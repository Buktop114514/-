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5699020" w:displacedByCustomXml="next"/>
    <w:bookmarkEnd w:id="0" w:displacedByCustomXml="next"/>
    <w:sdt>
      <w:sdtPr>
        <w:id w:val="-1463804083"/>
        <w:docPartObj>
          <w:docPartGallery w:val="Cover Pages"/>
          <w:docPartUnique/>
        </w:docPartObj>
      </w:sdtPr>
      <w:sdtEndPr>
        <w:rPr>
          <w:rFonts w:ascii="Times New Roman" w:hAnsi="Times New Roman" w:cs="Times New Roman"/>
          <w:b/>
          <w:bCs/>
          <w:sz w:val="36"/>
          <w:szCs w:val="36"/>
        </w:rPr>
      </w:sdtEndPr>
      <w:sdtContent>
        <w:p w14:paraId="076AA396" w14:textId="05E8EAB9" w:rsidR="008802CE" w:rsidRPr="008802CE" w:rsidRDefault="008802CE" w:rsidP="005A64D3">
          <w:pPr>
            <w:spacing w:after="0" w:line="360" w:lineRule="auto"/>
            <w:jc w:val="center"/>
            <w:rPr>
              <w:rFonts w:ascii="Times New Roman" w:eastAsia="宋体" w:hAnsi="Times New Roman" w:cs="Times New Roman"/>
              <w:color w:val="000000"/>
              <w:sz w:val="24"/>
              <w:szCs w:val="24"/>
              <w:lang w:eastAsia="en-US"/>
            </w:rPr>
          </w:pPr>
          <w:r w:rsidRPr="008802CE">
            <w:rPr>
              <w:rFonts w:ascii="Times New Roman" w:eastAsia="宋体" w:hAnsi="Times New Roman" w:cs="Times New Roman"/>
              <w:color w:val="000000"/>
              <w:sz w:val="24"/>
              <w:szCs w:val="24"/>
              <w:lang w:eastAsia="en-US"/>
            </w:rPr>
            <w:t xml:space="preserve">Московский государственный университет имени </w:t>
          </w:r>
          <w:proofErr w:type="spellStart"/>
          <w:r w:rsidRPr="008802CE">
            <w:rPr>
              <w:rFonts w:ascii="Times New Roman" w:eastAsia="宋体" w:hAnsi="Times New Roman" w:cs="Times New Roman"/>
              <w:color w:val="000000"/>
              <w:sz w:val="24"/>
              <w:szCs w:val="24"/>
              <w:lang w:eastAsia="en-US"/>
            </w:rPr>
            <w:t>М.В.Ломоносова</w:t>
          </w:r>
          <w:proofErr w:type="spellEnd"/>
        </w:p>
        <w:p w14:paraId="4830761D" w14:textId="09546BB0" w:rsidR="005A64D3" w:rsidRDefault="005A64D3" w:rsidP="005A64D3">
          <w:pPr>
            <w:widowControl/>
            <w:tabs>
              <w:tab w:val="left" w:pos="851"/>
            </w:tabs>
            <w:spacing w:after="0" w:line="360" w:lineRule="auto"/>
            <w:ind w:firstLine="567"/>
            <w:jc w:val="center"/>
            <w:rPr>
              <w:rFonts w:ascii="Times New Roman" w:eastAsia="宋体" w:hAnsi="Times New Roman" w:cs="Times New Roman"/>
              <w:color w:val="000000"/>
              <w:sz w:val="24"/>
              <w:szCs w:val="24"/>
              <w:lang w:eastAsia="en-US"/>
            </w:rPr>
          </w:pPr>
          <w:r w:rsidRPr="005A64D3">
            <w:rPr>
              <w:rFonts w:ascii="Times New Roman" w:eastAsia="宋体" w:hAnsi="Times New Roman" w:cs="Times New Roman"/>
              <w:color w:val="000000"/>
              <w:sz w:val="24"/>
              <w:szCs w:val="24"/>
              <w:lang w:eastAsia="en-US"/>
            </w:rPr>
            <w:t>Университет МГУ-ППИ в Шэньчжэне</w:t>
          </w:r>
        </w:p>
        <w:p w14:paraId="10627857" w14:textId="2C0EA082" w:rsidR="008802CE" w:rsidRPr="008802CE" w:rsidRDefault="005A64D3" w:rsidP="005A64D3">
          <w:pPr>
            <w:widowControl/>
            <w:tabs>
              <w:tab w:val="left" w:pos="851"/>
            </w:tabs>
            <w:spacing w:after="0" w:line="360" w:lineRule="auto"/>
            <w:ind w:firstLine="567"/>
            <w:jc w:val="center"/>
            <w:rPr>
              <w:rFonts w:ascii="Times New Roman" w:eastAsia="Times New Roman" w:hAnsi="Times New Roman" w:cs="Times New Roman"/>
              <w:b/>
              <w:sz w:val="24"/>
              <w:szCs w:val="24"/>
              <w:lang w:eastAsia="en-US"/>
            </w:rPr>
          </w:pPr>
          <w:r w:rsidRPr="005A64D3">
            <w:rPr>
              <w:rFonts w:ascii="Times New Roman" w:eastAsia="宋体" w:hAnsi="Times New Roman" w:cs="Times New Roman"/>
              <w:color w:val="000000"/>
              <w:sz w:val="24"/>
              <w:szCs w:val="24"/>
              <w:lang w:eastAsia="en-US"/>
            </w:rPr>
            <w:t>Экономический факультет</w:t>
          </w:r>
        </w:p>
        <w:p w14:paraId="2CAF5349" w14:textId="77777777" w:rsidR="008802CE" w:rsidRPr="008802CE" w:rsidRDefault="008802CE" w:rsidP="008802CE">
          <w:pPr>
            <w:widowControl/>
            <w:tabs>
              <w:tab w:val="left" w:pos="851"/>
            </w:tabs>
            <w:spacing w:after="0" w:line="360" w:lineRule="auto"/>
            <w:ind w:firstLine="567"/>
            <w:rPr>
              <w:rFonts w:ascii="Times New Roman" w:eastAsia="Times New Roman" w:hAnsi="Times New Roman" w:cs="Times New Roman"/>
              <w:b/>
              <w:sz w:val="24"/>
              <w:szCs w:val="24"/>
              <w:lang w:eastAsia="en-US"/>
            </w:rPr>
          </w:pPr>
        </w:p>
        <w:p w14:paraId="5D1ADB67" w14:textId="77777777" w:rsidR="008802CE" w:rsidRPr="008802CE" w:rsidRDefault="008802CE" w:rsidP="008802CE">
          <w:pPr>
            <w:widowControl/>
            <w:tabs>
              <w:tab w:val="left" w:pos="851"/>
            </w:tabs>
            <w:spacing w:after="0" w:line="360" w:lineRule="auto"/>
            <w:ind w:firstLine="567"/>
            <w:rPr>
              <w:rFonts w:ascii="Times New Roman" w:eastAsia="Times New Roman" w:hAnsi="Times New Roman" w:cs="Times New Roman"/>
              <w:b/>
              <w:sz w:val="24"/>
              <w:szCs w:val="24"/>
              <w:lang w:eastAsia="en-US"/>
            </w:rPr>
          </w:pPr>
        </w:p>
        <w:p w14:paraId="6A5FEDFC" w14:textId="77777777" w:rsidR="008802CE" w:rsidRPr="008802CE" w:rsidRDefault="008802CE" w:rsidP="008802CE">
          <w:pPr>
            <w:widowControl/>
            <w:tabs>
              <w:tab w:val="left" w:pos="851"/>
            </w:tabs>
            <w:spacing w:after="0" w:line="360" w:lineRule="auto"/>
            <w:ind w:firstLine="567"/>
            <w:rPr>
              <w:rFonts w:ascii="Times New Roman" w:eastAsia="Times New Roman" w:hAnsi="Times New Roman" w:cs="Times New Roman"/>
              <w:b/>
              <w:sz w:val="24"/>
              <w:szCs w:val="24"/>
              <w:lang w:eastAsia="en-US"/>
            </w:rPr>
          </w:pPr>
        </w:p>
        <w:p w14:paraId="7D39C824" w14:textId="77777777"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sz w:val="24"/>
              <w:lang w:eastAsia="en-US"/>
            </w:rPr>
          </w:pPr>
          <w:r w:rsidRPr="008802CE">
            <w:rPr>
              <w:rFonts w:ascii="Times New Roman" w:eastAsia="Times New Roman" w:hAnsi="Times New Roman" w:cs="Times New Roman"/>
              <w:sz w:val="24"/>
              <w:lang w:eastAsia="en-US"/>
            </w:rPr>
            <w:t>ВЫПУСКНАЯ КВАЛИФИКАЦИОННАЯ РАБОТА</w:t>
          </w:r>
        </w:p>
        <w:p w14:paraId="2CC006FD" w14:textId="77777777" w:rsidR="008802CE" w:rsidRPr="008802CE" w:rsidRDefault="008802CE" w:rsidP="008802CE">
          <w:pPr>
            <w:widowControl/>
            <w:tabs>
              <w:tab w:val="left" w:pos="851"/>
            </w:tabs>
            <w:spacing w:after="0" w:line="360" w:lineRule="auto"/>
            <w:ind w:firstLine="567"/>
            <w:rPr>
              <w:rFonts w:ascii="Times New Roman" w:eastAsia="Times New Roman" w:hAnsi="Times New Roman" w:cs="Times New Roman"/>
              <w:b/>
              <w:sz w:val="24"/>
              <w:szCs w:val="24"/>
              <w:lang w:eastAsia="en-US"/>
            </w:rPr>
          </w:pPr>
        </w:p>
        <w:p w14:paraId="5DD8DFC4" w14:textId="0243D5EC"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b/>
              <w:sz w:val="24"/>
              <w:lang w:eastAsia="en-US"/>
            </w:rPr>
          </w:pPr>
          <w:r w:rsidRPr="008802CE">
            <w:rPr>
              <w:rFonts w:ascii="Times New Roman" w:eastAsia="Times New Roman" w:hAnsi="Times New Roman" w:cs="Times New Roman"/>
              <w:b/>
              <w:sz w:val="24"/>
              <w:lang w:eastAsia="en-US"/>
            </w:rPr>
            <w:t>«</w:t>
          </w:r>
          <w:r w:rsidR="00F85CA3" w:rsidRPr="00F85CA3">
            <w:rPr>
              <w:rFonts w:ascii="Times New Roman" w:eastAsia="Times New Roman" w:hAnsi="Times New Roman" w:cs="Times New Roman" w:hint="eastAsia"/>
              <w:b/>
              <w:sz w:val="24"/>
              <w:lang w:eastAsia="en-US"/>
            </w:rPr>
            <w:t>Влияние</w:t>
          </w:r>
          <w:r w:rsidR="00F85CA3" w:rsidRPr="00F85CA3">
            <w:rPr>
              <w:rFonts w:ascii="Times New Roman" w:eastAsia="Times New Roman" w:hAnsi="Times New Roman" w:cs="Times New Roman"/>
              <w:b/>
              <w:sz w:val="24"/>
              <w:lang w:eastAsia="en-US"/>
            </w:rPr>
            <w:t xml:space="preserve"> информационного шума на рынок акций</w:t>
          </w:r>
          <w:r w:rsidRPr="008802CE">
            <w:rPr>
              <w:rFonts w:ascii="Times New Roman" w:eastAsia="Times New Roman" w:hAnsi="Times New Roman" w:cs="Times New Roman"/>
              <w:b/>
              <w:sz w:val="24"/>
              <w:lang w:eastAsia="en-US"/>
            </w:rPr>
            <w:t>»</w:t>
          </w:r>
        </w:p>
        <w:p w14:paraId="640D4375" w14:textId="77777777"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b/>
              <w:sz w:val="24"/>
              <w:lang w:eastAsia="en-US"/>
            </w:rPr>
          </w:pPr>
        </w:p>
        <w:p w14:paraId="6BE1D6DD" w14:textId="77777777"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b/>
              <w:sz w:val="24"/>
              <w:lang w:eastAsia="en-US"/>
            </w:rPr>
          </w:pPr>
        </w:p>
        <w:p w14:paraId="51FCC3AF" w14:textId="77777777"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b/>
              <w:sz w:val="24"/>
              <w:lang w:eastAsia="en-US"/>
            </w:rPr>
          </w:pPr>
        </w:p>
        <w:p w14:paraId="68EC03E3" w14:textId="77777777" w:rsidR="008802CE" w:rsidRPr="008802CE" w:rsidRDefault="008802CE" w:rsidP="008802CE">
          <w:pPr>
            <w:widowControl/>
            <w:tabs>
              <w:tab w:val="left" w:pos="851"/>
            </w:tabs>
            <w:spacing w:after="0" w:line="360" w:lineRule="auto"/>
            <w:ind w:firstLine="567"/>
            <w:rPr>
              <w:rFonts w:ascii="Times New Roman" w:eastAsia="Times New Roman" w:hAnsi="Times New Roman" w:cs="Times New Roman"/>
              <w:sz w:val="24"/>
              <w:szCs w:val="24"/>
              <w:lang w:eastAsia="en-US"/>
            </w:rPr>
          </w:pPr>
        </w:p>
        <w:p w14:paraId="415E0A36" w14:textId="6915126D"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 xml:space="preserve">Студент: </w:t>
          </w:r>
        </w:p>
        <w:p w14:paraId="4FBA7EED" w14:textId="3E96696F" w:rsidR="008802CE" w:rsidRPr="008802CE" w:rsidRDefault="00F85CA3" w:rsidP="00F85CA3">
          <w:pPr>
            <w:widowControl/>
            <w:tabs>
              <w:tab w:val="left" w:pos="851"/>
            </w:tabs>
            <w:wordWrap w:val="0"/>
            <w:spacing w:after="0" w:line="360" w:lineRule="auto"/>
            <w:ind w:firstLine="567"/>
            <w:jc w:val="righ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Чжоу Юаньци 403</w:t>
          </w:r>
        </w:p>
        <w:p w14:paraId="40A4249C"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p>
        <w:p w14:paraId="741D5EB1"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 xml:space="preserve">Научный руководитель: </w:t>
          </w:r>
        </w:p>
        <w:p w14:paraId="25C6AD54"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кандидат экономических наук, доцент</w:t>
          </w:r>
        </w:p>
        <w:p w14:paraId="51F44143"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proofErr w:type="spellStart"/>
          <w:r w:rsidRPr="008802CE">
            <w:rPr>
              <w:rFonts w:ascii="Times New Roman" w:eastAsia="Times New Roman" w:hAnsi="Times New Roman" w:cs="Times New Roman"/>
              <w:sz w:val="24"/>
              <w:szCs w:val="24"/>
              <w:lang w:eastAsia="en-US"/>
            </w:rPr>
            <w:t>Мартанус</w:t>
          </w:r>
          <w:proofErr w:type="spellEnd"/>
          <w:r w:rsidRPr="008802CE">
            <w:rPr>
              <w:rFonts w:ascii="Times New Roman" w:eastAsia="Times New Roman" w:hAnsi="Times New Roman" w:cs="Times New Roman"/>
              <w:sz w:val="24"/>
              <w:szCs w:val="24"/>
              <w:lang w:eastAsia="en-US"/>
            </w:rPr>
            <w:t xml:space="preserve"> Оксана Рюриковна </w:t>
          </w:r>
        </w:p>
        <w:p w14:paraId="227887B3"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p>
        <w:p w14:paraId="04FAA823"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Допустить к защите:</w:t>
          </w:r>
        </w:p>
        <w:p w14:paraId="1F10EC7B"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_____________________________</w:t>
          </w:r>
        </w:p>
        <w:p w14:paraId="674CF323"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(подпись научного руководителя)</w:t>
          </w:r>
        </w:p>
        <w:p w14:paraId="0E18785C" w14:textId="2A2E4CD2"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r w:rsidRPr="008802CE">
            <w:rPr>
              <w:rFonts w:ascii="Times New Roman" w:eastAsia="Times New Roman" w:hAnsi="Times New Roman" w:cs="Times New Roman"/>
              <w:sz w:val="24"/>
              <w:szCs w:val="24"/>
              <w:lang w:eastAsia="en-US"/>
            </w:rPr>
            <w:t xml:space="preserve"> «___» мая 202</w:t>
          </w:r>
          <w:r w:rsidR="00F85CA3">
            <w:rPr>
              <w:rFonts w:ascii="Times New Roman" w:eastAsia="Times New Roman" w:hAnsi="Times New Roman" w:cs="Times New Roman"/>
              <w:sz w:val="24"/>
              <w:szCs w:val="24"/>
              <w:lang w:eastAsia="en-US"/>
            </w:rPr>
            <w:t>2</w:t>
          </w:r>
          <w:r w:rsidRPr="008802CE">
            <w:rPr>
              <w:rFonts w:ascii="Times New Roman" w:eastAsia="Times New Roman" w:hAnsi="Times New Roman" w:cs="Times New Roman"/>
              <w:sz w:val="24"/>
              <w:szCs w:val="24"/>
              <w:lang w:eastAsia="en-US"/>
            </w:rPr>
            <w:t xml:space="preserve"> г.</w:t>
          </w:r>
        </w:p>
        <w:p w14:paraId="5BCE1173" w14:textId="77777777"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b/>
              <w:sz w:val="24"/>
              <w:szCs w:val="24"/>
              <w:lang w:eastAsia="en-US"/>
            </w:rPr>
          </w:pPr>
        </w:p>
        <w:p w14:paraId="0B80532E"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p>
        <w:p w14:paraId="5503BC7D" w14:textId="77777777" w:rsidR="008802CE" w:rsidRPr="008802CE" w:rsidRDefault="008802CE" w:rsidP="008802CE">
          <w:pPr>
            <w:widowControl/>
            <w:tabs>
              <w:tab w:val="left" w:pos="851"/>
            </w:tabs>
            <w:spacing w:after="0" w:line="360" w:lineRule="auto"/>
            <w:ind w:firstLine="567"/>
            <w:jc w:val="right"/>
            <w:rPr>
              <w:rFonts w:ascii="Times New Roman" w:eastAsia="Times New Roman" w:hAnsi="Times New Roman" w:cs="Times New Roman"/>
              <w:sz w:val="24"/>
              <w:szCs w:val="24"/>
              <w:lang w:eastAsia="en-US"/>
            </w:rPr>
          </w:pPr>
        </w:p>
        <w:p w14:paraId="00770603" w14:textId="77777777" w:rsidR="00F85CA3" w:rsidRDefault="00F85CA3" w:rsidP="008802CE">
          <w:pPr>
            <w:widowControl/>
            <w:tabs>
              <w:tab w:val="left" w:pos="851"/>
            </w:tabs>
            <w:spacing w:after="0" w:line="360" w:lineRule="auto"/>
            <w:ind w:firstLine="567"/>
            <w:jc w:val="center"/>
            <w:rPr>
              <w:rFonts w:ascii="Times New Roman" w:eastAsia="Times New Roman" w:hAnsi="Times New Roman" w:cs="Times New Roman"/>
              <w:b/>
              <w:sz w:val="24"/>
              <w:szCs w:val="24"/>
              <w:lang w:eastAsia="en-US"/>
            </w:rPr>
          </w:pPr>
          <w:r w:rsidRPr="00F85CA3">
            <w:rPr>
              <w:rFonts w:ascii="Times New Roman" w:eastAsia="Times New Roman" w:hAnsi="Times New Roman" w:cs="Times New Roman"/>
              <w:b/>
              <w:sz w:val="24"/>
              <w:szCs w:val="24"/>
              <w:lang w:eastAsia="en-US"/>
            </w:rPr>
            <w:t>Шэньчжэнь</w:t>
          </w:r>
        </w:p>
        <w:p w14:paraId="6CD5357F" w14:textId="1AAB4220" w:rsidR="008802CE" w:rsidRPr="008802CE" w:rsidRDefault="008802CE" w:rsidP="008802CE">
          <w:pPr>
            <w:widowControl/>
            <w:tabs>
              <w:tab w:val="left" w:pos="851"/>
            </w:tabs>
            <w:spacing w:after="0" w:line="360" w:lineRule="auto"/>
            <w:ind w:firstLine="567"/>
            <w:jc w:val="center"/>
            <w:rPr>
              <w:rFonts w:ascii="Times New Roman" w:eastAsia="Times New Roman" w:hAnsi="Times New Roman" w:cs="Times New Roman"/>
              <w:sz w:val="24"/>
              <w:lang w:eastAsia="en-US"/>
            </w:rPr>
          </w:pPr>
          <w:r w:rsidRPr="008802CE">
            <w:rPr>
              <w:rFonts w:ascii="Times New Roman" w:eastAsia="Times New Roman" w:hAnsi="Times New Roman" w:cs="Times New Roman"/>
              <w:b/>
              <w:sz w:val="24"/>
              <w:szCs w:val="24"/>
              <w:lang w:eastAsia="en-US"/>
            </w:rPr>
            <w:t>202</w:t>
          </w:r>
          <w:r w:rsidR="00F85CA3">
            <w:rPr>
              <w:rFonts w:ascii="Times New Roman" w:eastAsia="Times New Roman" w:hAnsi="Times New Roman" w:cs="Times New Roman"/>
              <w:b/>
              <w:sz w:val="24"/>
              <w:szCs w:val="24"/>
              <w:lang w:eastAsia="en-US"/>
            </w:rPr>
            <w:t>2</w:t>
          </w:r>
        </w:p>
        <w:p w14:paraId="6552904D" w14:textId="4A72303D" w:rsidR="00AE5299" w:rsidRPr="00D24841" w:rsidRDefault="00D24841" w:rsidP="008802CE">
          <w:pPr>
            <w:pStyle w:val="a9"/>
          </w:pPr>
          <w:r>
            <w:br w:type="page"/>
          </w:r>
        </w:p>
      </w:sdtContent>
    </w:sdt>
    <w:bookmarkStart w:id="1" w:name="_Hlk99841129" w:displacedByCustomXml="next"/>
    <w:sdt>
      <w:sdtPr>
        <w:rPr>
          <w:rFonts w:asciiTheme="minorHAnsi" w:eastAsiaTheme="minorEastAsia" w:hAnsiTheme="minorHAnsi" w:cstheme="minorBidi"/>
          <w:color w:val="auto"/>
          <w:sz w:val="22"/>
          <w:szCs w:val="22"/>
          <w:lang w:val="zh-CN"/>
        </w:rPr>
        <w:id w:val="-1827280981"/>
        <w:docPartObj>
          <w:docPartGallery w:val="Table of Contents"/>
          <w:docPartUnique/>
        </w:docPartObj>
      </w:sdtPr>
      <w:sdtEndPr>
        <w:rPr>
          <w:b/>
          <w:bCs/>
        </w:rPr>
      </w:sdtEndPr>
      <w:sdtContent>
        <w:p w14:paraId="5038C17C" w14:textId="364FD7F9" w:rsidR="00183C51" w:rsidRDefault="003A5B16">
          <w:pPr>
            <w:pStyle w:val="TOC"/>
          </w:pPr>
          <w:r>
            <w:rPr>
              <w:rFonts w:hint="eastAsia"/>
              <w:lang w:val="zh-CN"/>
            </w:rPr>
            <w:t>Оглавнение</w:t>
          </w:r>
        </w:p>
        <w:p w14:paraId="438FF4F1" w14:textId="5BCE99EE" w:rsidR="00183C51" w:rsidRPr="003A5B16" w:rsidRDefault="00183C51">
          <w:pPr>
            <w:pStyle w:val="TOC1"/>
            <w:tabs>
              <w:tab w:val="right" w:leader="dot" w:pos="10195"/>
            </w:tabs>
            <w:rPr>
              <w:rFonts w:ascii="Times New Roman" w:hAnsi="Times New Roman" w:cs="Times New Roman"/>
              <w:noProof/>
              <w:kern w:val="2"/>
              <w:sz w:val="24"/>
              <w:szCs w:val="24"/>
              <w:lang w:val="en-US"/>
            </w:rPr>
          </w:pPr>
          <w:r w:rsidRPr="003A5B16">
            <w:rPr>
              <w:rFonts w:ascii="Times New Roman" w:hAnsi="Times New Roman" w:cs="Times New Roman"/>
              <w:sz w:val="24"/>
              <w:szCs w:val="24"/>
            </w:rPr>
            <w:fldChar w:fldCharType="begin"/>
          </w:r>
          <w:r w:rsidRPr="003A5B16">
            <w:rPr>
              <w:rFonts w:ascii="Times New Roman" w:hAnsi="Times New Roman" w:cs="Times New Roman"/>
              <w:sz w:val="24"/>
              <w:szCs w:val="24"/>
            </w:rPr>
            <w:instrText xml:space="preserve"> TOC \o "1-3" \h \z \u </w:instrText>
          </w:r>
          <w:r w:rsidRPr="003A5B16">
            <w:rPr>
              <w:rFonts w:ascii="Times New Roman" w:hAnsi="Times New Roman" w:cs="Times New Roman"/>
              <w:sz w:val="24"/>
              <w:szCs w:val="24"/>
            </w:rPr>
            <w:fldChar w:fldCharType="separate"/>
          </w:r>
          <w:hyperlink w:anchor="_Toc100085674" w:history="1">
            <w:r w:rsidRPr="003A5B16">
              <w:rPr>
                <w:rStyle w:val="af2"/>
                <w:rFonts w:ascii="Times New Roman" w:hAnsi="Times New Roman" w:cs="Times New Roman"/>
                <w:noProof/>
                <w:sz w:val="24"/>
                <w:szCs w:val="24"/>
              </w:rPr>
              <w:t>1.Введение</w:t>
            </w:r>
            <w:r w:rsidRPr="003A5B16">
              <w:rPr>
                <w:rFonts w:ascii="Times New Roman" w:hAnsi="Times New Roman" w:cs="Times New Roman"/>
                <w:noProof/>
                <w:webHidden/>
                <w:sz w:val="24"/>
                <w:szCs w:val="24"/>
              </w:rPr>
              <w:tab/>
            </w:r>
            <w:r w:rsidRPr="003A5B16">
              <w:rPr>
                <w:rFonts w:ascii="Times New Roman" w:hAnsi="Times New Roman" w:cs="Times New Roman"/>
                <w:noProof/>
                <w:webHidden/>
                <w:sz w:val="24"/>
                <w:szCs w:val="24"/>
              </w:rPr>
              <w:fldChar w:fldCharType="begin"/>
            </w:r>
            <w:r w:rsidRPr="003A5B16">
              <w:rPr>
                <w:rFonts w:ascii="Times New Roman" w:hAnsi="Times New Roman" w:cs="Times New Roman"/>
                <w:noProof/>
                <w:webHidden/>
                <w:sz w:val="24"/>
                <w:szCs w:val="24"/>
              </w:rPr>
              <w:instrText xml:space="preserve"> PAGEREF _Toc100085674 \h </w:instrText>
            </w:r>
            <w:r w:rsidRPr="003A5B16">
              <w:rPr>
                <w:rFonts w:ascii="Times New Roman" w:hAnsi="Times New Roman" w:cs="Times New Roman"/>
                <w:noProof/>
                <w:webHidden/>
                <w:sz w:val="24"/>
                <w:szCs w:val="24"/>
              </w:rPr>
            </w:r>
            <w:r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2</w:t>
            </w:r>
            <w:r w:rsidRPr="003A5B16">
              <w:rPr>
                <w:rFonts w:ascii="Times New Roman" w:hAnsi="Times New Roman" w:cs="Times New Roman"/>
                <w:noProof/>
                <w:webHidden/>
                <w:sz w:val="24"/>
                <w:szCs w:val="24"/>
              </w:rPr>
              <w:fldChar w:fldCharType="end"/>
            </w:r>
          </w:hyperlink>
        </w:p>
        <w:p w14:paraId="04B49A6B" w14:textId="726A316B" w:rsidR="00183C51" w:rsidRPr="003A5B16" w:rsidRDefault="00BF2F69">
          <w:pPr>
            <w:pStyle w:val="TOC1"/>
            <w:tabs>
              <w:tab w:val="right" w:leader="dot" w:pos="10195"/>
            </w:tabs>
            <w:rPr>
              <w:rFonts w:ascii="Times New Roman" w:hAnsi="Times New Roman" w:cs="Times New Roman"/>
              <w:noProof/>
              <w:kern w:val="2"/>
              <w:sz w:val="24"/>
              <w:szCs w:val="24"/>
              <w:lang w:val="en-US"/>
            </w:rPr>
          </w:pPr>
          <w:hyperlink w:anchor="_Toc100085675" w:history="1">
            <w:r w:rsidR="00183C51" w:rsidRPr="003A5B16">
              <w:rPr>
                <w:rStyle w:val="af2"/>
                <w:rFonts w:ascii="Times New Roman" w:eastAsia="宋体" w:hAnsi="Times New Roman" w:cs="Times New Roman"/>
                <w:noProof/>
                <w:sz w:val="24"/>
                <w:szCs w:val="24"/>
              </w:rPr>
              <w:t>2. Теория шумовой торговли</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_Toc100085675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3</w:t>
            </w:r>
            <w:r w:rsidR="00183C51" w:rsidRPr="003A5B16">
              <w:rPr>
                <w:rFonts w:ascii="Times New Roman" w:hAnsi="Times New Roman" w:cs="Times New Roman"/>
                <w:noProof/>
                <w:webHidden/>
                <w:sz w:val="24"/>
                <w:szCs w:val="24"/>
              </w:rPr>
              <w:fldChar w:fldCharType="end"/>
            </w:r>
          </w:hyperlink>
        </w:p>
        <w:p w14:paraId="1F94BEAF" w14:textId="0C6300F7" w:rsidR="00183C51" w:rsidRPr="003A5B16" w:rsidRDefault="00BF2F69">
          <w:pPr>
            <w:pStyle w:val="TOC2"/>
            <w:tabs>
              <w:tab w:val="right" w:leader="dot" w:pos="10195"/>
            </w:tabs>
            <w:ind w:left="440"/>
            <w:rPr>
              <w:rFonts w:ascii="Times New Roman" w:hAnsi="Times New Roman" w:cs="Times New Roman"/>
              <w:noProof/>
              <w:kern w:val="2"/>
              <w:sz w:val="24"/>
              <w:szCs w:val="24"/>
              <w:lang w:val="en-US"/>
            </w:rPr>
          </w:pPr>
          <w:hyperlink w:anchor="_Toc100085676" w:history="1">
            <w:r w:rsidR="00183C51" w:rsidRPr="003A5B16">
              <w:rPr>
                <w:rStyle w:val="af2"/>
                <w:rFonts w:ascii="Times New Roman" w:eastAsia="宋体" w:hAnsi="Times New Roman" w:cs="Times New Roman"/>
                <w:noProof/>
                <w:sz w:val="24"/>
                <w:szCs w:val="24"/>
              </w:rPr>
              <w:t>2.1 История и развитие теории шумовой торговли</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_Toc100085676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3</w:t>
            </w:r>
            <w:r w:rsidR="00183C51" w:rsidRPr="003A5B16">
              <w:rPr>
                <w:rFonts w:ascii="Times New Roman" w:hAnsi="Times New Roman" w:cs="Times New Roman"/>
                <w:noProof/>
                <w:webHidden/>
                <w:sz w:val="24"/>
                <w:szCs w:val="24"/>
              </w:rPr>
              <w:fldChar w:fldCharType="end"/>
            </w:r>
          </w:hyperlink>
        </w:p>
        <w:p w14:paraId="286401D0" w14:textId="3025A59D" w:rsidR="00183C51" w:rsidRPr="003A5B16" w:rsidRDefault="00BF2F69">
          <w:pPr>
            <w:pStyle w:val="TOC2"/>
            <w:tabs>
              <w:tab w:val="right" w:leader="dot" w:pos="10195"/>
            </w:tabs>
            <w:ind w:left="440"/>
            <w:rPr>
              <w:rFonts w:ascii="Times New Roman" w:hAnsi="Times New Roman" w:cs="Times New Roman"/>
              <w:noProof/>
              <w:kern w:val="2"/>
              <w:sz w:val="24"/>
              <w:szCs w:val="24"/>
              <w:lang w:val="en-US"/>
            </w:rPr>
          </w:pPr>
          <w:hyperlink w:anchor="_Toc100085677" w:history="1">
            <w:r w:rsidR="00183C51" w:rsidRPr="003A5B16">
              <w:rPr>
                <w:rStyle w:val="af2"/>
                <w:rFonts w:ascii="Times New Roman" w:eastAsia="宋体" w:hAnsi="Times New Roman" w:cs="Times New Roman"/>
                <w:noProof/>
                <w:sz w:val="24"/>
                <w:szCs w:val="24"/>
              </w:rPr>
              <w:t>2.</w:t>
            </w:r>
            <w:r w:rsidR="00183C51" w:rsidRPr="003A5B16">
              <w:rPr>
                <w:rStyle w:val="af2"/>
                <w:rFonts w:ascii="Times New Roman" w:hAnsi="Times New Roman" w:cs="Times New Roman"/>
                <w:noProof/>
                <w:sz w:val="24"/>
                <w:szCs w:val="24"/>
              </w:rPr>
              <w:t>2</w:t>
            </w:r>
            <w:r w:rsidR="00183C51" w:rsidRPr="003A5B16">
              <w:rPr>
                <w:rStyle w:val="af2"/>
                <w:rFonts w:ascii="Times New Roman" w:eastAsia="宋体" w:hAnsi="Times New Roman" w:cs="Times New Roman"/>
                <w:noProof/>
                <w:sz w:val="24"/>
                <w:szCs w:val="24"/>
              </w:rPr>
              <w:t xml:space="preserve"> Онлайн-социальные сети как новый источник шума</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_Toc100085677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5</w:t>
            </w:r>
            <w:r w:rsidR="00183C51" w:rsidRPr="003A5B16">
              <w:rPr>
                <w:rFonts w:ascii="Times New Roman" w:hAnsi="Times New Roman" w:cs="Times New Roman"/>
                <w:noProof/>
                <w:webHidden/>
                <w:sz w:val="24"/>
                <w:szCs w:val="24"/>
              </w:rPr>
              <w:fldChar w:fldCharType="end"/>
            </w:r>
          </w:hyperlink>
        </w:p>
        <w:p w14:paraId="1FA651EB" w14:textId="0FD41DC2" w:rsidR="00183C51" w:rsidRPr="003A5B16" w:rsidRDefault="00BF2F69">
          <w:pPr>
            <w:pStyle w:val="TOC1"/>
            <w:tabs>
              <w:tab w:val="right" w:leader="dot" w:pos="10195"/>
            </w:tabs>
            <w:rPr>
              <w:rFonts w:ascii="Times New Roman" w:hAnsi="Times New Roman" w:cs="Times New Roman"/>
              <w:noProof/>
              <w:kern w:val="2"/>
              <w:sz w:val="24"/>
              <w:szCs w:val="24"/>
              <w:lang w:val="en-US"/>
            </w:rPr>
          </w:pPr>
          <w:hyperlink w:anchor="_Toc100085678" w:history="1">
            <w:r w:rsidR="00183C51" w:rsidRPr="003A5B16">
              <w:rPr>
                <w:rStyle w:val="af2"/>
                <w:rFonts w:ascii="Times New Roman" w:eastAsia="宋体" w:hAnsi="Times New Roman" w:cs="Times New Roman"/>
                <w:noProof/>
                <w:sz w:val="24"/>
                <w:szCs w:val="24"/>
              </w:rPr>
              <w:t>3. Выбор переменных и построение модели</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_Toc100085678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8</w:t>
            </w:r>
            <w:r w:rsidR="00183C51" w:rsidRPr="003A5B16">
              <w:rPr>
                <w:rFonts w:ascii="Times New Roman" w:hAnsi="Times New Roman" w:cs="Times New Roman"/>
                <w:noProof/>
                <w:webHidden/>
                <w:sz w:val="24"/>
                <w:szCs w:val="24"/>
              </w:rPr>
              <w:fldChar w:fldCharType="end"/>
            </w:r>
          </w:hyperlink>
        </w:p>
        <w:p w14:paraId="4AA1778B" w14:textId="58B79F7B" w:rsidR="00183C51" w:rsidRPr="003A5B16" w:rsidRDefault="00BF2F69">
          <w:pPr>
            <w:pStyle w:val="TOC2"/>
            <w:tabs>
              <w:tab w:val="right" w:leader="dot" w:pos="10195"/>
            </w:tabs>
            <w:ind w:left="440"/>
            <w:rPr>
              <w:rFonts w:ascii="Times New Roman" w:hAnsi="Times New Roman" w:cs="Times New Roman"/>
              <w:noProof/>
              <w:kern w:val="2"/>
              <w:sz w:val="24"/>
              <w:szCs w:val="24"/>
              <w:lang w:val="en-US"/>
            </w:rPr>
          </w:pPr>
          <w:hyperlink w:anchor="_Toc100085679" w:history="1">
            <w:r w:rsidR="00183C51" w:rsidRPr="003A5B16">
              <w:rPr>
                <w:rStyle w:val="af2"/>
                <w:rFonts w:ascii="Times New Roman" w:eastAsia="宋体" w:hAnsi="Times New Roman" w:cs="Times New Roman"/>
                <w:noProof/>
                <w:sz w:val="24"/>
                <w:szCs w:val="24"/>
              </w:rPr>
              <w:t>3.1Построение индекса общественного мнения</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_Toc100085679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8</w:t>
            </w:r>
            <w:r w:rsidR="00183C51" w:rsidRPr="003A5B16">
              <w:rPr>
                <w:rFonts w:ascii="Times New Roman" w:hAnsi="Times New Roman" w:cs="Times New Roman"/>
                <w:noProof/>
                <w:webHidden/>
                <w:sz w:val="24"/>
                <w:szCs w:val="24"/>
              </w:rPr>
              <w:fldChar w:fldCharType="end"/>
            </w:r>
          </w:hyperlink>
        </w:p>
        <w:p w14:paraId="2F73DACD" w14:textId="75D38D4B" w:rsidR="00183C51" w:rsidRPr="003A5B16" w:rsidRDefault="00BF2F69" w:rsidP="003A5B16">
          <w:pPr>
            <w:pStyle w:val="TOC3"/>
            <w:rPr>
              <w:rFonts w:ascii="Times New Roman" w:hAnsi="Times New Roman" w:cs="Times New Roman"/>
              <w:kern w:val="2"/>
              <w:sz w:val="24"/>
              <w:szCs w:val="24"/>
              <w:lang w:val="en-US"/>
            </w:rPr>
          </w:pPr>
          <w:hyperlink w:anchor="_Toc100085680" w:history="1">
            <w:r w:rsidR="00183C51" w:rsidRPr="003A5B16">
              <w:rPr>
                <w:rStyle w:val="af2"/>
                <w:rFonts w:ascii="Times New Roman" w:hAnsi="Times New Roman" w:cs="Times New Roman"/>
                <w:sz w:val="24"/>
                <w:szCs w:val="24"/>
              </w:rPr>
              <w:t xml:space="preserve">3.1.1 </w:t>
            </w:r>
            <w:r w:rsidR="00183C51" w:rsidRPr="003A5B16">
              <w:rPr>
                <w:rStyle w:val="af2"/>
                <w:rFonts w:ascii="Times New Roman" w:eastAsia="宋体" w:hAnsi="Times New Roman" w:cs="Times New Roman"/>
                <w:sz w:val="24"/>
                <w:szCs w:val="24"/>
              </w:rPr>
              <w:t>выбор данных</w:t>
            </w:r>
            <w:r w:rsidR="00183C51" w:rsidRPr="003A5B16">
              <w:rPr>
                <w:rFonts w:ascii="Times New Roman" w:hAnsi="Times New Roman" w:cs="Times New Roman"/>
                <w:webHidden/>
                <w:sz w:val="24"/>
                <w:szCs w:val="24"/>
              </w:rPr>
              <w:tab/>
            </w:r>
            <w:r w:rsidR="00183C51" w:rsidRPr="003A5B16">
              <w:rPr>
                <w:rFonts w:ascii="Times New Roman" w:hAnsi="Times New Roman" w:cs="Times New Roman"/>
                <w:webHidden/>
                <w:sz w:val="24"/>
                <w:szCs w:val="24"/>
              </w:rPr>
              <w:fldChar w:fldCharType="begin"/>
            </w:r>
            <w:r w:rsidR="00183C51" w:rsidRPr="003A5B16">
              <w:rPr>
                <w:rFonts w:ascii="Times New Roman" w:hAnsi="Times New Roman" w:cs="Times New Roman"/>
                <w:webHidden/>
                <w:sz w:val="24"/>
                <w:szCs w:val="24"/>
              </w:rPr>
              <w:instrText xml:space="preserve"> PAGEREF _Toc100085680 \h </w:instrText>
            </w:r>
            <w:r w:rsidR="00183C51" w:rsidRPr="003A5B16">
              <w:rPr>
                <w:rFonts w:ascii="Times New Roman" w:hAnsi="Times New Roman" w:cs="Times New Roman"/>
                <w:webHidden/>
                <w:sz w:val="24"/>
                <w:szCs w:val="24"/>
              </w:rPr>
            </w:r>
            <w:r w:rsidR="00183C51" w:rsidRPr="003A5B16">
              <w:rPr>
                <w:rFonts w:ascii="Times New Roman" w:hAnsi="Times New Roman" w:cs="Times New Roman"/>
                <w:webHidden/>
                <w:sz w:val="24"/>
                <w:szCs w:val="24"/>
              </w:rPr>
              <w:fldChar w:fldCharType="separate"/>
            </w:r>
            <w:r w:rsidR="00F85CA3">
              <w:rPr>
                <w:rFonts w:ascii="Times New Roman" w:hAnsi="Times New Roman" w:cs="Times New Roman"/>
                <w:webHidden/>
                <w:sz w:val="24"/>
                <w:szCs w:val="24"/>
              </w:rPr>
              <w:t>8</w:t>
            </w:r>
            <w:r w:rsidR="00183C51" w:rsidRPr="003A5B16">
              <w:rPr>
                <w:rFonts w:ascii="Times New Roman" w:hAnsi="Times New Roman" w:cs="Times New Roman"/>
                <w:webHidden/>
                <w:sz w:val="24"/>
                <w:szCs w:val="24"/>
              </w:rPr>
              <w:fldChar w:fldCharType="end"/>
            </w:r>
          </w:hyperlink>
        </w:p>
        <w:p w14:paraId="0A9DB302" w14:textId="71386B01" w:rsidR="00183C51" w:rsidRPr="003A5B16" w:rsidRDefault="00BF2F69" w:rsidP="003A5B16">
          <w:pPr>
            <w:pStyle w:val="TOC3"/>
            <w:rPr>
              <w:rFonts w:ascii="Times New Roman" w:hAnsi="Times New Roman" w:cs="Times New Roman"/>
              <w:kern w:val="2"/>
              <w:sz w:val="24"/>
              <w:szCs w:val="24"/>
              <w:lang w:val="en-US"/>
            </w:rPr>
          </w:pPr>
          <w:hyperlink w:anchor="_Toc100085681" w:history="1">
            <w:r w:rsidR="00183C51" w:rsidRPr="003A5B16">
              <w:rPr>
                <w:rStyle w:val="af2"/>
                <w:rFonts w:ascii="Times New Roman" w:hAnsi="Times New Roman" w:cs="Times New Roman"/>
                <w:sz w:val="24"/>
                <w:szCs w:val="24"/>
              </w:rPr>
              <w:t xml:space="preserve">3.1.2 </w:t>
            </w:r>
            <w:r w:rsidR="00183C51" w:rsidRPr="003A5B16">
              <w:rPr>
                <w:rStyle w:val="af2"/>
                <w:rFonts w:ascii="Times New Roman" w:eastAsia="宋体" w:hAnsi="Times New Roman" w:cs="Times New Roman"/>
                <w:sz w:val="24"/>
                <w:szCs w:val="24"/>
              </w:rPr>
              <w:t>Анализ сентиментального текста</w:t>
            </w:r>
            <w:r w:rsidR="00183C51" w:rsidRPr="003A5B16">
              <w:rPr>
                <w:rFonts w:ascii="Times New Roman" w:hAnsi="Times New Roman" w:cs="Times New Roman"/>
                <w:webHidden/>
                <w:sz w:val="24"/>
                <w:szCs w:val="24"/>
              </w:rPr>
              <w:tab/>
            </w:r>
            <w:r w:rsidR="00183C51" w:rsidRPr="003A5B16">
              <w:rPr>
                <w:rFonts w:ascii="Times New Roman" w:hAnsi="Times New Roman" w:cs="Times New Roman"/>
                <w:webHidden/>
                <w:sz w:val="24"/>
                <w:szCs w:val="24"/>
              </w:rPr>
              <w:fldChar w:fldCharType="begin"/>
            </w:r>
            <w:r w:rsidR="00183C51" w:rsidRPr="003A5B16">
              <w:rPr>
                <w:rFonts w:ascii="Times New Roman" w:hAnsi="Times New Roman" w:cs="Times New Roman"/>
                <w:webHidden/>
                <w:sz w:val="24"/>
                <w:szCs w:val="24"/>
              </w:rPr>
              <w:instrText xml:space="preserve"> PAGEREF _Toc100085681 \h </w:instrText>
            </w:r>
            <w:r w:rsidR="00183C51" w:rsidRPr="003A5B16">
              <w:rPr>
                <w:rFonts w:ascii="Times New Roman" w:hAnsi="Times New Roman" w:cs="Times New Roman"/>
                <w:webHidden/>
                <w:sz w:val="24"/>
                <w:szCs w:val="24"/>
              </w:rPr>
            </w:r>
            <w:r w:rsidR="00183C51" w:rsidRPr="003A5B16">
              <w:rPr>
                <w:rFonts w:ascii="Times New Roman" w:hAnsi="Times New Roman" w:cs="Times New Roman"/>
                <w:webHidden/>
                <w:sz w:val="24"/>
                <w:szCs w:val="24"/>
              </w:rPr>
              <w:fldChar w:fldCharType="separate"/>
            </w:r>
            <w:r w:rsidR="00F85CA3">
              <w:rPr>
                <w:rFonts w:ascii="Times New Roman" w:hAnsi="Times New Roman" w:cs="Times New Roman"/>
                <w:webHidden/>
                <w:sz w:val="24"/>
                <w:szCs w:val="24"/>
              </w:rPr>
              <w:t>8</w:t>
            </w:r>
            <w:r w:rsidR="00183C51" w:rsidRPr="003A5B16">
              <w:rPr>
                <w:rFonts w:ascii="Times New Roman" w:hAnsi="Times New Roman" w:cs="Times New Roman"/>
                <w:webHidden/>
                <w:sz w:val="24"/>
                <w:szCs w:val="24"/>
              </w:rPr>
              <w:fldChar w:fldCharType="end"/>
            </w:r>
          </w:hyperlink>
        </w:p>
        <w:p w14:paraId="5EE9009B" w14:textId="425A0EB3" w:rsidR="00183C51" w:rsidRPr="003A5B16" w:rsidRDefault="00BF2F69">
          <w:pPr>
            <w:pStyle w:val="TOC2"/>
            <w:tabs>
              <w:tab w:val="right" w:leader="dot" w:pos="10195"/>
            </w:tabs>
            <w:ind w:left="440"/>
            <w:rPr>
              <w:rFonts w:ascii="Times New Roman" w:hAnsi="Times New Roman" w:cs="Times New Roman"/>
              <w:noProof/>
              <w:kern w:val="2"/>
              <w:sz w:val="24"/>
              <w:szCs w:val="24"/>
              <w:lang w:val="en-US"/>
            </w:rPr>
          </w:pPr>
          <w:hyperlink w:anchor="_Toc100085682" w:history="1">
            <w:r w:rsidR="00183C51" w:rsidRPr="003A5B16">
              <w:rPr>
                <w:rStyle w:val="af2"/>
                <w:rFonts w:ascii="Times New Roman" w:hAnsi="Times New Roman" w:cs="Times New Roman"/>
                <w:noProof/>
                <w:sz w:val="24"/>
                <w:szCs w:val="24"/>
              </w:rPr>
              <w:t>3.2 Создание модели VAR</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_Toc100085682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14</w:t>
            </w:r>
            <w:r w:rsidR="00183C51" w:rsidRPr="003A5B16">
              <w:rPr>
                <w:rFonts w:ascii="Times New Roman" w:hAnsi="Times New Roman" w:cs="Times New Roman"/>
                <w:noProof/>
                <w:webHidden/>
                <w:sz w:val="24"/>
                <w:szCs w:val="24"/>
              </w:rPr>
              <w:fldChar w:fldCharType="end"/>
            </w:r>
          </w:hyperlink>
        </w:p>
        <w:p w14:paraId="2BC932F2" w14:textId="6116C83E" w:rsidR="00183C51" w:rsidRPr="003A5B16" w:rsidRDefault="00BF2F69">
          <w:pPr>
            <w:pStyle w:val="TOC1"/>
            <w:tabs>
              <w:tab w:val="right" w:leader="dot" w:pos="10195"/>
            </w:tabs>
            <w:rPr>
              <w:rFonts w:ascii="Times New Roman" w:hAnsi="Times New Roman" w:cs="Times New Roman"/>
              <w:noProof/>
              <w:kern w:val="2"/>
              <w:sz w:val="24"/>
              <w:szCs w:val="24"/>
              <w:lang w:val="en-US"/>
            </w:rPr>
          </w:pPr>
          <w:hyperlink w:anchor="_Toc100085683" w:history="1">
            <w:r w:rsidR="00183C51" w:rsidRPr="003A5B16">
              <w:rPr>
                <w:rStyle w:val="af2"/>
                <w:rFonts w:ascii="Times New Roman" w:eastAsia="宋体" w:hAnsi="Times New Roman" w:cs="Times New Roman"/>
                <w:noProof/>
                <w:sz w:val="24"/>
                <w:szCs w:val="24"/>
              </w:rPr>
              <w:t>4. Влияние информационного шума на китайские предприятия разного размера</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_Toc100085683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17</w:t>
            </w:r>
            <w:r w:rsidR="00183C51" w:rsidRPr="003A5B16">
              <w:rPr>
                <w:rFonts w:ascii="Times New Roman" w:hAnsi="Times New Roman" w:cs="Times New Roman"/>
                <w:noProof/>
                <w:webHidden/>
                <w:sz w:val="24"/>
                <w:szCs w:val="24"/>
              </w:rPr>
              <w:fldChar w:fldCharType="end"/>
            </w:r>
          </w:hyperlink>
        </w:p>
        <w:p w14:paraId="60B43252" w14:textId="04FC846E" w:rsidR="00183C51" w:rsidRPr="003A5B16" w:rsidRDefault="00BF2F69">
          <w:pPr>
            <w:pStyle w:val="TOC1"/>
            <w:tabs>
              <w:tab w:val="right" w:leader="dot" w:pos="10195"/>
            </w:tabs>
            <w:rPr>
              <w:rFonts w:ascii="Times New Roman" w:hAnsi="Times New Roman" w:cs="Times New Roman"/>
              <w:noProof/>
              <w:kern w:val="2"/>
              <w:sz w:val="24"/>
              <w:szCs w:val="24"/>
              <w:lang w:val="en-US"/>
            </w:rPr>
          </w:pPr>
          <w:hyperlink w:anchor="_Toc100085684" w:history="1">
            <w:r w:rsidR="00183C51" w:rsidRPr="003A5B16">
              <w:rPr>
                <w:rStyle w:val="af2"/>
                <w:rFonts w:ascii="Times New Roman" w:eastAsia="宋体" w:hAnsi="Times New Roman" w:cs="Times New Roman"/>
                <w:noProof/>
                <w:sz w:val="24"/>
                <w:szCs w:val="24"/>
              </w:rPr>
              <w:t>5. Заключение</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_Toc100085684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19</w:t>
            </w:r>
            <w:r w:rsidR="00183C51" w:rsidRPr="003A5B16">
              <w:rPr>
                <w:rFonts w:ascii="Times New Roman" w:hAnsi="Times New Roman" w:cs="Times New Roman"/>
                <w:noProof/>
                <w:webHidden/>
                <w:sz w:val="24"/>
                <w:szCs w:val="24"/>
              </w:rPr>
              <w:fldChar w:fldCharType="end"/>
            </w:r>
          </w:hyperlink>
        </w:p>
        <w:p w14:paraId="7BFB6DC5" w14:textId="1B330AD7" w:rsidR="00183C51" w:rsidRPr="003A5B16" w:rsidRDefault="00BF2F69">
          <w:pPr>
            <w:pStyle w:val="TOC1"/>
            <w:tabs>
              <w:tab w:val="right" w:leader="dot" w:pos="10195"/>
            </w:tabs>
            <w:rPr>
              <w:rFonts w:ascii="Times New Roman" w:hAnsi="Times New Roman" w:cs="Times New Roman"/>
              <w:noProof/>
              <w:kern w:val="2"/>
              <w:sz w:val="24"/>
              <w:szCs w:val="24"/>
              <w:lang w:val="en-US"/>
            </w:rPr>
          </w:pPr>
          <w:hyperlink w:anchor="_Toc100085685" w:history="1">
            <w:r w:rsidR="00183C51" w:rsidRPr="003A5B16">
              <w:rPr>
                <w:rStyle w:val="af2"/>
                <w:rFonts w:ascii="Times New Roman" w:eastAsia="宋体" w:hAnsi="Times New Roman" w:cs="Times New Roman"/>
                <w:noProof/>
                <w:sz w:val="24"/>
                <w:szCs w:val="24"/>
              </w:rPr>
              <w:t>6. БИБЛИОГРАФИЧЕСКИЙ СПИСОК</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_Toc100085685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20</w:t>
            </w:r>
            <w:r w:rsidR="00183C51" w:rsidRPr="003A5B16">
              <w:rPr>
                <w:rFonts w:ascii="Times New Roman" w:hAnsi="Times New Roman" w:cs="Times New Roman"/>
                <w:noProof/>
                <w:webHidden/>
                <w:sz w:val="24"/>
                <w:szCs w:val="24"/>
              </w:rPr>
              <w:fldChar w:fldCharType="end"/>
            </w:r>
          </w:hyperlink>
        </w:p>
        <w:p w14:paraId="77AF13AD" w14:textId="25A8B4D8" w:rsidR="00183C51" w:rsidRPr="003A5B16" w:rsidRDefault="00BF2F69">
          <w:pPr>
            <w:pStyle w:val="TOC1"/>
            <w:tabs>
              <w:tab w:val="right" w:leader="dot" w:pos="10195"/>
            </w:tabs>
            <w:rPr>
              <w:rFonts w:ascii="Times New Roman" w:hAnsi="Times New Roman" w:cs="Times New Roman"/>
              <w:noProof/>
              <w:kern w:val="2"/>
              <w:sz w:val="24"/>
              <w:szCs w:val="24"/>
              <w:lang w:val="en-US"/>
            </w:rPr>
          </w:pPr>
          <w:hyperlink w:anchor="_Toc100085686" w:history="1">
            <w:r w:rsidR="00183C51" w:rsidRPr="003A5B16">
              <w:rPr>
                <w:rStyle w:val="af2"/>
                <w:rFonts w:ascii="Times New Roman" w:eastAsia="宋体" w:hAnsi="Times New Roman" w:cs="Times New Roman"/>
                <w:noProof/>
                <w:sz w:val="24"/>
                <w:szCs w:val="24"/>
              </w:rPr>
              <w:t>7. ПРИЛОЖЕНИЯ</w:t>
            </w:r>
            <w:r w:rsidR="00183C51" w:rsidRPr="003A5B16">
              <w:rPr>
                <w:rFonts w:ascii="Times New Roman" w:hAnsi="Times New Roman" w:cs="Times New Roman"/>
                <w:noProof/>
                <w:webHidden/>
                <w:sz w:val="24"/>
                <w:szCs w:val="24"/>
              </w:rPr>
              <w:tab/>
            </w:r>
            <w:r w:rsidR="00183C51" w:rsidRPr="003A5B16">
              <w:rPr>
                <w:rFonts w:ascii="Times New Roman" w:hAnsi="Times New Roman" w:cs="Times New Roman"/>
                <w:noProof/>
                <w:webHidden/>
                <w:sz w:val="24"/>
                <w:szCs w:val="24"/>
              </w:rPr>
              <w:fldChar w:fldCharType="begin"/>
            </w:r>
            <w:r w:rsidR="00183C51" w:rsidRPr="003A5B16">
              <w:rPr>
                <w:rFonts w:ascii="Times New Roman" w:hAnsi="Times New Roman" w:cs="Times New Roman"/>
                <w:noProof/>
                <w:webHidden/>
                <w:sz w:val="24"/>
                <w:szCs w:val="24"/>
              </w:rPr>
              <w:instrText xml:space="preserve"> PAGEREF _Toc100085686 \h </w:instrText>
            </w:r>
            <w:r w:rsidR="00183C51" w:rsidRPr="003A5B16">
              <w:rPr>
                <w:rFonts w:ascii="Times New Roman" w:hAnsi="Times New Roman" w:cs="Times New Roman"/>
                <w:noProof/>
                <w:webHidden/>
                <w:sz w:val="24"/>
                <w:szCs w:val="24"/>
              </w:rPr>
            </w:r>
            <w:r w:rsidR="00183C51" w:rsidRPr="003A5B16">
              <w:rPr>
                <w:rFonts w:ascii="Times New Roman" w:hAnsi="Times New Roman" w:cs="Times New Roman"/>
                <w:noProof/>
                <w:webHidden/>
                <w:sz w:val="24"/>
                <w:szCs w:val="24"/>
              </w:rPr>
              <w:fldChar w:fldCharType="separate"/>
            </w:r>
            <w:r w:rsidR="00F85CA3">
              <w:rPr>
                <w:rFonts w:ascii="Times New Roman" w:hAnsi="Times New Roman" w:cs="Times New Roman"/>
                <w:noProof/>
                <w:webHidden/>
                <w:sz w:val="24"/>
                <w:szCs w:val="24"/>
              </w:rPr>
              <w:t>21</w:t>
            </w:r>
            <w:r w:rsidR="00183C51" w:rsidRPr="003A5B16">
              <w:rPr>
                <w:rFonts w:ascii="Times New Roman" w:hAnsi="Times New Roman" w:cs="Times New Roman"/>
                <w:noProof/>
                <w:webHidden/>
                <w:sz w:val="24"/>
                <w:szCs w:val="24"/>
              </w:rPr>
              <w:fldChar w:fldCharType="end"/>
            </w:r>
          </w:hyperlink>
        </w:p>
        <w:p w14:paraId="2C638D89" w14:textId="7751AF6A" w:rsidR="00183C51" w:rsidRDefault="00183C51">
          <w:r w:rsidRPr="003A5B16">
            <w:rPr>
              <w:rFonts w:ascii="Times New Roman" w:hAnsi="Times New Roman" w:cs="Times New Roman"/>
              <w:b/>
              <w:bCs/>
              <w:sz w:val="24"/>
              <w:szCs w:val="24"/>
              <w:lang w:val="zh-CN"/>
            </w:rPr>
            <w:fldChar w:fldCharType="end"/>
          </w:r>
        </w:p>
      </w:sdtContent>
    </w:sdt>
    <w:p w14:paraId="06EE7E3A" w14:textId="58CEEF0C" w:rsidR="00F764A1" w:rsidRPr="00183C51" w:rsidRDefault="00183C51" w:rsidP="00183C51">
      <w:pPr>
        <w:widowControl/>
        <w:jc w:val="left"/>
        <w:rPr>
          <w:sz w:val="28"/>
          <w:szCs w:val="28"/>
        </w:rPr>
      </w:pPr>
      <w:r>
        <w:rPr>
          <w:sz w:val="28"/>
          <w:szCs w:val="28"/>
        </w:rPr>
        <w:br w:type="page"/>
      </w:r>
    </w:p>
    <w:p w14:paraId="456D8A5D" w14:textId="4F3501CB" w:rsidR="003510A9" w:rsidRPr="00ED1BBE" w:rsidRDefault="00ED1BBE" w:rsidP="003510A9">
      <w:pPr>
        <w:pStyle w:val="1"/>
        <w:rPr>
          <w:rFonts w:eastAsiaTheme="minorEastAsia"/>
        </w:rPr>
      </w:pPr>
      <w:bookmarkStart w:id="2" w:name="_Toc100085674"/>
      <w:r>
        <w:rPr>
          <w:rFonts w:eastAsiaTheme="minorEastAsia" w:hint="eastAsia"/>
        </w:rPr>
        <w:lastRenderedPageBreak/>
        <w:t>Введение</w:t>
      </w:r>
      <w:bookmarkEnd w:id="2"/>
    </w:p>
    <w:p w14:paraId="557BAF12" w14:textId="68DBEDF0" w:rsidR="002E14AF" w:rsidRDefault="004C6FA7"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Актуальность. </w:t>
      </w:r>
      <w:r w:rsidR="004D2C18" w:rsidRPr="004D2C18">
        <w:rPr>
          <w:rFonts w:ascii="Times New Roman" w:hAnsi="Times New Roman" w:cs="Times New Roman"/>
          <w:sz w:val="24"/>
          <w:szCs w:val="24"/>
        </w:rPr>
        <w:t>Эпидемия COVID-19 и сопутствующие ей последствия привели к новой рецессии в мировой экономике.</w:t>
      </w:r>
      <w:r w:rsidR="004D2C18">
        <w:rPr>
          <w:rFonts w:ascii="Times New Roman" w:hAnsi="Times New Roman" w:cs="Times New Roman"/>
          <w:sz w:val="24"/>
          <w:szCs w:val="24"/>
        </w:rPr>
        <w:t xml:space="preserve"> </w:t>
      </w:r>
      <w:r w:rsidR="004D2C18" w:rsidRPr="004D2C18">
        <w:rPr>
          <w:rFonts w:ascii="Times New Roman" w:hAnsi="Times New Roman" w:cs="Times New Roman"/>
          <w:sz w:val="24"/>
          <w:szCs w:val="24"/>
        </w:rPr>
        <w:t>В условиях кризиса особенно важна стабильность финансового рынка.</w:t>
      </w:r>
      <w:r w:rsidR="004D2C18">
        <w:rPr>
          <w:rFonts w:ascii="Times New Roman" w:hAnsi="Times New Roman" w:cs="Times New Roman"/>
          <w:sz w:val="24"/>
          <w:szCs w:val="24"/>
        </w:rPr>
        <w:t xml:space="preserve"> </w:t>
      </w:r>
      <w:r w:rsidR="004D2C18" w:rsidRPr="004D2C18">
        <w:rPr>
          <w:rFonts w:ascii="Times New Roman" w:hAnsi="Times New Roman" w:cs="Times New Roman"/>
          <w:sz w:val="24"/>
          <w:szCs w:val="24"/>
        </w:rPr>
        <w:t>Всем нестабильным факторам следует уделять достаточное внимание и бдительность. Как фактор, который может напрямую влиять на поведение одного из участников рынка, трейдеров, шум на фондовом рынке является одной из причин этой нестабильности.</w:t>
      </w:r>
      <w:r w:rsidR="004D2C18">
        <w:rPr>
          <w:rFonts w:ascii="Times New Roman" w:hAnsi="Times New Roman" w:cs="Times New Roman" w:hint="eastAsia"/>
          <w:sz w:val="24"/>
          <w:szCs w:val="24"/>
        </w:rPr>
        <w:t xml:space="preserve"> </w:t>
      </w:r>
    </w:p>
    <w:p w14:paraId="62056847" w14:textId="67A739C8" w:rsidR="004D2C18" w:rsidRDefault="00146EAD"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sidRPr="00146EAD">
        <w:rPr>
          <w:rFonts w:ascii="Times New Roman" w:hAnsi="Times New Roman" w:cs="Times New Roman"/>
          <w:sz w:val="24"/>
          <w:szCs w:val="24"/>
        </w:rPr>
        <w:t>Шум на самом деле является довольно распространенным явлением, и его причины разнообразны. В целом, для снижения рыночной неопределенности ключевой основой для принятия решений инвесторами всегда была точная и своевременная информация, однако в процессе передачи информации часто возникают искажения, смешивается неверная или недостоверная информация</w:t>
      </w:r>
      <w:r>
        <w:rPr>
          <w:rFonts w:ascii="Times New Roman" w:hAnsi="Times New Roman" w:cs="Times New Roman"/>
          <w:sz w:val="24"/>
          <w:szCs w:val="24"/>
        </w:rPr>
        <w:t>, и</w:t>
      </w:r>
      <w:r w:rsidRPr="00146EAD">
        <w:rPr>
          <w:rFonts w:ascii="Times New Roman" w:hAnsi="Times New Roman" w:cs="Times New Roman"/>
          <w:sz w:val="24"/>
          <w:szCs w:val="24"/>
        </w:rPr>
        <w:t xml:space="preserve"> </w:t>
      </w:r>
      <w:r>
        <w:rPr>
          <w:rFonts w:ascii="Times New Roman" w:hAnsi="Times New Roman" w:cs="Times New Roman"/>
          <w:sz w:val="24"/>
          <w:szCs w:val="24"/>
        </w:rPr>
        <w:t>р</w:t>
      </w:r>
      <w:r w:rsidRPr="00146EAD">
        <w:rPr>
          <w:rFonts w:ascii="Times New Roman" w:hAnsi="Times New Roman" w:cs="Times New Roman"/>
          <w:sz w:val="24"/>
          <w:szCs w:val="24"/>
        </w:rPr>
        <w:t>езультатом является рыночный шум. В данном исследовании шум определяется как ложный, искаженный сигнал на финансовых рынках, который не имеет ничего общего с истинной стоимостью актива, но может ввести инвесторов в заблуждение при принятии ими решений.</w:t>
      </w:r>
      <w:r>
        <w:rPr>
          <w:rFonts w:ascii="Times New Roman" w:hAnsi="Times New Roman" w:cs="Times New Roman"/>
          <w:sz w:val="24"/>
          <w:szCs w:val="24"/>
        </w:rPr>
        <w:t xml:space="preserve"> </w:t>
      </w:r>
    </w:p>
    <w:p w14:paraId="15608DCB" w14:textId="09764B07" w:rsidR="00146EAD" w:rsidRDefault="00146EAD"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sidRPr="00146EAD">
        <w:rPr>
          <w:rFonts w:ascii="Times New Roman" w:hAnsi="Times New Roman" w:cs="Times New Roman"/>
          <w:sz w:val="24"/>
          <w:szCs w:val="24"/>
        </w:rPr>
        <w:t>Несмотря на то, что мы</w:t>
      </w:r>
      <w:r>
        <w:rPr>
          <w:rFonts w:ascii="Times New Roman" w:hAnsi="Times New Roman" w:cs="Times New Roman"/>
          <w:sz w:val="24"/>
          <w:szCs w:val="24"/>
        </w:rPr>
        <w:t xml:space="preserve"> </w:t>
      </w:r>
      <w:r w:rsidRPr="00146EAD">
        <w:rPr>
          <w:rFonts w:ascii="Times New Roman" w:hAnsi="Times New Roman" w:cs="Times New Roman"/>
          <w:sz w:val="24"/>
          <w:szCs w:val="24"/>
        </w:rPr>
        <w:t>уже давно знали, что шум существовал,</w:t>
      </w:r>
      <w:r w:rsidR="00673C01">
        <w:rPr>
          <w:rFonts w:ascii="Times New Roman" w:hAnsi="Times New Roman" w:cs="Times New Roman"/>
          <w:sz w:val="24"/>
          <w:szCs w:val="24"/>
        </w:rPr>
        <w:t xml:space="preserve"> он всё ещё может оказывать резкой шок на рынке. Например,</w:t>
      </w:r>
      <w:r w:rsidRPr="00146EAD">
        <w:rPr>
          <w:rFonts w:ascii="Times New Roman" w:hAnsi="Times New Roman" w:cs="Times New Roman"/>
          <w:sz w:val="24"/>
          <w:szCs w:val="24"/>
        </w:rPr>
        <w:t xml:space="preserve"> </w:t>
      </w:r>
      <w:r w:rsidR="005A3FB4" w:rsidRPr="005A3FB4">
        <w:rPr>
          <w:rFonts w:ascii="Times New Roman" w:hAnsi="Times New Roman" w:cs="Times New Roman"/>
          <w:sz w:val="24"/>
          <w:szCs w:val="24"/>
        </w:rPr>
        <w:t>3 октября 2008 г. фальшивые новости CNN «У Джобса случился сердечный приступ» привели к падению цены акций Apple со 106,2 до 95,4 доллара за 10 минут. 14 лет спустя, 21 февраля 2022 года, ложная новость о том, что «</w:t>
      </w:r>
      <w:proofErr w:type="spellStart"/>
      <w:r w:rsidR="005A3FB4" w:rsidRPr="005A3FB4">
        <w:rPr>
          <w:rFonts w:ascii="Times New Roman" w:hAnsi="Times New Roman" w:cs="Times New Roman"/>
          <w:sz w:val="24"/>
          <w:szCs w:val="24"/>
        </w:rPr>
        <w:t>Tencent</w:t>
      </w:r>
      <w:proofErr w:type="spellEnd"/>
      <w:r w:rsidR="005A3FB4" w:rsidRPr="005A3FB4">
        <w:rPr>
          <w:rFonts w:ascii="Times New Roman" w:hAnsi="Times New Roman" w:cs="Times New Roman"/>
          <w:sz w:val="24"/>
          <w:szCs w:val="24"/>
        </w:rPr>
        <w:t xml:space="preserve"> будет серьезно оштрафована китайским правительством», также может привести к тому, что рыночная стоимость одной из крупнейших китайских технологических компаний </w:t>
      </w:r>
      <w:proofErr w:type="spellStart"/>
      <w:r w:rsidR="005A3FB4" w:rsidRPr="005A3FB4">
        <w:rPr>
          <w:rFonts w:ascii="Times New Roman" w:hAnsi="Times New Roman" w:cs="Times New Roman"/>
          <w:sz w:val="24"/>
          <w:szCs w:val="24"/>
        </w:rPr>
        <w:t>Tencent</w:t>
      </w:r>
      <w:proofErr w:type="spellEnd"/>
      <w:r w:rsidR="005A3FB4" w:rsidRPr="005A3FB4">
        <w:rPr>
          <w:rFonts w:ascii="Times New Roman" w:hAnsi="Times New Roman" w:cs="Times New Roman"/>
          <w:sz w:val="24"/>
          <w:szCs w:val="24"/>
        </w:rPr>
        <w:t xml:space="preserve"> испарится на 236,2 млрд гонконгских долларов (около 2482,5 млрд рублей)</w:t>
      </w:r>
      <w:r w:rsidR="005A3FB4">
        <w:rPr>
          <w:rFonts w:ascii="Times New Roman" w:hAnsi="Times New Roman" w:cs="Times New Roman"/>
          <w:sz w:val="24"/>
          <w:szCs w:val="24"/>
        </w:rPr>
        <w:t xml:space="preserve"> </w:t>
      </w:r>
      <w:r w:rsidR="005A3FB4" w:rsidRPr="005A3FB4">
        <w:rPr>
          <w:rFonts w:ascii="Times New Roman" w:hAnsi="Times New Roman" w:cs="Times New Roman"/>
          <w:sz w:val="24"/>
          <w:szCs w:val="24"/>
        </w:rPr>
        <w:t>за один день. История снова и снова доказывает, что шум не является проблемой, которую можно легко решить, особенно в современных все более сложных информационных технологиях, ложные новости могут распространяться по всему миру за считанные минуты через Интернет, и паника распространяется быстро. Это представляет огромную угрозу для стабильности финансовых рынков.</w:t>
      </w:r>
    </w:p>
    <w:p w14:paraId="1A28F668" w14:textId="25833E37" w:rsidR="005A3FB4" w:rsidRDefault="005A3FB4"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sidRPr="005A3FB4">
        <w:rPr>
          <w:rFonts w:ascii="Times New Roman" w:hAnsi="Times New Roman" w:cs="Times New Roman"/>
          <w:sz w:val="24"/>
          <w:szCs w:val="24"/>
        </w:rPr>
        <w:t>Негативные последствия шума также очень серьезны. По сути, цена акции может отклониться от ее истинной стоимости после воздействия шума, это фактически означает, что способность рынка оценивать и распределять ресурсы повреждена, и рациональные инвесторы, действующие в соответствии с рыночными правилами, могут понести убытки. в этом случае эффективность рынка будет сильно снижена. Несомненно, как угроза</w:t>
      </w:r>
      <w:r>
        <w:rPr>
          <w:rFonts w:ascii="Times New Roman" w:hAnsi="Times New Roman" w:cs="Times New Roman"/>
          <w:sz w:val="24"/>
          <w:szCs w:val="24"/>
        </w:rPr>
        <w:t xml:space="preserve"> для</w:t>
      </w:r>
      <w:r w:rsidRPr="005A3FB4">
        <w:rPr>
          <w:rFonts w:ascii="Times New Roman" w:hAnsi="Times New Roman" w:cs="Times New Roman"/>
          <w:sz w:val="24"/>
          <w:szCs w:val="24"/>
        </w:rPr>
        <w:t xml:space="preserve"> эффективности рынка, заслуживает внимания</w:t>
      </w:r>
      <w:r>
        <w:rPr>
          <w:rFonts w:ascii="Times New Roman" w:hAnsi="Times New Roman" w:cs="Times New Roman"/>
          <w:sz w:val="24"/>
          <w:szCs w:val="24"/>
        </w:rPr>
        <w:t xml:space="preserve"> </w:t>
      </w:r>
      <w:r w:rsidR="0075269A" w:rsidRPr="005A3FB4">
        <w:rPr>
          <w:rFonts w:ascii="Times New Roman" w:hAnsi="Times New Roman" w:cs="Times New Roman"/>
          <w:sz w:val="24"/>
          <w:szCs w:val="24"/>
        </w:rPr>
        <w:t>проблема шума</w:t>
      </w:r>
      <w:r w:rsidRPr="005A3FB4">
        <w:rPr>
          <w:rFonts w:ascii="Times New Roman" w:hAnsi="Times New Roman" w:cs="Times New Roman"/>
          <w:sz w:val="24"/>
          <w:szCs w:val="24"/>
        </w:rPr>
        <w:t>.</w:t>
      </w:r>
      <w:r w:rsidR="0075269A">
        <w:rPr>
          <w:rFonts w:ascii="Times New Roman" w:hAnsi="Times New Roman" w:cs="Times New Roman"/>
          <w:sz w:val="24"/>
          <w:szCs w:val="24"/>
        </w:rPr>
        <w:t xml:space="preserve"> </w:t>
      </w:r>
    </w:p>
    <w:p w14:paraId="36F68279" w14:textId="5785C53D" w:rsidR="0075269A" w:rsidRDefault="00A924CA"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sidRPr="00A924CA">
        <w:rPr>
          <w:rFonts w:ascii="Times New Roman" w:hAnsi="Times New Roman" w:cs="Times New Roman"/>
          <w:sz w:val="24"/>
          <w:szCs w:val="24"/>
        </w:rPr>
        <w:t xml:space="preserve">Кроме того, в частности, механизм раскрытия информации на фондовом рынке Китая все еще несовершенен, и индивидуальные инвесторы по-прежнему составляют абсолютное большинство инвесторов, а их способность извлекать и идентифицировать информацию не хорошая, поэтому ситуация с информационной асимметрией очень серьезная. Это именно идеальная среда для </w:t>
      </w:r>
      <w:r w:rsidRPr="00A924CA">
        <w:rPr>
          <w:rFonts w:ascii="Times New Roman" w:hAnsi="Times New Roman" w:cs="Times New Roman"/>
          <w:sz w:val="24"/>
          <w:szCs w:val="24"/>
        </w:rPr>
        <w:lastRenderedPageBreak/>
        <w:t>появления шума: многие неопытные индивидуальные инвесторы основывают свои решения на так называемой «инсайдерской информации», но эти источники нежелательной информации являются одним из самых важных источников шума. Для того чтобы изучить влияние шума на фондовый рынок Китая, мы можем считать, что тема исследования статьи имеет внутреннюю актуальность, а также научную и практическую значимость.</w:t>
      </w:r>
      <w:r>
        <w:rPr>
          <w:rFonts w:ascii="Times New Roman" w:hAnsi="Times New Roman" w:cs="Times New Roman"/>
          <w:sz w:val="24"/>
          <w:szCs w:val="24"/>
        </w:rPr>
        <w:t xml:space="preserve"> </w:t>
      </w:r>
    </w:p>
    <w:p w14:paraId="2ACF4954" w14:textId="5927AC4B" w:rsidR="00A924CA" w:rsidRDefault="00A924CA" w:rsidP="00A924CA">
      <w:pPr>
        <w:widowControl/>
        <w:autoSpaceDE w:val="0"/>
        <w:autoSpaceDN w:val="0"/>
        <w:adjustRightInd w:val="0"/>
        <w:spacing w:after="0" w:line="300" w:lineRule="auto"/>
        <w:ind w:firstLine="426"/>
        <w:jc w:val="left"/>
        <w:rPr>
          <w:rFonts w:ascii="Times New Roman" w:hAnsi="Times New Roman" w:cs="Times New Roman" w:hint="eastAsia"/>
          <w:sz w:val="28"/>
          <w:szCs w:val="28"/>
        </w:rPr>
      </w:pPr>
      <w:r>
        <w:rPr>
          <w:rFonts w:ascii="Times New Roman" w:hAnsi="Times New Roman"/>
          <w:b/>
          <w:sz w:val="24"/>
          <w:szCs w:val="24"/>
        </w:rPr>
        <w:t>Степень научной и практической разработанности темы исследования</w:t>
      </w:r>
      <w:r>
        <w:rPr>
          <w:rFonts w:ascii="Times New Roman" w:hAnsi="Times New Roman" w:cs="Times New Roman" w:hint="eastAsia"/>
          <w:sz w:val="28"/>
          <w:szCs w:val="28"/>
        </w:rPr>
        <w:t>:</w:t>
      </w:r>
      <w:r>
        <w:rPr>
          <w:rFonts w:ascii="Times New Roman" w:hAnsi="Times New Roman" w:cs="Times New Roman"/>
          <w:sz w:val="28"/>
          <w:szCs w:val="28"/>
        </w:rPr>
        <w:t xml:space="preserve"> </w:t>
      </w:r>
    </w:p>
    <w:p w14:paraId="41EC8C4D" w14:textId="53AC9FEE" w:rsidR="00A924CA" w:rsidRDefault="00A924CA"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sidRPr="00A924CA">
        <w:rPr>
          <w:rFonts w:ascii="Times New Roman" w:hAnsi="Times New Roman" w:cs="Times New Roman"/>
          <w:sz w:val="24"/>
          <w:szCs w:val="24"/>
        </w:rPr>
        <w:t xml:space="preserve">На протяжении всего существующего исследования, Ф. Блэк впервые предположил существование шума на финансовых рынках в 1986 г., а </w:t>
      </w:r>
      <w:proofErr w:type="spellStart"/>
      <w:r w:rsidRPr="00A924CA">
        <w:rPr>
          <w:rFonts w:ascii="Times New Roman" w:hAnsi="Times New Roman" w:cs="Times New Roman"/>
          <w:sz w:val="24"/>
          <w:szCs w:val="24"/>
        </w:rPr>
        <w:t>Делонг</w:t>
      </w:r>
      <w:proofErr w:type="spellEnd"/>
      <w:r w:rsidRPr="00A924CA">
        <w:rPr>
          <w:rFonts w:ascii="Times New Roman" w:hAnsi="Times New Roman" w:cs="Times New Roman"/>
          <w:sz w:val="24"/>
          <w:szCs w:val="24"/>
        </w:rPr>
        <w:t xml:space="preserve"> и др. построили модель шумового трейдера в 1990 г. и заложили теоретическую и математическую основу исследования шума. Впоследствии, с улучшением вычислительной мощности компьютеров, исследователи получили возможность обрабатывать большие финансовые данные, и исследования шума также были подкреплены данными. Например, У. </w:t>
      </w:r>
      <w:proofErr w:type="spellStart"/>
      <w:r w:rsidRPr="00A924CA">
        <w:rPr>
          <w:rFonts w:ascii="Times New Roman" w:hAnsi="Times New Roman" w:cs="Times New Roman"/>
          <w:sz w:val="24"/>
          <w:szCs w:val="24"/>
        </w:rPr>
        <w:t>Антвейлер</w:t>
      </w:r>
      <w:proofErr w:type="spellEnd"/>
      <w:r w:rsidRPr="00A924CA">
        <w:rPr>
          <w:rFonts w:ascii="Times New Roman" w:hAnsi="Times New Roman" w:cs="Times New Roman"/>
          <w:sz w:val="24"/>
          <w:szCs w:val="24"/>
        </w:rPr>
        <w:t xml:space="preserve"> проанализировал шум фондового рынка США на основе общественного мнения Yahoo Finance, а Ши Юн, Ван </w:t>
      </w:r>
      <w:proofErr w:type="spellStart"/>
      <w:r w:rsidRPr="00A924CA">
        <w:rPr>
          <w:rFonts w:ascii="Times New Roman" w:hAnsi="Times New Roman" w:cs="Times New Roman"/>
          <w:sz w:val="24"/>
          <w:szCs w:val="24"/>
        </w:rPr>
        <w:t>Симин</w:t>
      </w:r>
      <w:proofErr w:type="spellEnd"/>
      <w:r w:rsidRPr="00A924CA">
        <w:rPr>
          <w:rFonts w:ascii="Times New Roman" w:hAnsi="Times New Roman" w:cs="Times New Roman"/>
          <w:sz w:val="24"/>
          <w:szCs w:val="24"/>
        </w:rPr>
        <w:t xml:space="preserve"> и др. построили индекс общественного мнения инвесторов на основе данных текстовых сообщений на различных финансовых сайтах и ​​провели анализ шума китайского фондового рынка. Эти исследования провели эмпирический анализ больших данных фондового рынка на основе теории поведенческих финансов, подтвердив, что на этих рынках больше или меньше шума, и он оказывает определенное влияние на рынок.</w:t>
      </w:r>
      <w:r>
        <w:rPr>
          <w:rFonts w:ascii="Times New Roman" w:hAnsi="Times New Roman" w:cs="Times New Roman"/>
          <w:sz w:val="24"/>
          <w:szCs w:val="24"/>
        </w:rPr>
        <w:t xml:space="preserve"> </w:t>
      </w:r>
      <w:r w:rsidR="00706C9C" w:rsidRPr="00706C9C">
        <w:rPr>
          <w:rFonts w:ascii="Times New Roman" w:hAnsi="Times New Roman" w:cs="Times New Roman"/>
          <w:sz w:val="24"/>
          <w:szCs w:val="24"/>
        </w:rPr>
        <w:t>В этих работах накоплен богатый опыт исследования шума, но в большинстве из них исследуется только влияние информационного шума на рынок в целом, а не рассматриваются различия в реакции компаний разного размера на информационный шум.</w:t>
      </w:r>
    </w:p>
    <w:p w14:paraId="728F9314" w14:textId="77777777" w:rsidR="00706C9C" w:rsidRPr="00706C9C" w:rsidRDefault="00706C9C" w:rsidP="00706C9C">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sidRPr="00706C9C">
        <w:rPr>
          <w:rFonts w:ascii="Times New Roman" w:hAnsi="Times New Roman" w:cs="Times New Roman"/>
          <w:b/>
          <w:bCs/>
          <w:sz w:val="24"/>
          <w:szCs w:val="24"/>
        </w:rPr>
        <w:t xml:space="preserve">Цель исследования </w:t>
      </w:r>
      <w:r w:rsidRPr="00706C9C">
        <w:rPr>
          <w:rFonts w:ascii="Times New Roman" w:hAnsi="Times New Roman" w:cs="Times New Roman"/>
          <w:sz w:val="24"/>
          <w:szCs w:val="24"/>
        </w:rPr>
        <w:t xml:space="preserve">—— оценить влияние рыночного шума на цены акций компаний разного размера в Китае. </w:t>
      </w:r>
    </w:p>
    <w:p w14:paraId="42661652" w14:textId="283DD63F" w:rsidR="000F4EC3" w:rsidRPr="000F4EC3" w:rsidRDefault="000F4EC3" w:rsidP="000F4EC3">
      <w:pPr>
        <w:pStyle w:val="a3"/>
        <w:widowControl/>
        <w:numPr>
          <w:ilvl w:val="0"/>
          <w:numId w:val="12"/>
        </w:numPr>
        <w:autoSpaceDE w:val="0"/>
        <w:autoSpaceDN w:val="0"/>
        <w:adjustRightInd w:val="0"/>
        <w:spacing w:after="0" w:line="360" w:lineRule="auto"/>
        <w:jc w:val="left"/>
        <w:rPr>
          <w:rFonts w:ascii="Times New Roman" w:hAnsi="Times New Roman" w:cs="Times New Roman"/>
          <w:sz w:val="24"/>
          <w:szCs w:val="24"/>
        </w:rPr>
      </w:pPr>
      <w:r w:rsidRPr="000F4EC3">
        <w:rPr>
          <w:rFonts w:ascii="Times New Roman" w:hAnsi="Times New Roman" w:cs="Times New Roman"/>
          <w:sz w:val="24"/>
          <w:szCs w:val="24"/>
        </w:rPr>
        <w:t>Определить источники и понятия информационного шума</w:t>
      </w:r>
    </w:p>
    <w:p w14:paraId="617323CD" w14:textId="374019B0" w:rsidR="000F4EC3" w:rsidRPr="000F4EC3" w:rsidRDefault="000F4EC3" w:rsidP="000F4EC3">
      <w:pPr>
        <w:pStyle w:val="a3"/>
        <w:widowControl/>
        <w:numPr>
          <w:ilvl w:val="0"/>
          <w:numId w:val="12"/>
        </w:numPr>
        <w:autoSpaceDE w:val="0"/>
        <w:autoSpaceDN w:val="0"/>
        <w:adjustRightInd w:val="0"/>
        <w:spacing w:after="0" w:line="360" w:lineRule="auto"/>
        <w:jc w:val="left"/>
        <w:rPr>
          <w:rFonts w:ascii="Times New Roman" w:hAnsi="Times New Roman" w:cs="Times New Roman"/>
          <w:sz w:val="24"/>
          <w:szCs w:val="24"/>
        </w:rPr>
      </w:pPr>
      <w:r w:rsidRPr="000F4EC3">
        <w:rPr>
          <w:rFonts w:ascii="Times New Roman" w:hAnsi="Times New Roman" w:cs="Times New Roman"/>
          <w:sz w:val="24"/>
          <w:szCs w:val="24"/>
        </w:rPr>
        <w:t>Построение системного подхода к оценке информационного шума</w:t>
      </w:r>
    </w:p>
    <w:p w14:paraId="44F4CF70" w14:textId="226845D5" w:rsidR="00706C9C" w:rsidRPr="006A5E2E" w:rsidRDefault="000F4EC3" w:rsidP="006A5E2E">
      <w:pPr>
        <w:pStyle w:val="a3"/>
        <w:widowControl/>
        <w:numPr>
          <w:ilvl w:val="0"/>
          <w:numId w:val="12"/>
        </w:numPr>
        <w:autoSpaceDE w:val="0"/>
        <w:autoSpaceDN w:val="0"/>
        <w:adjustRightInd w:val="0"/>
        <w:spacing w:after="0" w:line="360" w:lineRule="auto"/>
        <w:jc w:val="left"/>
        <w:rPr>
          <w:rFonts w:ascii="Times New Roman" w:hAnsi="Times New Roman" w:cs="Times New Roman" w:hint="eastAsia"/>
          <w:sz w:val="24"/>
          <w:szCs w:val="24"/>
        </w:rPr>
      </w:pPr>
      <w:r w:rsidRPr="000F4EC3">
        <w:rPr>
          <w:rFonts w:ascii="Times New Roman" w:hAnsi="Times New Roman" w:cs="Times New Roman"/>
          <w:sz w:val="24"/>
          <w:szCs w:val="24"/>
        </w:rPr>
        <w:t xml:space="preserve">Оценка и сравнение влияния информационного шума на индекс крупных предприятий и </w:t>
      </w:r>
      <w:proofErr w:type="gramStart"/>
      <w:r w:rsidRPr="000F4EC3">
        <w:rPr>
          <w:rFonts w:ascii="Times New Roman" w:hAnsi="Times New Roman" w:cs="Times New Roman"/>
          <w:sz w:val="24"/>
          <w:szCs w:val="24"/>
        </w:rPr>
        <w:t>малых</w:t>
      </w:r>
      <w:proofErr w:type="gramEnd"/>
      <w:r w:rsidRPr="000F4EC3">
        <w:rPr>
          <w:rFonts w:ascii="Times New Roman" w:hAnsi="Times New Roman" w:cs="Times New Roman"/>
          <w:sz w:val="24"/>
          <w:szCs w:val="24"/>
        </w:rPr>
        <w:t xml:space="preserve"> и средних предприятий.</w:t>
      </w:r>
    </w:p>
    <w:p w14:paraId="0412C817" w14:textId="029269A8" w:rsidR="00A924CA" w:rsidRDefault="00706C9C" w:rsidP="004D2C18">
      <w:pPr>
        <w:widowControl/>
        <w:autoSpaceDE w:val="0"/>
        <w:autoSpaceDN w:val="0"/>
        <w:adjustRightInd w:val="0"/>
        <w:spacing w:after="0" w:line="360" w:lineRule="auto"/>
        <w:ind w:firstLineChars="200" w:firstLine="480"/>
        <w:jc w:val="left"/>
        <w:rPr>
          <w:rFonts w:ascii="Times New Roman" w:hAnsi="Times New Roman" w:cs="Times New Roman"/>
          <w:b/>
          <w:bCs/>
          <w:sz w:val="24"/>
          <w:szCs w:val="24"/>
        </w:rPr>
      </w:pPr>
      <w:r w:rsidRPr="00706C9C">
        <w:rPr>
          <w:rFonts w:ascii="Times New Roman" w:hAnsi="Times New Roman" w:cs="Times New Roman"/>
          <w:b/>
          <w:bCs/>
          <w:sz w:val="24"/>
          <w:szCs w:val="24"/>
        </w:rPr>
        <w:t>Научная новизна</w:t>
      </w:r>
    </w:p>
    <w:p w14:paraId="45EBFDA4" w14:textId="0E133EB1" w:rsidR="000F4EC3" w:rsidRPr="006A5E2E" w:rsidRDefault="006A5E2E" w:rsidP="004D2C18">
      <w:pPr>
        <w:widowControl/>
        <w:autoSpaceDE w:val="0"/>
        <w:autoSpaceDN w:val="0"/>
        <w:adjustRightInd w:val="0"/>
        <w:spacing w:after="0"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В работе </w:t>
      </w:r>
      <w:r w:rsidRPr="006A5E2E">
        <w:rPr>
          <w:rFonts w:ascii="Times New Roman" w:hAnsi="Times New Roman" w:cs="Times New Roman"/>
          <w:sz w:val="24"/>
          <w:szCs w:val="24"/>
        </w:rPr>
        <w:t xml:space="preserve">впервые оценивает воздействие информационного шума на различные предприятия в различных масштабах, используя логический анализ, статистику, статистику, регрессивный анализ, статистический анализ и другие методы, основанные на опыте предыдущих инвесторов на фондовом рынке </w:t>
      </w:r>
      <w:r w:rsidRPr="006A5E2E">
        <w:rPr>
          <w:rFonts w:ascii="Times New Roman" w:hAnsi="Times New Roman" w:cs="Times New Roman"/>
          <w:sz w:val="24"/>
          <w:szCs w:val="24"/>
        </w:rPr>
        <w:t>Китая</w:t>
      </w:r>
      <w:r w:rsidRPr="006A5E2E">
        <w:rPr>
          <w:rFonts w:ascii="Times New Roman" w:hAnsi="Times New Roman" w:cs="Times New Roman"/>
          <w:sz w:val="24"/>
          <w:szCs w:val="24"/>
        </w:rPr>
        <w:t>.</w:t>
      </w:r>
    </w:p>
    <w:p w14:paraId="6752826D" w14:textId="14E71F99" w:rsidR="000F4EC3" w:rsidRPr="000F4EC3" w:rsidRDefault="006A5E2E" w:rsidP="004D2C18">
      <w:pPr>
        <w:widowControl/>
        <w:autoSpaceDE w:val="0"/>
        <w:autoSpaceDN w:val="0"/>
        <w:adjustRightInd w:val="0"/>
        <w:spacing w:after="0" w:line="360" w:lineRule="auto"/>
        <w:ind w:firstLineChars="200" w:firstLine="480"/>
        <w:jc w:val="left"/>
        <w:rPr>
          <w:rFonts w:ascii="Times New Roman" w:hAnsi="Times New Roman" w:cs="Times New Roman" w:hint="eastAsia"/>
          <w:sz w:val="24"/>
          <w:szCs w:val="24"/>
        </w:rPr>
      </w:pPr>
      <w:r w:rsidRPr="006A5E2E">
        <w:rPr>
          <w:rFonts w:ascii="Times New Roman" w:hAnsi="Times New Roman" w:cs="Times New Roman"/>
          <w:b/>
          <w:bCs/>
          <w:sz w:val="24"/>
          <w:szCs w:val="24"/>
        </w:rPr>
        <w:t>Структура</w:t>
      </w:r>
      <w:r w:rsidRPr="006A5E2E">
        <w:rPr>
          <w:rFonts w:ascii="Times New Roman" w:hAnsi="Times New Roman" w:cs="Times New Roman"/>
          <w:sz w:val="24"/>
          <w:szCs w:val="24"/>
        </w:rPr>
        <w:t xml:space="preserve"> данной </w:t>
      </w:r>
      <w:r>
        <w:rPr>
          <w:rFonts w:ascii="Times New Roman" w:hAnsi="Times New Roman" w:cs="Times New Roman"/>
          <w:sz w:val="24"/>
          <w:szCs w:val="24"/>
        </w:rPr>
        <w:t>работы</w:t>
      </w:r>
      <w:r w:rsidRPr="006A5E2E">
        <w:rPr>
          <w:rFonts w:ascii="Times New Roman" w:hAnsi="Times New Roman" w:cs="Times New Roman"/>
          <w:sz w:val="24"/>
          <w:szCs w:val="24"/>
        </w:rPr>
        <w:t xml:space="preserve"> разделена на введение, основную часть, заключение, список литературы и приложения. Основная часть разделена на три главы: первая глава уточняет понятие «информационный шум» и анализирует механизм его воздействия на фондовый рынок; вторая </w:t>
      </w:r>
      <w:r w:rsidRPr="006A5E2E">
        <w:rPr>
          <w:rFonts w:ascii="Times New Roman" w:hAnsi="Times New Roman" w:cs="Times New Roman"/>
          <w:sz w:val="24"/>
          <w:szCs w:val="24"/>
        </w:rPr>
        <w:lastRenderedPageBreak/>
        <w:t>глава посвящена выбору переменных и настройке модели; третья Глава основана на эмпирическом анализе данных фондового рынка Китая за 2020 год.</w:t>
      </w:r>
    </w:p>
    <w:p w14:paraId="6D1FD4E5" w14:textId="28295A58" w:rsidR="0011210F" w:rsidRPr="00DD5540" w:rsidRDefault="00183C51" w:rsidP="00183C5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1889AC2" w14:textId="1CF358BB" w:rsidR="00DE7D1E" w:rsidRDefault="00ED1BBE" w:rsidP="006A5E2E">
      <w:pPr>
        <w:pStyle w:val="1"/>
        <w:numPr>
          <w:ilvl w:val="0"/>
          <w:numId w:val="13"/>
        </w:numPr>
        <w:rPr>
          <w:rFonts w:eastAsia="宋体" w:cs="Times New Roman"/>
        </w:rPr>
      </w:pPr>
      <w:bookmarkStart w:id="3" w:name="_Toc100085675"/>
      <w:r>
        <w:rPr>
          <w:rFonts w:eastAsia="宋体" w:cs="Times New Roman"/>
        </w:rPr>
        <w:lastRenderedPageBreak/>
        <w:t>Т</w:t>
      </w:r>
      <w:r w:rsidRPr="00ED1BBE">
        <w:rPr>
          <w:rFonts w:eastAsia="宋体" w:cs="Times New Roman"/>
        </w:rPr>
        <w:t>еория шумовой торговли</w:t>
      </w:r>
      <w:bookmarkEnd w:id="3"/>
    </w:p>
    <w:p w14:paraId="23981892" w14:textId="7C5027A9" w:rsidR="006A5E2E" w:rsidRPr="0053108C" w:rsidRDefault="0053108C" w:rsidP="000646D1">
      <w:pPr>
        <w:spacing w:line="360" w:lineRule="auto"/>
        <w:ind w:firstLineChars="295" w:firstLine="708"/>
        <w:rPr>
          <w:rFonts w:ascii="Times New Roman" w:hAnsi="Times New Roman" w:cs="Times New Roman"/>
          <w:sz w:val="24"/>
          <w:szCs w:val="24"/>
        </w:rPr>
      </w:pPr>
      <w:r w:rsidRPr="0053108C">
        <w:rPr>
          <w:rFonts w:ascii="Times New Roman" w:hAnsi="Times New Roman" w:cs="Times New Roman"/>
          <w:sz w:val="24"/>
          <w:szCs w:val="24"/>
        </w:rPr>
        <w:t xml:space="preserve">Цель этой главы состоит в том, чтобы четко понять объект исследования — понятие шума на рынке. Статья была разделена на три части. Первая часть освещает процесс развития теории шума, вторая часть рассказывает о последствиях изменений в интернет-технологиях, а последняя часть описывает особенности рынка акций </w:t>
      </w:r>
      <w:r w:rsidRPr="0053108C">
        <w:rPr>
          <w:rFonts w:ascii="Times New Roman" w:hAnsi="Times New Roman" w:cs="Times New Roman"/>
          <w:sz w:val="24"/>
          <w:szCs w:val="24"/>
        </w:rPr>
        <w:t>Китая</w:t>
      </w:r>
      <w:r w:rsidRPr="0053108C">
        <w:rPr>
          <w:rFonts w:ascii="Times New Roman" w:hAnsi="Times New Roman" w:cs="Times New Roman"/>
          <w:sz w:val="24"/>
          <w:szCs w:val="24"/>
        </w:rPr>
        <w:t xml:space="preserve"> и показывает необходимость проведения исследования шума. В этой главе также есть обзоры и анализ существующих исследований.</w:t>
      </w:r>
    </w:p>
    <w:p w14:paraId="07854AD8" w14:textId="75ADFA98" w:rsidR="00D24841" w:rsidRPr="00D24841" w:rsidRDefault="008A29EA" w:rsidP="00D24841">
      <w:pPr>
        <w:pStyle w:val="2"/>
        <w:rPr>
          <w:rFonts w:eastAsia="宋体"/>
        </w:rPr>
      </w:pPr>
      <w:bookmarkStart w:id="4" w:name="_Toc100085676"/>
      <w:r>
        <w:rPr>
          <w:rFonts w:eastAsia="宋体"/>
        </w:rPr>
        <w:t>1</w:t>
      </w:r>
      <w:r w:rsidR="00D24841">
        <w:rPr>
          <w:rFonts w:eastAsia="宋体"/>
        </w:rPr>
        <w:t xml:space="preserve">.1 </w:t>
      </w:r>
      <w:r w:rsidR="0039487D" w:rsidRPr="0039487D">
        <w:rPr>
          <w:rFonts w:eastAsia="宋体"/>
        </w:rPr>
        <w:t>История и развитие теории</w:t>
      </w:r>
      <w:r w:rsidR="0039487D">
        <w:rPr>
          <w:rFonts w:eastAsia="宋体"/>
        </w:rPr>
        <w:t xml:space="preserve"> </w:t>
      </w:r>
      <w:r w:rsidR="0039487D" w:rsidRPr="00ED1BBE">
        <w:rPr>
          <w:rFonts w:eastAsia="宋体" w:cs="Times New Roman"/>
        </w:rPr>
        <w:t>шумовой торговли</w:t>
      </w:r>
      <w:bookmarkEnd w:id="4"/>
    </w:p>
    <w:p w14:paraId="01164567" w14:textId="22CC134F" w:rsidR="00D11089" w:rsidRPr="00DD5540" w:rsidRDefault="00D11089" w:rsidP="00DD5540">
      <w:pPr>
        <w:spacing w:beforeLines="50" w:before="120" w:line="360" w:lineRule="auto"/>
        <w:ind w:firstLine="709"/>
        <w:rPr>
          <w:rFonts w:ascii="Times New Roman" w:hAnsi="Times New Roman" w:cs="Times New Roman"/>
          <w:sz w:val="24"/>
          <w:szCs w:val="24"/>
        </w:rPr>
      </w:pPr>
      <w:r w:rsidRPr="00DD5540">
        <w:rPr>
          <w:rFonts w:ascii="Times New Roman" w:hAnsi="Times New Roman" w:cs="Times New Roman"/>
          <w:sz w:val="24"/>
          <w:szCs w:val="24"/>
        </w:rPr>
        <w:t>Рациональный человек является базовым допущением экономики. При этом допущении экономические агенты будут разумно распределять ресурсы для достижения максимальной полезности. На этой основе далее предлагается теория «эффективного рынка»</w:t>
      </w:r>
      <w:r w:rsidR="000A4658">
        <w:rPr>
          <w:rStyle w:val="af0"/>
          <w:rFonts w:ascii="Times New Roman" w:hAnsi="Times New Roman" w:cs="Times New Roman"/>
          <w:sz w:val="24"/>
          <w:szCs w:val="24"/>
        </w:rPr>
        <w:footnoteReference w:id="1"/>
      </w:r>
      <w:r w:rsidRPr="00DD5540">
        <w:rPr>
          <w:rFonts w:ascii="Times New Roman" w:hAnsi="Times New Roman" w:cs="Times New Roman"/>
          <w:sz w:val="24"/>
          <w:szCs w:val="24"/>
        </w:rPr>
        <w:t>, которая предполагает, что все инвестиции как рациональны, так и цена акций случайным образом колеблется вокруг «фундаментальной стоимости», и эта случайная ошибка в долгосрочной перспективе стремится к нулю. Однако эта теория не может объяснить аномалии финансового рынка, такие как эффект выходных, майский эффект и эффект недооценки IPO, которые предполагают, что колебания цен на акции не могут быть полностью случайными. Чтобы объяснить эту проблему, ученые-финансисты обращаются к знаниям психологии и информационной экономики, и считают, что на финансовом рынке есть и будут существовать некоторые иррациональные инвестор, которые не могут делать точные суждения и реакции на информацию. Они получают называние "шумовые торговцы".</w:t>
      </w:r>
    </w:p>
    <w:p w14:paraId="153D9E88" w14:textId="5FB2E373" w:rsidR="0094461E" w:rsidRPr="00DD5540" w:rsidRDefault="0094461E" w:rsidP="00DD5540">
      <w:pPr>
        <w:spacing w:line="360" w:lineRule="auto"/>
        <w:ind w:firstLine="709"/>
        <w:rPr>
          <w:rFonts w:ascii="Times New Roman" w:hAnsi="Times New Roman" w:cs="Times New Roman"/>
          <w:sz w:val="24"/>
          <w:szCs w:val="24"/>
        </w:rPr>
      </w:pPr>
      <w:r w:rsidRPr="00DD5540">
        <w:rPr>
          <w:rFonts w:ascii="Times New Roman" w:hAnsi="Times New Roman" w:cs="Times New Roman"/>
          <w:sz w:val="24"/>
          <w:szCs w:val="24"/>
        </w:rPr>
        <w:t xml:space="preserve">Следует различать термины «информация» и «шум». В 1921 г. Фрэнк </w:t>
      </w:r>
      <w:proofErr w:type="spellStart"/>
      <w:r w:rsidRPr="00DD5540">
        <w:rPr>
          <w:rFonts w:ascii="Times New Roman" w:hAnsi="Times New Roman" w:cs="Times New Roman"/>
          <w:sz w:val="24"/>
          <w:szCs w:val="24"/>
        </w:rPr>
        <w:t>Найт</w:t>
      </w:r>
      <w:proofErr w:type="spellEnd"/>
      <w:r w:rsidRPr="00DD5540">
        <w:rPr>
          <w:rFonts w:ascii="Times New Roman" w:hAnsi="Times New Roman" w:cs="Times New Roman"/>
          <w:sz w:val="24"/>
          <w:szCs w:val="24"/>
        </w:rPr>
        <w:t xml:space="preserve"> ввел в экономическую теорию «неопределенность», заложив основы информационной экономики, а в 1971 г. Дж. </w:t>
      </w:r>
      <w:proofErr w:type="spellStart"/>
      <w:r w:rsidRPr="00DD5540">
        <w:rPr>
          <w:rFonts w:ascii="Times New Roman" w:hAnsi="Times New Roman" w:cs="Times New Roman"/>
          <w:sz w:val="24"/>
          <w:szCs w:val="24"/>
        </w:rPr>
        <w:t>Хиршлейфер</w:t>
      </w:r>
      <w:proofErr w:type="spellEnd"/>
      <w:r w:rsidRPr="00DD5540">
        <w:rPr>
          <w:rFonts w:ascii="Times New Roman" w:hAnsi="Times New Roman" w:cs="Times New Roman"/>
          <w:sz w:val="24"/>
          <w:szCs w:val="24"/>
        </w:rPr>
        <w:t xml:space="preserve"> предложил теорию «информационного рынка», согласно которой информация стала товаром, уменьшающим неопределенность. Противоположностью этому является понятие «шум». Шум является противоположностью «информации» или ложной и недействительной информации. Эту концепцию разъяснил Фишер Блэк в 1986 г.</w:t>
      </w:r>
      <w:r w:rsidR="000A4658">
        <w:rPr>
          <w:rStyle w:val="af0"/>
          <w:rFonts w:ascii="Times New Roman" w:hAnsi="Times New Roman" w:cs="Times New Roman"/>
          <w:sz w:val="24"/>
          <w:szCs w:val="24"/>
        </w:rPr>
        <w:footnoteReference w:id="2"/>
      </w:r>
      <w:r w:rsidR="000A4658" w:rsidRPr="000A4658">
        <w:rPr>
          <w:rFonts w:ascii="Times New Roman" w:hAnsi="Times New Roman" w:cs="Times New Roman"/>
          <w:sz w:val="24"/>
          <w:szCs w:val="24"/>
        </w:rPr>
        <w:t>.</w:t>
      </w:r>
      <w:r w:rsidRPr="00DD5540">
        <w:rPr>
          <w:rFonts w:ascii="Times New Roman" w:hAnsi="Times New Roman" w:cs="Times New Roman"/>
          <w:sz w:val="24"/>
          <w:szCs w:val="24"/>
        </w:rPr>
        <w:t xml:space="preserve"> Он считал, что шум будет мешать оценочным суждениям инвесторов, что приведет к аномальным колебаниям цен на акции. На этой основе </w:t>
      </w:r>
      <w:proofErr w:type="spellStart"/>
      <w:r w:rsidRPr="00DD5540">
        <w:rPr>
          <w:rFonts w:ascii="Times New Roman" w:hAnsi="Times New Roman" w:cs="Times New Roman"/>
          <w:sz w:val="24"/>
          <w:szCs w:val="24"/>
        </w:rPr>
        <w:t>Делонг</w:t>
      </w:r>
      <w:proofErr w:type="spellEnd"/>
      <w:r w:rsidRPr="00DD5540">
        <w:rPr>
          <w:rFonts w:ascii="Times New Roman" w:hAnsi="Times New Roman" w:cs="Times New Roman"/>
          <w:sz w:val="24"/>
          <w:szCs w:val="24"/>
        </w:rPr>
        <w:t xml:space="preserve"> и др. дали математическое объяснение шума, создали модель торговли шумом (DSSW) </w:t>
      </w:r>
      <w:r w:rsidR="000A4658">
        <w:rPr>
          <w:rStyle w:val="af0"/>
          <w:rFonts w:ascii="Times New Roman" w:hAnsi="Times New Roman" w:cs="Times New Roman"/>
          <w:sz w:val="24"/>
          <w:szCs w:val="24"/>
        </w:rPr>
        <w:footnoteReference w:id="3"/>
      </w:r>
      <w:r w:rsidR="006D1AB3" w:rsidRPr="006D1AB3">
        <w:rPr>
          <w:rFonts w:ascii="Times New Roman" w:hAnsi="Times New Roman" w:cs="Times New Roman"/>
          <w:sz w:val="24"/>
          <w:szCs w:val="24"/>
          <w:vertAlign w:val="superscript"/>
        </w:rPr>
        <w:t>,</w:t>
      </w:r>
      <w:r w:rsidR="000A4658">
        <w:rPr>
          <w:rStyle w:val="af0"/>
          <w:rFonts w:ascii="Times New Roman" w:hAnsi="Times New Roman" w:cs="Times New Roman"/>
          <w:sz w:val="24"/>
          <w:szCs w:val="24"/>
        </w:rPr>
        <w:footnoteReference w:id="4"/>
      </w:r>
      <w:r w:rsidRPr="00DD5540">
        <w:rPr>
          <w:rFonts w:ascii="Times New Roman" w:hAnsi="Times New Roman" w:cs="Times New Roman"/>
          <w:sz w:val="24"/>
          <w:szCs w:val="24"/>
        </w:rPr>
        <w:t xml:space="preserve"> и продемонстрировали возможности шумовых трейдеров на рынке в течение длительного времени. Модель делит трейдеров на рациональных и шумных трейдеров, </w:t>
      </w:r>
      <w:r w:rsidRPr="00DD5540">
        <w:rPr>
          <w:rFonts w:ascii="Times New Roman" w:hAnsi="Times New Roman" w:cs="Times New Roman"/>
          <w:sz w:val="24"/>
          <w:szCs w:val="24"/>
        </w:rPr>
        <w:lastRenderedPageBreak/>
        <w:t>которые ошибочно полагают, что обладают информацией, которая может отражать тенденции колебаний цен на акции, и, таким образом, ведут себя различными иррациональными способами, что приведет к отклонению рыночной цены акции от ее стоимости, и наконец это ведёт к рыночному риску.</w:t>
      </w:r>
    </w:p>
    <w:p w14:paraId="1798D5BF" w14:textId="0EB83208" w:rsidR="00773E82" w:rsidRPr="00DD5540" w:rsidRDefault="00773E82" w:rsidP="00DD5540">
      <w:pPr>
        <w:spacing w:line="360" w:lineRule="auto"/>
        <w:ind w:firstLine="709"/>
        <w:jc w:val="left"/>
        <w:rPr>
          <w:rFonts w:ascii="Times New Roman" w:hAnsi="Times New Roman" w:cs="Times New Roman"/>
          <w:sz w:val="24"/>
          <w:szCs w:val="24"/>
        </w:rPr>
      </w:pPr>
      <w:r w:rsidRPr="00DD5540">
        <w:rPr>
          <w:rFonts w:ascii="Times New Roman" w:hAnsi="Times New Roman" w:cs="Times New Roman"/>
          <w:sz w:val="24"/>
          <w:szCs w:val="24"/>
        </w:rPr>
        <w:t>Источников шума много: это могут быть случайные внезапные события, эти факторы совершенно случайны и не устойчивы, например, внезапные отключения электроэнергии на АТС. Математическое ожидание ошибки, вызванной этими факторами, в долгосрочной перспективе стремится к 0, что также известно как белый шум; шумом также может быть общедоступная информация на рынке, такая как финансовые отчеты, публикуемые компаниями, изменения в торговом механизме бирж, объявления центрального правительства Фискальная политика, изменения в мировой экономической ситуации и т. д. Анализ этой информации требует от инвесторов определенных профессиональных знаний, но не каждый инвестор имеет возможность делать правильные суждения в реальном случае. Согласно исследованиям социальных психологов, когда трейдеры не имеют возможности выносить собственные суждения из-за группового давления, они склонны верить широко поддерживаемым ответам, что приводит к поведению других инвесторов</w:t>
      </w:r>
      <w:proofErr w:type="gramStart"/>
      <w:r w:rsidRPr="00DD5540">
        <w:rPr>
          <w:rFonts w:ascii="Times New Roman" w:hAnsi="Times New Roman" w:cs="Times New Roman"/>
          <w:sz w:val="24"/>
          <w:szCs w:val="24"/>
        </w:rPr>
        <w:t>.</w:t>
      </w:r>
      <w:proofErr w:type="gramEnd"/>
      <w:r w:rsidRPr="00DD5540">
        <w:rPr>
          <w:rFonts w:ascii="Times New Roman" w:hAnsi="Times New Roman" w:cs="Times New Roman"/>
          <w:sz w:val="24"/>
          <w:szCs w:val="24"/>
        </w:rPr>
        <w:t xml:space="preserve"> как шум инвестора. Этот вид шума особенно серьезен на рынках, где индивидуальные инвесторы составляют большую часть рынка, потому что балансирование рыночных цен и реальных стоимостей требует большого капитала и сильных возможностей регулирования рынка. Индивидуальные инвесторы, очевидно, не могут этого сделать, и их действия часто будут способствовать дальнейшему расширению рисков шумовых трейдеров</w:t>
      </w:r>
      <w:r w:rsidR="000A4658">
        <w:rPr>
          <w:rStyle w:val="af0"/>
          <w:rFonts w:ascii="Times New Roman" w:hAnsi="Times New Roman" w:cs="Times New Roman"/>
          <w:sz w:val="24"/>
          <w:szCs w:val="24"/>
        </w:rPr>
        <w:footnoteReference w:id="5"/>
      </w:r>
      <w:r w:rsidRPr="00DD5540">
        <w:rPr>
          <w:rFonts w:ascii="Times New Roman" w:hAnsi="Times New Roman" w:cs="Times New Roman"/>
          <w:sz w:val="24"/>
          <w:szCs w:val="24"/>
        </w:rPr>
        <w:t>.</w:t>
      </w:r>
    </w:p>
    <w:p w14:paraId="62BEE525" w14:textId="21386EB4" w:rsidR="00A2632E" w:rsidRPr="00DD5540" w:rsidRDefault="00773E82" w:rsidP="00DD5540">
      <w:pPr>
        <w:spacing w:line="360" w:lineRule="auto"/>
        <w:ind w:firstLine="709"/>
        <w:jc w:val="left"/>
        <w:rPr>
          <w:rFonts w:ascii="Times New Roman" w:hAnsi="Times New Roman" w:cs="Times New Roman"/>
          <w:sz w:val="24"/>
          <w:szCs w:val="24"/>
        </w:rPr>
      </w:pPr>
      <w:r w:rsidRPr="00DD5540">
        <w:rPr>
          <w:rFonts w:ascii="Times New Roman" w:hAnsi="Times New Roman" w:cs="Times New Roman"/>
          <w:sz w:val="24"/>
          <w:szCs w:val="24"/>
        </w:rPr>
        <w:t xml:space="preserve">Важно отметить, что этот эффект не всегда отрицательный. Согласно модели DSSW </w:t>
      </w:r>
      <w:proofErr w:type="spellStart"/>
      <w:r w:rsidRPr="00DD5540">
        <w:rPr>
          <w:rFonts w:ascii="Times New Roman" w:hAnsi="Times New Roman" w:cs="Times New Roman"/>
          <w:sz w:val="24"/>
          <w:szCs w:val="24"/>
        </w:rPr>
        <w:t>Делонга</w:t>
      </w:r>
      <w:proofErr w:type="spellEnd"/>
      <w:r w:rsidRPr="00DD5540">
        <w:rPr>
          <w:rFonts w:ascii="Times New Roman" w:hAnsi="Times New Roman" w:cs="Times New Roman"/>
          <w:sz w:val="24"/>
          <w:szCs w:val="24"/>
        </w:rPr>
        <w:t xml:space="preserve"> и др., при условии, что реальная стоимость акции равна 1, рыночная цена </w:t>
      </w:r>
      <m:oMath>
        <m:sSub>
          <m:sSubPr>
            <m:ctrlPr>
              <w:rPr>
                <w:rFonts w:ascii="Cambria Math" w:hAnsi="Cambria Math" w:cs="Times New Roman"/>
                <w:i/>
                <w:sz w:val="24"/>
                <w:szCs w:val="24"/>
              </w:rPr>
            </m:ctrlPr>
          </m:sSubPr>
          <m:e>
            <m:r>
              <w:rPr>
                <w:rFonts w:ascii="Cambria Math" w:hAnsi="Cambria Math" w:cs="Times New Roman" w:hint="eastAsia"/>
                <w:sz w:val="24"/>
                <w:szCs w:val="24"/>
              </w:rPr>
              <m:t>P</m:t>
            </m:r>
            <m:ctrlPr>
              <w:rPr>
                <w:rFonts w:ascii="Cambria Math" w:hAnsi="Cambria Math" w:cs="Times New Roman" w:hint="eastAsia"/>
                <w:i/>
                <w:sz w:val="24"/>
                <w:szCs w:val="24"/>
              </w:rPr>
            </m:ctrlPr>
          </m:e>
          <m:sub>
            <m:r>
              <w:rPr>
                <w:rFonts w:ascii="Cambria Math" w:hAnsi="Cambria Math" w:cs="Times New Roman"/>
                <w:sz w:val="24"/>
                <w:szCs w:val="24"/>
              </w:rPr>
              <m:t>t</m:t>
            </m:r>
          </m:sub>
        </m:sSub>
      </m:oMath>
      <w:r w:rsidRPr="00DD5540">
        <w:rPr>
          <w:rFonts w:ascii="Times New Roman" w:hAnsi="Times New Roman" w:cs="Times New Roman" w:hint="eastAsia"/>
          <w:sz w:val="24"/>
          <w:szCs w:val="24"/>
        </w:rPr>
        <w:t xml:space="preserve"> </w:t>
      </w:r>
      <w:r w:rsidRPr="00DD5540">
        <w:rPr>
          <w:rFonts w:ascii="Times New Roman" w:hAnsi="Times New Roman" w:cs="Times New Roman"/>
          <w:sz w:val="24"/>
          <w:szCs w:val="24"/>
        </w:rPr>
        <w:t xml:space="preserve">равна: </w:t>
      </w:r>
    </w:p>
    <w:p w14:paraId="5E2B5999" w14:textId="63F4F71C" w:rsidR="00FF7E5F" w:rsidRPr="00DD5540" w:rsidRDefault="00BF2F69" w:rsidP="00DD5540">
      <w:pPr>
        <w:spacing w:line="360" w:lineRule="auto"/>
        <w:ind w:firstLine="709"/>
        <w:jc w:val="left"/>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hint="eastAsia"/>
                  <w:sz w:val="24"/>
                  <w:szCs w:val="24"/>
                </w:rPr>
                <m:t>P</m:t>
              </m:r>
              <m:ctrlPr>
                <w:rPr>
                  <w:rFonts w:ascii="Cambria Math" w:hAnsi="Cambria Math" w:cs="Times New Roman" w:hint="eastAsia"/>
                  <w:i/>
                  <w:sz w:val="24"/>
                  <w:szCs w:val="24"/>
                </w:rPr>
              </m:ctrlPr>
            </m:e>
            <m:sub>
              <m:r>
                <w:rPr>
                  <w:rFonts w:ascii="Cambria Math" w:hAnsi="Cambria Math" w:cs="Times New Roman"/>
                  <w:sz w:val="24"/>
                  <w:szCs w:val="24"/>
                </w:rPr>
                <m:t>t</m:t>
              </m:r>
            </m:sub>
          </m:s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μ</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t>
                      </m:r>
                    </m:sup>
                  </m:sSup>
                </m:e>
              </m:d>
            </m:num>
            <m:den>
              <m:r>
                <w:rPr>
                  <w:rFonts w:ascii="Cambria Math" w:hAnsi="Cambria Math" w:cs="Times New Roman"/>
                  <w:sz w:val="24"/>
                  <w:szCs w:val="24"/>
                </w:rPr>
                <m:t>1+r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t>
                  </m:r>
                </m:sup>
              </m:sSup>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2γ</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ρ</m:t>
                      </m:r>
                    </m:sub>
                    <m:sup>
                      <m:r>
                        <w:rPr>
                          <w:rFonts w:ascii="Cambria Math" w:hAnsi="Cambria Math" w:cs="Times New Roman"/>
                          <w:sz w:val="24"/>
                          <w:szCs w:val="24"/>
                        </w:rPr>
                        <m:t>2</m:t>
                      </m:r>
                    </m:sup>
                  </m:sSubSup>
                </m:e>
              </m:d>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oMath>
      </m:oMathPara>
    </w:p>
    <w:p w14:paraId="5D25761D" w14:textId="28883F42" w:rsidR="008A1DF0" w:rsidRDefault="00773E82" w:rsidP="00DD5540">
      <w:pPr>
        <w:spacing w:line="360" w:lineRule="auto"/>
        <w:ind w:firstLineChars="200" w:firstLine="480"/>
        <w:jc w:val="left"/>
        <w:rPr>
          <w:rFonts w:ascii="Times New Roman" w:hAnsi="Times New Roman" w:cs="Times New Roman"/>
          <w:sz w:val="28"/>
          <w:szCs w:val="28"/>
        </w:rPr>
      </w:pPr>
      <w:r w:rsidRPr="00DD5540">
        <w:rPr>
          <w:rFonts w:ascii="Times New Roman" w:hAnsi="Times New Roman" w:cs="Times New Roman"/>
          <w:sz w:val="24"/>
          <w:szCs w:val="24"/>
        </w:rPr>
        <w:t xml:space="preserve">где μ — доля шумных трейдеров на рынке (от 0 до 1) </w:t>
      </w:r>
      <w:r w:rsidR="008A1DF0" w:rsidRPr="00DD5540">
        <w:rPr>
          <w:rFonts w:ascii="Times New Roman" w:hAnsi="Times New Roman" w:cs="Times New Roman" w:hint="eastAsia"/>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t>
            </m:r>
          </m:sup>
        </m:sSup>
      </m:oMath>
      <w:r w:rsidRPr="00DD5540">
        <w:rPr>
          <w:rFonts w:ascii="Times New Roman" w:hAnsi="Times New Roman" w:cs="Times New Roman"/>
          <w:sz w:val="24"/>
          <w:szCs w:val="24"/>
        </w:rPr>
        <w:t>представляет собой средний уровень настроений всех шумных трейдеров или среднюю недооценку. Если это значение равно 0, это означает, что все инвесторы рациональны</w:t>
      </w:r>
      <w:r w:rsidR="00376895" w:rsidRPr="00DD5540">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t</m:t>
            </m:r>
          </m:sub>
        </m:sSub>
      </m:oMath>
      <w:r w:rsidRPr="00DD5540">
        <w:rPr>
          <w:rFonts w:ascii="Times New Roman" w:hAnsi="Times New Roman" w:cs="Times New Roman" w:hint="eastAsia"/>
          <w:sz w:val="24"/>
          <w:szCs w:val="24"/>
        </w:rPr>
        <w:t xml:space="preserve"> </w:t>
      </w:r>
      <w:r w:rsidRPr="00DD5540">
        <w:rPr>
          <w:rFonts w:ascii="Times New Roman" w:hAnsi="Times New Roman" w:cs="Times New Roman"/>
          <w:sz w:val="24"/>
          <w:szCs w:val="24"/>
        </w:rPr>
        <w:t xml:space="preserve">обозначает недооценку или переоценку каждого шумового </w:t>
      </w:r>
      <w:r w:rsidR="00337E7D" w:rsidRPr="00DD5540">
        <w:rPr>
          <w:rFonts w:ascii="Times New Roman" w:hAnsi="Times New Roman" w:cs="Times New Roman"/>
          <w:sz w:val="24"/>
          <w:szCs w:val="24"/>
        </w:rPr>
        <w:t>трейдера</w:t>
      </w:r>
      <w:r w:rsidRPr="00DD5540">
        <w:rPr>
          <w:rFonts w:ascii="Times New Roman" w:hAnsi="Times New Roman" w:cs="Times New Roman"/>
          <w:sz w:val="24"/>
          <w:szCs w:val="24"/>
        </w:rPr>
        <w:t xml:space="preserve"> в период t</w:t>
      </w:r>
      <w:r w:rsidR="00761FA5" w:rsidRPr="00DD5540">
        <w:rPr>
          <w:rFonts w:ascii="Times New Roman" w:hAnsi="Times New Roman" w:cs="Times New Roman" w:hint="eastAsia"/>
          <w:sz w:val="24"/>
          <w:szCs w:val="24"/>
        </w:rPr>
        <w:t>，</w:t>
      </w:r>
      <w:r w:rsidR="00337E7D" w:rsidRPr="00DD5540">
        <w:rPr>
          <w:rFonts w:ascii="Times New Roman"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t</m:t>
            </m:r>
          </m:sub>
        </m:sSub>
      </m:oMath>
      <w:r w:rsidR="00337E7D" w:rsidRPr="00DD5540">
        <w:rPr>
          <w:rFonts w:ascii="Times New Roman" w:hAnsi="Times New Roman" w:cs="Times New Roman"/>
          <w:sz w:val="24"/>
          <w:szCs w:val="24"/>
        </w:rPr>
        <w:t xml:space="preserve"> —— случайная величина, подчиняющаяся нормальному распределению</w:t>
      </w:r>
      <w:r w:rsidR="00761FA5" w:rsidRPr="00DD5540">
        <w:rPr>
          <w:rFonts w:ascii="Times New Roman" w:hAnsi="Times New Roman" w:cs="Times New Roman" w:hint="eastAsia"/>
          <w:sz w:val="24"/>
          <w:szCs w:val="24"/>
        </w:rPr>
        <w:t>，</w:t>
      </w:r>
      <w:r w:rsidR="00337E7D" w:rsidRPr="00DD5540">
        <w:rPr>
          <w:rFonts w:ascii="Times New Roman" w:hAnsi="Times New Roman" w:cs="Times New Roman"/>
          <w:sz w:val="24"/>
          <w:szCs w:val="24"/>
        </w:rPr>
        <w:t xml:space="preserve">т.е.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hint="eastAsia"/>
            <w:sz w:val="24"/>
            <w:szCs w:val="24"/>
          </w:rPr>
          <m:t>N</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t>
            </m:r>
          </m:sup>
        </m:sSup>
        <m:r>
          <w:rPr>
            <w:rFonts w:ascii="Cambria Math" w:hAnsi="Cambria Math" w:cs="Times New Roman" w:hint="eastAsia"/>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ρ</m:t>
            </m:r>
          </m:sub>
          <m:sup>
            <m:r>
              <w:rPr>
                <w:rFonts w:ascii="Cambria Math" w:hAnsi="Cambria Math" w:cs="Times New Roman"/>
                <w:sz w:val="24"/>
                <w:szCs w:val="24"/>
              </w:rPr>
              <m:t>2</m:t>
            </m:r>
          </m:sup>
        </m:sSubSup>
        <m:r>
          <w:rPr>
            <w:rFonts w:ascii="Cambria Math" w:hAnsi="Cambria Math" w:cs="Times New Roman"/>
            <w:sz w:val="24"/>
            <w:szCs w:val="24"/>
          </w:rPr>
          <m:t>)</m:t>
        </m:r>
      </m:oMath>
      <w:r w:rsidR="00761FA5" w:rsidRPr="00DD5540">
        <w:rPr>
          <w:rFonts w:ascii="Times New Roman" w:hAnsi="Times New Roman" w:cs="Times New Roman" w:hint="eastAsia"/>
          <w:sz w:val="24"/>
          <w:szCs w:val="24"/>
        </w:rPr>
        <w:t>；</w:t>
      </w:r>
      <w:r w:rsidR="00337E7D" w:rsidRPr="00DD5540">
        <w:rPr>
          <w:rFonts w:ascii="Times New Roman" w:hAnsi="Times New Roman" w:cs="Times New Roman"/>
          <w:sz w:val="24"/>
          <w:szCs w:val="24"/>
        </w:rPr>
        <w:t xml:space="preserve">r — рыночная процентная ставка; γ — абсолютный коэффициент неприятия риска, чем больше значение, тем выше компенсация риска, требуемая </w:t>
      </w:r>
      <w:r w:rsidR="00337E7D" w:rsidRPr="00DD5540">
        <w:rPr>
          <w:rFonts w:ascii="Times New Roman" w:hAnsi="Times New Roman" w:cs="Times New Roman"/>
          <w:sz w:val="24"/>
          <w:szCs w:val="24"/>
        </w:rPr>
        <w:lastRenderedPageBreak/>
        <w:t>инвесторами.</w:t>
      </w:r>
      <w:r w:rsidR="00337E7D" w:rsidRPr="00DD5540">
        <w:rPr>
          <w:rFonts w:ascii="Times New Roman" w:hAnsi="Times New Roman" w:cs="Times New Roman" w:hint="eastAsia"/>
          <w:sz w:val="24"/>
          <w:szCs w:val="24"/>
        </w:rPr>
        <w:t xml:space="preserve"> </w:t>
      </w:r>
      <w:r w:rsidR="00811C29" w:rsidRPr="00DD5540">
        <w:rPr>
          <w:rFonts w:ascii="Times New Roman" w:hAnsi="Times New Roman" w:cs="Times New Roman"/>
          <w:sz w:val="24"/>
          <w:szCs w:val="24"/>
        </w:rPr>
        <w:t xml:space="preserve">В формуле второй член представляет влияние изменений настроений шумовых трейдеров на формирование цены акций в период t, третий член представляет влияние среднего настроения шумовых трейдеров на цены акций в долгосрочной перспективе, а последний член представляет собой компенсацию риска. Когда компенсация риска точно равна ценовой ошибке, вызванной шумовой торговлей, рыночная цена </w:t>
      </w:r>
      <m:oMath>
        <m:sSub>
          <m:sSubPr>
            <m:ctrlPr>
              <w:rPr>
                <w:rFonts w:ascii="Cambria Math" w:hAnsi="Cambria Math" w:cs="Times New Roman"/>
                <w:i/>
                <w:sz w:val="24"/>
                <w:szCs w:val="24"/>
              </w:rPr>
            </m:ctrlPr>
          </m:sSubPr>
          <m:e>
            <m:r>
              <w:rPr>
                <w:rFonts w:ascii="Cambria Math" w:hAnsi="Cambria Math" w:cs="Times New Roman" w:hint="eastAsia"/>
                <w:sz w:val="24"/>
                <w:szCs w:val="24"/>
              </w:rPr>
              <m:t>P</m:t>
            </m:r>
            <m:ctrlPr>
              <w:rPr>
                <w:rFonts w:ascii="Cambria Math" w:hAnsi="Cambria Math" w:cs="Times New Roman" w:hint="eastAsia"/>
                <w:i/>
                <w:sz w:val="24"/>
                <w:szCs w:val="24"/>
              </w:rPr>
            </m:ctrlPr>
          </m:e>
          <m:sub>
            <m:r>
              <w:rPr>
                <w:rFonts w:ascii="Cambria Math" w:hAnsi="Cambria Math" w:cs="Times New Roman"/>
                <w:sz w:val="24"/>
                <w:szCs w:val="24"/>
              </w:rPr>
              <m:t>t</m:t>
            </m:r>
          </m:sub>
        </m:sSub>
      </m:oMath>
      <w:r w:rsidR="00811C29" w:rsidRPr="00DD5540">
        <w:rPr>
          <w:rFonts w:ascii="Times New Roman" w:hAnsi="Times New Roman" w:cs="Times New Roman" w:hint="eastAsia"/>
          <w:sz w:val="24"/>
          <w:szCs w:val="24"/>
        </w:rPr>
        <w:t xml:space="preserve"> </w:t>
      </w:r>
      <w:r w:rsidR="00811C29" w:rsidRPr="00DD5540">
        <w:rPr>
          <w:rFonts w:ascii="Times New Roman" w:hAnsi="Times New Roman" w:cs="Times New Roman"/>
          <w:sz w:val="24"/>
          <w:szCs w:val="24"/>
        </w:rPr>
        <w:t>равна 1, т.е. реальной цене</w:t>
      </w:r>
      <w:r w:rsidR="00811C29" w:rsidRPr="00DD5540">
        <w:rPr>
          <w:rFonts w:ascii="Times New Roman" w:hAnsi="Times New Roman" w:cs="Times New Roman" w:hint="eastAsia"/>
          <w:sz w:val="24"/>
          <w:szCs w:val="24"/>
        </w:rPr>
        <w:t>.</w:t>
      </w:r>
      <w:r w:rsidR="00811C29" w:rsidRPr="00DD5540">
        <w:rPr>
          <w:rFonts w:ascii="Times New Roman" w:hAnsi="Times New Roman" w:cs="Times New Roman"/>
          <w:sz w:val="24"/>
          <w:szCs w:val="24"/>
        </w:rPr>
        <w:t xml:space="preserve"> </w:t>
      </w:r>
      <w:r w:rsidR="009C1D6D" w:rsidRPr="00DD5540">
        <w:rPr>
          <w:rFonts w:ascii="Times New Roman" w:hAnsi="Times New Roman" w:cs="Times New Roman"/>
          <w:sz w:val="24"/>
          <w:szCs w:val="24"/>
        </w:rPr>
        <w:t>Но это равновесие не может длиться вечно, потому что психологию шумовых трейдеров в период t+1 определить невозможно, а их торговую философию очень легко изменить, что увеличивает риск актива, а рациональные инвесторы стремятся снизить спрос на эти рисковые активы, который приводит к нисходящей тенденции его цены. Некоторые шумовые трейдеры могут не улавливать эту информацию, а именно это игнорирование может помочь им увеличить свою прибыль, поскольку они покупают активы, которые на самом деле не являются рискованными, по более низким ценам</w:t>
      </w:r>
      <w:r w:rsidR="00982392" w:rsidRPr="00DD5540">
        <w:rPr>
          <w:rFonts w:ascii="Times New Roman" w:hAnsi="Times New Roman" w:cs="Times New Roman"/>
          <w:sz w:val="24"/>
          <w:szCs w:val="24"/>
        </w:rPr>
        <w:t>, которые недооценены.</w:t>
      </w:r>
      <w:r w:rsidR="009C1D6D" w:rsidRPr="00DD5540">
        <w:rPr>
          <w:rFonts w:ascii="Times New Roman" w:hAnsi="Times New Roman" w:cs="Times New Roman"/>
          <w:sz w:val="24"/>
          <w:szCs w:val="24"/>
        </w:rPr>
        <w:t xml:space="preserve"> </w:t>
      </w:r>
      <w:r w:rsidR="00982392" w:rsidRPr="00DD5540">
        <w:rPr>
          <w:rFonts w:ascii="Times New Roman" w:hAnsi="Times New Roman" w:cs="Times New Roman"/>
          <w:sz w:val="24"/>
          <w:szCs w:val="24"/>
        </w:rPr>
        <w:t xml:space="preserve">Этот эффект называется </w:t>
      </w:r>
      <w:r w:rsidR="00187451" w:rsidRPr="00DD5540">
        <w:rPr>
          <w:rFonts w:ascii="Times New Roman" w:hAnsi="Times New Roman" w:cs="Times New Roman" w:hint="eastAsia"/>
          <w:sz w:val="24"/>
          <w:szCs w:val="24"/>
        </w:rPr>
        <w:t>“</w:t>
      </w:r>
      <w:proofErr w:type="spellStart"/>
      <w:r w:rsidR="00187451" w:rsidRPr="00DD5540">
        <w:rPr>
          <w:rFonts w:ascii="Times New Roman" w:hAnsi="Times New Roman" w:cs="Times New Roman" w:hint="eastAsia"/>
          <w:sz w:val="24"/>
          <w:szCs w:val="24"/>
        </w:rPr>
        <w:t>Create</w:t>
      </w:r>
      <w:proofErr w:type="spellEnd"/>
      <w:r w:rsidR="00187451" w:rsidRPr="00DD5540">
        <w:rPr>
          <w:rFonts w:ascii="Times New Roman" w:hAnsi="Times New Roman" w:cs="Times New Roman"/>
          <w:sz w:val="24"/>
          <w:szCs w:val="24"/>
        </w:rPr>
        <w:t xml:space="preserve"> </w:t>
      </w:r>
      <w:r w:rsidR="00187451" w:rsidRPr="00DD5540">
        <w:rPr>
          <w:rFonts w:ascii="Times New Roman" w:hAnsi="Times New Roman" w:cs="Times New Roman" w:hint="eastAsia"/>
          <w:sz w:val="24"/>
          <w:szCs w:val="24"/>
        </w:rPr>
        <w:t>Space</w:t>
      </w:r>
      <w:r w:rsidR="00187451" w:rsidRPr="00DD5540">
        <w:rPr>
          <w:rFonts w:ascii="Times New Roman" w:hAnsi="Times New Roman" w:cs="Times New Roman"/>
          <w:sz w:val="24"/>
          <w:szCs w:val="24"/>
        </w:rPr>
        <w:t xml:space="preserve"> </w:t>
      </w:r>
      <w:proofErr w:type="spellStart"/>
      <w:r w:rsidR="00187451" w:rsidRPr="00DD5540">
        <w:rPr>
          <w:rFonts w:ascii="Times New Roman" w:hAnsi="Times New Roman" w:cs="Times New Roman" w:hint="eastAsia"/>
          <w:sz w:val="24"/>
          <w:szCs w:val="24"/>
        </w:rPr>
        <w:t>Effect</w:t>
      </w:r>
      <w:proofErr w:type="spellEnd"/>
      <w:r w:rsidR="00187451" w:rsidRPr="00DD5540">
        <w:rPr>
          <w:rFonts w:ascii="Times New Roman" w:hAnsi="Times New Roman" w:cs="Times New Roman" w:hint="eastAsia"/>
          <w:sz w:val="24"/>
          <w:szCs w:val="24"/>
        </w:rPr>
        <w:t>”</w:t>
      </w:r>
      <w:r w:rsidR="000646D1">
        <w:rPr>
          <w:rFonts w:ascii="Times New Roman" w:hAnsi="Times New Roman" w:cs="Times New Roman"/>
          <w:sz w:val="24"/>
          <w:szCs w:val="24"/>
        </w:rPr>
        <w:t xml:space="preserve"> </w:t>
      </w:r>
      <w:r w:rsidR="000646D1">
        <w:rPr>
          <w:rFonts w:ascii="Times New Roman" w:hAnsi="Times New Roman" w:cs="Times New Roman" w:hint="eastAsia"/>
          <w:sz w:val="24"/>
          <w:szCs w:val="24"/>
        </w:rPr>
        <w:t>(</w:t>
      </w:r>
      <w:r w:rsidR="000646D1">
        <w:rPr>
          <w:rFonts w:ascii="Times New Roman" w:hAnsi="Times New Roman" w:cs="Times New Roman"/>
          <w:sz w:val="24"/>
          <w:szCs w:val="24"/>
        </w:rPr>
        <w:t xml:space="preserve">эффект создания </w:t>
      </w:r>
      <w:r w:rsidR="00BD549D" w:rsidRPr="00BD549D">
        <w:rPr>
          <w:rFonts w:ascii="Times New Roman" w:hAnsi="Times New Roman" w:cs="Times New Roman"/>
          <w:sz w:val="24"/>
          <w:szCs w:val="24"/>
        </w:rPr>
        <w:t>пространст</w:t>
      </w:r>
      <w:r w:rsidR="00BD549D">
        <w:rPr>
          <w:rFonts w:ascii="Times New Roman" w:hAnsi="Times New Roman" w:cs="Times New Roman"/>
          <w:sz w:val="24"/>
          <w:szCs w:val="24"/>
        </w:rPr>
        <w:t>ва</w:t>
      </w:r>
      <w:r w:rsidR="000646D1">
        <w:rPr>
          <w:rFonts w:ascii="Times New Roman" w:hAnsi="Times New Roman" w:cs="Times New Roman"/>
          <w:sz w:val="24"/>
          <w:szCs w:val="24"/>
        </w:rPr>
        <w:t>)</w:t>
      </w:r>
      <w:r w:rsidR="00982392" w:rsidRPr="00DD5540">
        <w:rPr>
          <w:rFonts w:ascii="Times New Roman" w:hAnsi="Times New Roman" w:cs="Times New Roman"/>
          <w:sz w:val="24"/>
          <w:szCs w:val="24"/>
        </w:rPr>
        <w:t>. Проще говоря, когда шумовые трейдеры достаточно сильны, их действия могут влиять на рынок, превращая рациональные решения в неправильные ответы. Это могло привести к пузырю, но нет никаких сомнений в том, что он смог сделать некоторых удачливых шумовых трейдеров прибыльными. Поэтому шумовые трейдеры не следовали закону «выживания сильнейших» и</w:t>
      </w:r>
      <w:r w:rsidR="00971EDD" w:rsidRPr="00DD5540">
        <w:rPr>
          <w:rFonts w:ascii="Times New Roman" w:hAnsi="Times New Roman" w:cs="Times New Roman"/>
          <w:sz w:val="24"/>
          <w:szCs w:val="24"/>
        </w:rPr>
        <w:t xml:space="preserve"> не</w:t>
      </w:r>
      <w:r w:rsidR="00982392" w:rsidRPr="00DD5540">
        <w:rPr>
          <w:rFonts w:ascii="Times New Roman" w:hAnsi="Times New Roman" w:cs="Times New Roman"/>
          <w:sz w:val="24"/>
          <w:szCs w:val="24"/>
        </w:rPr>
        <w:t xml:space="preserve"> были устранены с фондового рынка, напротив, у них была возможность в какой-то момент получить прибыль</w:t>
      </w:r>
      <w:r w:rsidR="00971EDD" w:rsidRPr="00DD5540">
        <w:rPr>
          <w:rFonts w:ascii="Times New Roman" w:hAnsi="Times New Roman" w:cs="Times New Roman"/>
          <w:sz w:val="24"/>
          <w:szCs w:val="24"/>
        </w:rPr>
        <w:t>.</w:t>
      </w:r>
      <w:r w:rsidR="00982392" w:rsidRPr="00DD5540">
        <w:rPr>
          <w:rFonts w:ascii="Times New Roman" w:hAnsi="Times New Roman" w:cs="Times New Roman"/>
          <w:sz w:val="24"/>
          <w:szCs w:val="24"/>
        </w:rPr>
        <w:t xml:space="preserve"> </w:t>
      </w:r>
      <w:r w:rsidR="00971EDD" w:rsidRPr="00DD5540">
        <w:rPr>
          <w:rFonts w:ascii="Times New Roman" w:hAnsi="Times New Roman" w:cs="Times New Roman"/>
          <w:sz w:val="24"/>
          <w:szCs w:val="24"/>
        </w:rPr>
        <w:t>Это</w:t>
      </w:r>
      <w:r w:rsidR="00982392" w:rsidRPr="00DD5540">
        <w:rPr>
          <w:rFonts w:ascii="Times New Roman" w:hAnsi="Times New Roman" w:cs="Times New Roman"/>
          <w:sz w:val="24"/>
          <w:szCs w:val="24"/>
        </w:rPr>
        <w:t xml:space="preserve"> при</w:t>
      </w:r>
      <w:r w:rsidR="00971EDD" w:rsidRPr="00DD5540">
        <w:rPr>
          <w:rFonts w:ascii="Times New Roman" w:hAnsi="Times New Roman" w:cs="Times New Roman"/>
          <w:sz w:val="24"/>
          <w:szCs w:val="24"/>
        </w:rPr>
        <w:t>водит</w:t>
      </w:r>
      <w:r w:rsidR="00982392" w:rsidRPr="00DD5540">
        <w:rPr>
          <w:rFonts w:ascii="Times New Roman" w:hAnsi="Times New Roman" w:cs="Times New Roman"/>
          <w:sz w:val="24"/>
          <w:szCs w:val="24"/>
        </w:rPr>
        <w:t xml:space="preserve"> к </w:t>
      </w:r>
      <w:r w:rsidR="00971EDD" w:rsidRPr="00DD5540">
        <w:rPr>
          <w:rFonts w:ascii="Times New Roman" w:hAnsi="Times New Roman" w:cs="Times New Roman"/>
          <w:sz w:val="24"/>
          <w:szCs w:val="24"/>
        </w:rPr>
        <w:t>тому, что на фондовом рынке всегда существует</w:t>
      </w:r>
      <w:r w:rsidR="00982392" w:rsidRPr="00DD5540">
        <w:rPr>
          <w:rFonts w:ascii="Times New Roman" w:hAnsi="Times New Roman" w:cs="Times New Roman"/>
          <w:sz w:val="24"/>
          <w:szCs w:val="24"/>
        </w:rPr>
        <w:t xml:space="preserve"> групп</w:t>
      </w:r>
      <w:r w:rsidR="00971EDD" w:rsidRPr="00DD5540">
        <w:rPr>
          <w:rFonts w:ascii="Times New Roman" w:hAnsi="Times New Roman" w:cs="Times New Roman"/>
          <w:sz w:val="24"/>
          <w:szCs w:val="24"/>
        </w:rPr>
        <w:t>а</w:t>
      </w:r>
      <w:r w:rsidR="00982392" w:rsidRPr="00DD5540">
        <w:rPr>
          <w:rFonts w:ascii="Times New Roman" w:hAnsi="Times New Roman" w:cs="Times New Roman"/>
          <w:sz w:val="24"/>
          <w:szCs w:val="24"/>
        </w:rPr>
        <w:t xml:space="preserve"> шумовых трейдеров.</w:t>
      </w:r>
      <w:r w:rsidR="00971EDD">
        <w:rPr>
          <w:rFonts w:ascii="Times New Roman" w:hAnsi="Times New Roman" w:cs="Times New Roman"/>
          <w:sz w:val="28"/>
          <w:szCs w:val="28"/>
        </w:rPr>
        <w:t xml:space="preserve"> </w:t>
      </w:r>
    </w:p>
    <w:p w14:paraId="0DEF9C8C" w14:textId="38750232" w:rsidR="00B878F1" w:rsidRPr="00B878F1" w:rsidRDefault="00B878F1" w:rsidP="00DD5540">
      <w:pPr>
        <w:spacing w:line="360" w:lineRule="auto"/>
        <w:ind w:firstLineChars="200" w:firstLine="480"/>
        <w:jc w:val="left"/>
        <w:rPr>
          <w:ins w:id="7" w:author="Oksana Martanus" w:date="2022-04-12T11:11:00Z"/>
          <w:rFonts w:ascii="Times New Roman" w:hAnsi="Times New Roman" w:cs="Times New Roman" w:hint="eastAsia"/>
          <w:sz w:val="24"/>
          <w:szCs w:val="24"/>
        </w:rPr>
      </w:pPr>
      <w:r w:rsidRPr="00B878F1">
        <w:rPr>
          <w:rFonts w:ascii="Times New Roman" w:hAnsi="Times New Roman" w:cs="Times New Roman"/>
          <w:sz w:val="24"/>
          <w:szCs w:val="24"/>
        </w:rPr>
        <w:t>Таким образом, в этой главе мы видим, что на финансовых рынках существует часть шумовых трейдеров, чьи иррациональные действия называются шумовыми сделками. В отличие от теории эффективного рынка поведенческие финансы утверждают, что</w:t>
      </w:r>
      <w:r>
        <w:rPr>
          <w:rFonts w:ascii="Times New Roman" w:hAnsi="Times New Roman" w:cs="Times New Roman"/>
          <w:sz w:val="24"/>
          <w:szCs w:val="24"/>
        </w:rPr>
        <w:t xml:space="preserve"> шумовые</w:t>
      </w:r>
      <w:r w:rsidRPr="00B878F1">
        <w:rPr>
          <w:rFonts w:ascii="Times New Roman" w:hAnsi="Times New Roman" w:cs="Times New Roman"/>
          <w:sz w:val="24"/>
          <w:szCs w:val="24"/>
        </w:rPr>
        <w:t xml:space="preserve"> трейдер</w:t>
      </w:r>
      <w:r>
        <w:rPr>
          <w:rFonts w:ascii="Times New Roman" w:hAnsi="Times New Roman" w:cs="Times New Roman"/>
          <w:sz w:val="24"/>
          <w:szCs w:val="24"/>
        </w:rPr>
        <w:t>ы</w:t>
      </w:r>
      <w:r w:rsidR="00E06EA1">
        <w:rPr>
          <w:rFonts w:ascii="Times New Roman" w:hAnsi="Times New Roman" w:cs="Times New Roman"/>
          <w:sz w:val="24"/>
          <w:szCs w:val="24"/>
        </w:rPr>
        <w:t xml:space="preserve"> </w:t>
      </w:r>
      <w:r w:rsidR="00E06EA1" w:rsidRPr="00B878F1">
        <w:rPr>
          <w:rFonts w:ascii="Times New Roman" w:hAnsi="Times New Roman" w:cs="Times New Roman"/>
          <w:sz w:val="24"/>
          <w:szCs w:val="24"/>
        </w:rPr>
        <w:t>не всегда проигрывают деньги</w:t>
      </w:r>
      <w:r w:rsidR="00E06EA1">
        <w:rPr>
          <w:rFonts w:ascii="Times New Roman" w:hAnsi="Times New Roman" w:cs="Times New Roman"/>
          <w:sz w:val="24"/>
          <w:szCs w:val="24"/>
        </w:rPr>
        <w:t>, они также</w:t>
      </w:r>
      <w:r w:rsidRPr="00B878F1">
        <w:rPr>
          <w:rFonts w:ascii="Times New Roman" w:hAnsi="Times New Roman" w:cs="Times New Roman"/>
          <w:sz w:val="24"/>
          <w:szCs w:val="24"/>
        </w:rPr>
        <w:t xml:space="preserve"> </w:t>
      </w:r>
      <w:r w:rsidR="00E06EA1" w:rsidRPr="00B878F1">
        <w:rPr>
          <w:rFonts w:ascii="Times New Roman" w:hAnsi="Times New Roman" w:cs="Times New Roman"/>
          <w:sz w:val="24"/>
          <w:szCs w:val="24"/>
        </w:rPr>
        <w:t>мог</w:t>
      </w:r>
      <w:r w:rsidR="00E06EA1">
        <w:rPr>
          <w:rFonts w:ascii="Times New Roman" w:hAnsi="Times New Roman" w:cs="Times New Roman"/>
          <w:sz w:val="24"/>
          <w:szCs w:val="24"/>
        </w:rPr>
        <w:t>ут извлекать прибыль с</w:t>
      </w:r>
      <w:r w:rsidRPr="00B878F1">
        <w:rPr>
          <w:rFonts w:ascii="Times New Roman" w:hAnsi="Times New Roman" w:cs="Times New Roman"/>
          <w:sz w:val="24"/>
          <w:szCs w:val="24"/>
        </w:rPr>
        <w:t xml:space="preserve"> рынка, поскольку их действия приводят к новым непредсказуемым рискам, что приводит к </w:t>
      </w:r>
      <w:r>
        <w:rPr>
          <w:rFonts w:ascii="Times New Roman" w:hAnsi="Times New Roman" w:cs="Times New Roman"/>
          <w:sz w:val="24"/>
          <w:szCs w:val="24"/>
        </w:rPr>
        <w:t>недо</w:t>
      </w:r>
      <w:r w:rsidR="00E06EA1">
        <w:rPr>
          <w:rFonts w:ascii="Times New Roman" w:hAnsi="Times New Roman" w:cs="Times New Roman"/>
          <w:sz w:val="24"/>
          <w:szCs w:val="24"/>
        </w:rPr>
        <w:t>о</w:t>
      </w:r>
      <w:r>
        <w:rPr>
          <w:rFonts w:ascii="Times New Roman" w:hAnsi="Times New Roman" w:cs="Times New Roman"/>
          <w:sz w:val="24"/>
          <w:szCs w:val="24"/>
        </w:rPr>
        <w:t>це</w:t>
      </w:r>
      <w:r w:rsidR="00E06EA1">
        <w:rPr>
          <w:rFonts w:ascii="Times New Roman" w:hAnsi="Times New Roman" w:cs="Times New Roman"/>
          <w:sz w:val="24"/>
          <w:szCs w:val="24"/>
        </w:rPr>
        <w:t xml:space="preserve">нки </w:t>
      </w:r>
      <w:r w:rsidRPr="00B878F1">
        <w:rPr>
          <w:rFonts w:ascii="Times New Roman" w:hAnsi="Times New Roman" w:cs="Times New Roman"/>
          <w:sz w:val="24"/>
          <w:szCs w:val="24"/>
        </w:rPr>
        <w:t xml:space="preserve">активы, </w:t>
      </w:r>
      <w:r w:rsidR="00E06EA1">
        <w:rPr>
          <w:rFonts w:ascii="Times New Roman" w:hAnsi="Times New Roman" w:cs="Times New Roman"/>
          <w:sz w:val="24"/>
          <w:szCs w:val="24"/>
        </w:rPr>
        <w:t>тогда и есть</w:t>
      </w:r>
      <w:r w:rsidRPr="00B878F1">
        <w:rPr>
          <w:rFonts w:ascii="Times New Roman" w:hAnsi="Times New Roman" w:cs="Times New Roman"/>
          <w:sz w:val="24"/>
          <w:szCs w:val="24"/>
        </w:rPr>
        <w:t xml:space="preserve"> возможности получ</w:t>
      </w:r>
      <w:r w:rsidR="00E06EA1">
        <w:rPr>
          <w:rFonts w:ascii="Times New Roman" w:hAnsi="Times New Roman" w:cs="Times New Roman"/>
          <w:sz w:val="24"/>
          <w:szCs w:val="24"/>
        </w:rPr>
        <w:t>ить</w:t>
      </w:r>
      <w:r w:rsidRPr="00B878F1">
        <w:rPr>
          <w:rFonts w:ascii="Times New Roman" w:hAnsi="Times New Roman" w:cs="Times New Roman"/>
          <w:sz w:val="24"/>
          <w:szCs w:val="24"/>
        </w:rPr>
        <w:t xml:space="preserve"> прибыли. </w:t>
      </w:r>
    </w:p>
    <w:p w14:paraId="55F8F950" w14:textId="079C5620" w:rsidR="00D24841" w:rsidRDefault="009414C6" w:rsidP="00BD549D">
      <w:pPr>
        <w:pStyle w:val="2"/>
        <w:numPr>
          <w:ilvl w:val="1"/>
          <w:numId w:val="13"/>
        </w:numPr>
        <w:rPr>
          <w:rFonts w:eastAsia="宋体"/>
        </w:rPr>
      </w:pPr>
      <w:bookmarkStart w:id="8" w:name="_Toc100085677"/>
      <w:r>
        <w:rPr>
          <w:rFonts w:eastAsia="宋体"/>
        </w:rPr>
        <w:t>Интернет</w:t>
      </w:r>
      <w:r w:rsidR="0039487D" w:rsidRPr="0039487D">
        <w:rPr>
          <w:rFonts w:eastAsia="宋体"/>
        </w:rPr>
        <w:t xml:space="preserve"> </w:t>
      </w:r>
      <w:r w:rsidR="0039487D">
        <w:rPr>
          <w:rFonts w:eastAsia="宋体"/>
        </w:rPr>
        <w:t>как</w:t>
      </w:r>
      <w:r w:rsidR="0039487D" w:rsidRPr="0039487D">
        <w:rPr>
          <w:rFonts w:eastAsia="宋体"/>
        </w:rPr>
        <w:t xml:space="preserve"> новый источник шума</w:t>
      </w:r>
      <w:bookmarkEnd w:id="8"/>
    </w:p>
    <w:p w14:paraId="5683B5EE" w14:textId="20C36B53" w:rsidR="009414C6" w:rsidRDefault="009414C6" w:rsidP="000A4658">
      <w:pPr>
        <w:spacing w:beforeLines="50" w:before="120" w:line="360" w:lineRule="auto"/>
        <w:ind w:firstLineChars="200" w:firstLine="480"/>
        <w:jc w:val="left"/>
        <w:rPr>
          <w:rFonts w:ascii="Times New Roman" w:hAnsi="Times New Roman" w:cs="Times New Roman"/>
          <w:sz w:val="24"/>
          <w:szCs w:val="24"/>
        </w:rPr>
      </w:pPr>
      <w:r w:rsidRPr="009414C6">
        <w:rPr>
          <w:rFonts w:ascii="Times New Roman" w:hAnsi="Times New Roman" w:cs="Times New Roman"/>
          <w:sz w:val="24"/>
          <w:szCs w:val="24"/>
        </w:rPr>
        <w:t>На разных исторических этапах каналы получения инвесторами информации также различны. В прошлом инвесторы в основном полагались на биржевые новости и газеты для получения информации. Сейчас мы живем в эпоху новых медиа, поддерживаемых цифровыми и интернет-технологиями, Интернет стал для инвесторов одним из</w:t>
      </w:r>
      <w:r>
        <w:rPr>
          <w:rFonts w:ascii="Times New Roman" w:hAnsi="Times New Roman" w:cs="Times New Roman"/>
          <w:sz w:val="24"/>
          <w:szCs w:val="24"/>
        </w:rPr>
        <w:t xml:space="preserve"> самых</w:t>
      </w:r>
      <w:r w:rsidRPr="009414C6">
        <w:rPr>
          <w:rFonts w:ascii="Times New Roman" w:hAnsi="Times New Roman" w:cs="Times New Roman"/>
          <w:sz w:val="24"/>
          <w:szCs w:val="24"/>
        </w:rPr>
        <w:t xml:space="preserve"> важных каналов получения рыночной информации, и, соответственно, одним из</w:t>
      </w:r>
      <w:r>
        <w:rPr>
          <w:rFonts w:ascii="Times New Roman" w:hAnsi="Times New Roman" w:cs="Times New Roman"/>
          <w:sz w:val="24"/>
          <w:szCs w:val="24"/>
        </w:rPr>
        <w:t xml:space="preserve"> самых</w:t>
      </w:r>
      <w:r w:rsidRPr="009414C6">
        <w:rPr>
          <w:rFonts w:ascii="Times New Roman" w:hAnsi="Times New Roman" w:cs="Times New Roman"/>
          <w:sz w:val="24"/>
          <w:szCs w:val="24"/>
        </w:rPr>
        <w:t xml:space="preserve"> важных источников шума. Существуют очевидные различия между интернет-шумом и прошлым шумом с точки зрения режима передачи и способности передачи, поэтому в этой главе мы намерены прояснить характеристики передачи шума в эпоху новых медиа.</w:t>
      </w:r>
    </w:p>
    <w:p w14:paraId="0AAD439A" w14:textId="15E74467" w:rsidR="000A4658" w:rsidRPr="000A4658" w:rsidRDefault="000A4658" w:rsidP="000A4658">
      <w:pPr>
        <w:spacing w:beforeLines="50" w:before="120" w:line="360" w:lineRule="auto"/>
        <w:ind w:firstLineChars="200" w:firstLine="480"/>
        <w:jc w:val="left"/>
        <w:rPr>
          <w:rFonts w:ascii="Times New Roman" w:hAnsi="Times New Roman" w:cs="Times New Roman"/>
          <w:sz w:val="24"/>
          <w:szCs w:val="24"/>
        </w:rPr>
      </w:pPr>
      <w:r w:rsidRPr="000A4658">
        <w:rPr>
          <w:rFonts w:ascii="Times New Roman" w:hAnsi="Times New Roman" w:cs="Times New Roman"/>
          <w:sz w:val="24"/>
          <w:szCs w:val="24"/>
        </w:rPr>
        <w:lastRenderedPageBreak/>
        <w:t>Новые медиа относятся к цифровым медиа, таким как онлайн-социальные сети, цифровые газеты и цифровые журналы. По сравнению со старыми СМИ, представленными телевидением и бумажными газетами, характеристики распространения информации в среде распространения эпохи новых медиа в основном отражаются в массе информации, интерактивности, своевременности и разнообразии распространения информации. Наиболее очевидным проявлением является то, что в прошлом передача информации была в основном односторонней, и средний человек мог только получать информацию, но в эпоху новых медиа широкая аудитория получила право свободно публиковать и получать информацию, и, таким образом, выступают в качестве выпуска информации одновременно отправителем и получателем</w:t>
      </w:r>
      <w:r w:rsidR="00765CA8">
        <w:rPr>
          <w:rStyle w:val="af0"/>
          <w:rFonts w:ascii="Times New Roman" w:hAnsi="Times New Roman" w:cs="Times New Roman"/>
          <w:sz w:val="24"/>
          <w:szCs w:val="24"/>
        </w:rPr>
        <w:footnoteReference w:id="6"/>
      </w:r>
      <w:r w:rsidRPr="000A4658">
        <w:rPr>
          <w:rFonts w:ascii="Times New Roman" w:hAnsi="Times New Roman" w:cs="Times New Roman"/>
          <w:sz w:val="24"/>
          <w:szCs w:val="24"/>
        </w:rPr>
        <w:t>. Новые медиатехнологии предоставляют аудитории платформу для справедливого распространения информации, в которой на идентичность аудитории не влияют такие факторы, как социальный статус, уровень образования и т. д., то есть недифференцированный статус. Одним из результатов новой медиасреды является то, что сила распространения информации свободно распределяется и освобождается от оков традиционных медиатехнологий, что напрямую приводит к всплеску количества информации в новой медиасреде.</w:t>
      </w:r>
      <w:r>
        <w:rPr>
          <w:rFonts w:ascii="Times New Roman" w:hAnsi="Times New Roman" w:cs="Times New Roman"/>
          <w:sz w:val="24"/>
          <w:szCs w:val="24"/>
        </w:rPr>
        <w:t xml:space="preserve"> </w:t>
      </w:r>
      <w:r w:rsidRPr="000A4658">
        <w:rPr>
          <w:rFonts w:ascii="Times New Roman" w:hAnsi="Times New Roman" w:cs="Times New Roman"/>
          <w:sz w:val="24"/>
          <w:szCs w:val="24"/>
        </w:rPr>
        <w:t>Каждый день появляются триллионы передачи информации в сетевом волокне. Это «информационный взрыв».</w:t>
      </w:r>
    </w:p>
    <w:p w14:paraId="05DF0FAF" w14:textId="424A3146" w:rsidR="000A4658" w:rsidRDefault="000A4658" w:rsidP="000A4658">
      <w:pPr>
        <w:spacing w:beforeLines="50" w:before="120" w:line="360" w:lineRule="auto"/>
        <w:ind w:firstLineChars="200" w:firstLine="480"/>
        <w:jc w:val="left"/>
        <w:rPr>
          <w:rFonts w:ascii="Times New Roman" w:hAnsi="Times New Roman" w:cs="Times New Roman"/>
          <w:sz w:val="24"/>
          <w:szCs w:val="24"/>
        </w:rPr>
      </w:pPr>
      <w:r w:rsidRPr="000A4658">
        <w:rPr>
          <w:rFonts w:ascii="Times New Roman" w:hAnsi="Times New Roman" w:cs="Times New Roman"/>
          <w:sz w:val="24"/>
          <w:szCs w:val="24"/>
        </w:rPr>
        <w:t>Еще одна особенность новых медиа заключается в том, что развитие цифровых информационных технологий стирает границы между различными медиа, при этом интерактивная коммуникация является основной чертой, и на этой основе были разработаны разнообразные формы медиа. Это ускоряет распространение информации и взаимодействие, а также способствует диверсификации форм распространения. В прошлом каждый имел ограниченные каналы для получения информации, например, подписывался только на одну газету или слышал о новостях рынка только от знакомых.</w:t>
      </w:r>
      <w:r>
        <w:rPr>
          <w:rFonts w:ascii="Times New Roman" w:hAnsi="Times New Roman" w:cs="Times New Roman"/>
          <w:sz w:val="24"/>
          <w:szCs w:val="24"/>
        </w:rPr>
        <w:t xml:space="preserve"> </w:t>
      </w:r>
      <w:r w:rsidRPr="000A4658">
        <w:rPr>
          <w:rFonts w:ascii="Times New Roman" w:hAnsi="Times New Roman" w:cs="Times New Roman"/>
          <w:sz w:val="24"/>
          <w:szCs w:val="24"/>
        </w:rPr>
        <w:t>Хотя эта линейная структура передачи информации была неэффективной, было легко отследить источник и упростить проверку достоверности информации. Однако новые средства массовой информации превратили структуру передачи информации в сетку.</w:t>
      </w:r>
      <w:r>
        <w:rPr>
          <w:rFonts w:ascii="Times New Roman" w:hAnsi="Times New Roman" w:cs="Times New Roman"/>
          <w:sz w:val="24"/>
          <w:szCs w:val="24"/>
        </w:rPr>
        <w:t xml:space="preserve"> </w:t>
      </w:r>
      <w:r w:rsidRPr="000A4658">
        <w:rPr>
          <w:rFonts w:ascii="Times New Roman" w:hAnsi="Times New Roman" w:cs="Times New Roman"/>
          <w:sz w:val="24"/>
          <w:szCs w:val="24"/>
        </w:rPr>
        <w:t>Каналы и способы получения людьми сообщений значительно увеличились, количество получаемых сообщений также увеличилось в геометрической прогрессии, но действительно эффективной информации очень мало. Сложная структура передачи информации также крайне затрудняет отслеживание источника информации.</w:t>
      </w:r>
      <w:r>
        <w:rPr>
          <w:rFonts w:ascii="Times New Roman" w:hAnsi="Times New Roman" w:cs="Times New Roman"/>
          <w:sz w:val="24"/>
          <w:szCs w:val="24"/>
        </w:rPr>
        <w:t xml:space="preserve"> </w:t>
      </w:r>
      <w:r w:rsidRPr="000A4658">
        <w:rPr>
          <w:rFonts w:ascii="Times New Roman" w:hAnsi="Times New Roman" w:cs="Times New Roman"/>
          <w:sz w:val="24"/>
          <w:szCs w:val="24"/>
        </w:rPr>
        <w:t>Некоторые слухи могут стать "достоверными доказательствами" после многократного распространения.</w:t>
      </w:r>
      <w:r>
        <w:rPr>
          <w:rFonts w:ascii="Times New Roman" w:hAnsi="Times New Roman" w:cs="Times New Roman"/>
          <w:sz w:val="24"/>
          <w:szCs w:val="24"/>
        </w:rPr>
        <w:t xml:space="preserve"> </w:t>
      </w:r>
      <w:r w:rsidRPr="000A4658">
        <w:rPr>
          <w:rFonts w:ascii="Times New Roman" w:hAnsi="Times New Roman" w:cs="Times New Roman"/>
          <w:sz w:val="24"/>
          <w:szCs w:val="24"/>
        </w:rPr>
        <w:t>Это явление очень распространено в настоящее время. Таким образом, проблема шума в эпоху новых медиа не была решена, а только усилилась.</w:t>
      </w:r>
      <w:r>
        <w:rPr>
          <w:rFonts w:ascii="Times New Roman" w:hAnsi="Times New Roman" w:cs="Times New Roman"/>
          <w:sz w:val="24"/>
          <w:szCs w:val="24"/>
        </w:rPr>
        <w:t xml:space="preserve"> </w:t>
      </w:r>
    </w:p>
    <w:p w14:paraId="585B27B6" w14:textId="226EB94B" w:rsidR="006E5CDB" w:rsidRDefault="004409B1" w:rsidP="000A4658">
      <w:pPr>
        <w:spacing w:beforeLines="50" w:before="120" w:line="360" w:lineRule="auto"/>
        <w:ind w:firstLineChars="200" w:firstLine="480"/>
        <w:jc w:val="left"/>
        <w:rPr>
          <w:rFonts w:ascii="Times New Roman" w:hAnsi="Times New Roman" w:cs="Times New Roman"/>
          <w:sz w:val="24"/>
          <w:szCs w:val="24"/>
        </w:rPr>
      </w:pPr>
      <w:r w:rsidRPr="004409B1">
        <w:rPr>
          <w:rFonts w:ascii="Times New Roman" w:hAnsi="Times New Roman" w:cs="Times New Roman"/>
          <w:sz w:val="24"/>
          <w:szCs w:val="24"/>
        </w:rPr>
        <w:lastRenderedPageBreak/>
        <w:t>Развитие новых медиа также оказало значительное влияние на финансовые рынки. В прошлом инвесторы могли использовать газеты для получения информации о тенденциях авторитетных инвестиционных групп, но с быстрым развитием интернет-технологий социальные платформы значительно ускорили распространение информации.</w:t>
      </w:r>
      <w:r w:rsidR="001718E2">
        <w:rPr>
          <w:rFonts w:ascii="Times New Roman" w:hAnsi="Times New Roman" w:cs="Times New Roman"/>
          <w:sz w:val="24"/>
          <w:szCs w:val="24"/>
        </w:rPr>
        <w:t xml:space="preserve"> </w:t>
      </w:r>
      <w:r w:rsidR="001718E2" w:rsidRPr="001718E2">
        <w:rPr>
          <w:rFonts w:ascii="Times New Roman" w:hAnsi="Times New Roman" w:cs="Times New Roman"/>
          <w:sz w:val="24"/>
          <w:szCs w:val="24"/>
        </w:rPr>
        <w:t>Перед</w:t>
      </w:r>
      <w:r w:rsidRPr="001718E2">
        <w:rPr>
          <w:rFonts w:ascii="Times New Roman" w:hAnsi="Times New Roman" w:cs="Times New Roman"/>
          <w:sz w:val="24"/>
          <w:szCs w:val="24"/>
        </w:rPr>
        <w:t xml:space="preserve"> </w:t>
      </w:r>
      <w:r w:rsidR="001718E2" w:rsidRPr="001718E2">
        <w:rPr>
          <w:rFonts w:ascii="Times New Roman" w:hAnsi="Times New Roman" w:cs="Times New Roman"/>
          <w:sz w:val="24"/>
          <w:szCs w:val="24"/>
        </w:rPr>
        <w:t>огромным количеством информации, все больше инвесторов предпочитают получать информацию о рынке через интернет, особенно через финансовые сайты и форумы</w:t>
      </w:r>
      <w:r w:rsidR="001718E2" w:rsidRPr="001718E2">
        <w:rPr>
          <w:rFonts w:ascii="Times New Roman" w:hAnsi="Times New Roman" w:cs="Times New Roman"/>
          <w:sz w:val="24"/>
          <w:szCs w:val="24"/>
        </w:rPr>
        <w:t>.</w:t>
      </w:r>
      <w:r w:rsidR="001718E2">
        <w:rPr>
          <w:rFonts w:ascii="Times New Roman" w:hAnsi="Times New Roman" w:cs="Times New Roman"/>
          <w:i/>
          <w:iCs/>
          <w:sz w:val="24"/>
          <w:szCs w:val="24"/>
        </w:rPr>
        <w:t xml:space="preserve"> </w:t>
      </w:r>
      <w:r w:rsidRPr="004409B1">
        <w:rPr>
          <w:rFonts w:ascii="Times New Roman" w:hAnsi="Times New Roman" w:cs="Times New Roman"/>
          <w:sz w:val="24"/>
          <w:szCs w:val="24"/>
        </w:rPr>
        <w:t>Однако важно отметить, что основной целью СМИ является привлечение внимания и чтения, а не предоставление точных инвестиционных советов, поэтому информация, которую они представляют, не всегда соответствует действительности. Например, алгоритм рекомендации — это система, которая в настоящее время используется основными социальными платформами. Он будет рекомендовать некоторый контент на основе исторических данных об активности пользователя. Этот контент часто соответствует предпочтениям пользователя. Для финансовых инвесторов это может усугубить проблему</w:t>
      </w:r>
      <w:r w:rsidR="001718E2">
        <w:rPr>
          <w:rFonts w:ascii="Times New Roman" w:hAnsi="Times New Roman" w:cs="Times New Roman"/>
          <w:sz w:val="24"/>
          <w:szCs w:val="24"/>
        </w:rPr>
        <w:t xml:space="preserve"> </w:t>
      </w:r>
      <w:r w:rsidR="001718E2" w:rsidRPr="004409B1">
        <w:rPr>
          <w:rFonts w:ascii="Times New Roman" w:hAnsi="Times New Roman" w:cs="Times New Roman"/>
          <w:sz w:val="24"/>
          <w:szCs w:val="24"/>
        </w:rPr>
        <w:t>«</w:t>
      </w:r>
      <w:r w:rsidR="001718E2">
        <w:rPr>
          <w:rFonts w:ascii="Times New Roman" w:hAnsi="Times New Roman" w:cs="Times New Roman"/>
          <w:sz w:val="24"/>
          <w:szCs w:val="24"/>
        </w:rPr>
        <w:t>п</w:t>
      </w:r>
      <w:r w:rsidR="001718E2" w:rsidRPr="001718E2">
        <w:rPr>
          <w:rFonts w:ascii="Times New Roman" w:hAnsi="Times New Roman" w:cs="Times New Roman"/>
          <w:sz w:val="24"/>
          <w:szCs w:val="24"/>
        </w:rPr>
        <w:t>одтверждение смещения</w:t>
      </w:r>
      <w:r w:rsidR="001718E2" w:rsidRPr="004409B1">
        <w:rPr>
          <w:rFonts w:ascii="Times New Roman" w:hAnsi="Times New Roman" w:cs="Times New Roman"/>
          <w:sz w:val="24"/>
          <w:szCs w:val="24"/>
        </w:rPr>
        <w:t>»</w:t>
      </w:r>
      <w:r w:rsidRPr="004409B1">
        <w:rPr>
          <w:rFonts w:ascii="Times New Roman" w:hAnsi="Times New Roman" w:cs="Times New Roman"/>
          <w:sz w:val="24"/>
          <w:szCs w:val="24"/>
        </w:rPr>
        <w:t xml:space="preserve"> </w:t>
      </w:r>
      <w:r w:rsidR="001718E2">
        <w:rPr>
          <w:rFonts w:ascii="Times New Roman" w:hAnsi="Times New Roman" w:cs="Times New Roman"/>
          <w:sz w:val="24"/>
          <w:szCs w:val="24"/>
        </w:rPr>
        <w:t>(</w:t>
      </w:r>
      <w:r w:rsidRPr="004409B1">
        <w:rPr>
          <w:rFonts w:ascii="Times New Roman" w:hAnsi="Times New Roman" w:cs="Times New Roman"/>
          <w:sz w:val="24"/>
          <w:szCs w:val="24"/>
          <w:lang w:val="en-US"/>
        </w:rPr>
        <w:t>confirmation</w:t>
      </w:r>
      <w:r w:rsidRPr="004409B1">
        <w:rPr>
          <w:rFonts w:ascii="Times New Roman" w:hAnsi="Times New Roman" w:cs="Times New Roman"/>
          <w:sz w:val="24"/>
          <w:szCs w:val="24"/>
        </w:rPr>
        <w:t xml:space="preserve"> </w:t>
      </w:r>
      <w:r w:rsidRPr="004409B1">
        <w:rPr>
          <w:rFonts w:ascii="Times New Roman" w:hAnsi="Times New Roman" w:cs="Times New Roman"/>
          <w:sz w:val="24"/>
          <w:szCs w:val="24"/>
          <w:lang w:val="en-US"/>
        </w:rPr>
        <w:t>bias</w:t>
      </w:r>
      <w:r w:rsidR="001718E2">
        <w:rPr>
          <w:rFonts w:ascii="Times New Roman" w:hAnsi="Times New Roman" w:cs="Times New Roman"/>
          <w:sz w:val="24"/>
          <w:szCs w:val="24"/>
        </w:rPr>
        <w:t>)</w:t>
      </w:r>
      <w:r w:rsidRPr="004409B1">
        <w:rPr>
          <w:rFonts w:ascii="Times New Roman" w:hAnsi="Times New Roman" w:cs="Times New Roman"/>
          <w:sz w:val="24"/>
          <w:szCs w:val="24"/>
        </w:rPr>
        <w:t>, при котором они заставляют верить, что его собственн</w:t>
      </w:r>
      <w:r>
        <w:rPr>
          <w:rFonts w:ascii="Times New Roman" w:hAnsi="Times New Roman" w:cs="Times New Roman"/>
          <w:sz w:val="24"/>
          <w:szCs w:val="24"/>
        </w:rPr>
        <w:t>ое</w:t>
      </w:r>
      <w:r w:rsidRPr="004409B1">
        <w:rPr>
          <w:rFonts w:ascii="Times New Roman" w:hAnsi="Times New Roman" w:cs="Times New Roman"/>
          <w:sz w:val="24"/>
          <w:szCs w:val="24"/>
        </w:rPr>
        <w:t xml:space="preserve"> пред</w:t>
      </w:r>
      <w:r>
        <w:rPr>
          <w:rFonts w:ascii="Times New Roman" w:hAnsi="Times New Roman" w:cs="Times New Roman"/>
          <w:sz w:val="24"/>
          <w:szCs w:val="24"/>
        </w:rPr>
        <w:t xml:space="preserve">убеждение </w:t>
      </w:r>
      <w:r w:rsidRPr="004409B1">
        <w:rPr>
          <w:rFonts w:ascii="Times New Roman" w:hAnsi="Times New Roman" w:cs="Times New Roman"/>
          <w:sz w:val="24"/>
          <w:szCs w:val="24"/>
        </w:rPr>
        <w:t>верн</w:t>
      </w:r>
      <w:r>
        <w:rPr>
          <w:rFonts w:ascii="Times New Roman" w:hAnsi="Times New Roman" w:cs="Times New Roman"/>
          <w:sz w:val="24"/>
          <w:szCs w:val="24"/>
        </w:rPr>
        <w:t>о</w:t>
      </w:r>
      <w:r>
        <w:rPr>
          <w:rStyle w:val="af0"/>
          <w:rFonts w:ascii="Times New Roman" w:hAnsi="Times New Roman" w:cs="Times New Roman"/>
          <w:sz w:val="24"/>
          <w:szCs w:val="24"/>
        </w:rPr>
        <w:footnoteReference w:id="7"/>
      </w:r>
      <w:r w:rsidRPr="004409B1">
        <w:rPr>
          <w:rFonts w:ascii="Times New Roman" w:hAnsi="Times New Roman" w:cs="Times New Roman"/>
          <w:sz w:val="24"/>
          <w:szCs w:val="24"/>
        </w:rPr>
        <w:t xml:space="preserve">; новые медиа также предоставляют «информационный квадрат», отличный от газет и телевизионных новостей, он позволяет читателям высказать свое мнение, при этом инвестор может четко видеть смысл и отношение окружающих, что, в свою очередь, приводит к проблемам группового давления. В этом случае групповое мнение, как деятельностный ориентир, может оказывать сильное психологическое давление на индивида и даже заставлять его отказываться от собственных представлений. Видно, что онлайн-СМИ могут оказывать влияние на поведение инвесторов во всех аспектах, а их данные также могут интуитивно отражать эмоции инвесторов, и, как групповое мнение, оно ещё может влияют на большее количество людей </w:t>
      </w:r>
      <w:r>
        <w:rPr>
          <w:rStyle w:val="af0"/>
          <w:rFonts w:ascii="Times New Roman" w:hAnsi="Times New Roman" w:cs="Times New Roman"/>
          <w:sz w:val="24"/>
          <w:szCs w:val="24"/>
        </w:rPr>
        <w:footnoteReference w:id="8"/>
      </w:r>
      <w:r w:rsidRPr="004409B1">
        <w:rPr>
          <w:rFonts w:ascii="Times New Roman" w:hAnsi="Times New Roman" w:cs="Times New Roman"/>
          <w:sz w:val="24"/>
          <w:szCs w:val="24"/>
        </w:rPr>
        <w:t>, поэтому необходимо изучить связь между сетевым шумом общественного мнения и тенденциями финансового рынка.</w:t>
      </w:r>
    </w:p>
    <w:p w14:paraId="03A9D07F" w14:textId="77777777" w:rsidR="001211E5" w:rsidRDefault="001211E5" w:rsidP="000A4658">
      <w:pPr>
        <w:spacing w:beforeLines="50" w:before="120" w:line="360" w:lineRule="auto"/>
        <w:ind w:firstLineChars="200" w:firstLine="480"/>
        <w:jc w:val="left"/>
        <w:rPr>
          <w:rFonts w:ascii="Times New Roman" w:hAnsi="Times New Roman" w:cs="Times New Roman"/>
          <w:sz w:val="24"/>
          <w:szCs w:val="24"/>
        </w:rPr>
      </w:pPr>
      <w:r w:rsidRPr="001211E5">
        <w:rPr>
          <w:rFonts w:ascii="Times New Roman" w:hAnsi="Times New Roman" w:cs="Times New Roman"/>
          <w:sz w:val="24"/>
          <w:szCs w:val="24"/>
        </w:rPr>
        <w:t>Что касается конкретной ситуации в Китае, то, согласно</w:t>
      </w:r>
      <w:r>
        <w:rPr>
          <w:rFonts w:ascii="Times New Roman" w:hAnsi="Times New Roman" w:cs="Times New Roman"/>
          <w:sz w:val="24"/>
          <w:szCs w:val="24"/>
        </w:rPr>
        <w:t xml:space="preserve"> с </w:t>
      </w:r>
      <w:r w:rsidRPr="001211E5">
        <w:rPr>
          <w:rFonts w:ascii="Times New Roman" w:hAnsi="Times New Roman" w:cs="Times New Roman"/>
          <w:sz w:val="24"/>
          <w:szCs w:val="24"/>
        </w:rPr>
        <w:t>исследовани</w:t>
      </w:r>
      <w:r>
        <w:rPr>
          <w:rFonts w:ascii="Times New Roman" w:hAnsi="Times New Roman" w:cs="Times New Roman"/>
          <w:sz w:val="24"/>
          <w:szCs w:val="24"/>
        </w:rPr>
        <w:t>ем</w:t>
      </w:r>
      <w:r w:rsidRPr="001211E5">
        <w:rPr>
          <w:rFonts w:ascii="Times New Roman" w:hAnsi="Times New Roman" w:cs="Times New Roman"/>
          <w:sz w:val="24"/>
          <w:szCs w:val="24"/>
        </w:rPr>
        <w:t xml:space="preserve"> Ли Ци</w:t>
      </w:r>
      <w:r>
        <w:rPr>
          <w:rStyle w:val="af0"/>
          <w:rFonts w:ascii="Times New Roman" w:hAnsi="Times New Roman" w:cs="Times New Roman"/>
          <w:sz w:val="24"/>
          <w:szCs w:val="24"/>
        </w:rPr>
        <w:footnoteReference w:id="9"/>
      </w:r>
      <w:r w:rsidRPr="001211E5">
        <w:rPr>
          <w:rFonts w:ascii="Times New Roman" w:hAnsi="Times New Roman" w:cs="Times New Roman"/>
          <w:sz w:val="24"/>
          <w:szCs w:val="24"/>
        </w:rPr>
        <w:t xml:space="preserve">, в настоящее время 95% инвесторов на фондовом рынке Китая являются индивидуальными инвесторами, и для них наиболее важным каналом получения информация </w:t>
      </w:r>
      <w:proofErr w:type="gramStart"/>
      <w:r w:rsidRPr="001211E5">
        <w:rPr>
          <w:rFonts w:ascii="Times New Roman" w:hAnsi="Times New Roman" w:cs="Times New Roman"/>
          <w:sz w:val="24"/>
          <w:szCs w:val="24"/>
        </w:rPr>
        <w:t>- это</w:t>
      </w:r>
      <w:proofErr w:type="gramEnd"/>
      <w:r w:rsidRPr="001211E5">
        <w:rPr>
          <w:rFonts w:ascii="Times New Roman" w:hAnsi="Times New Roman" w:cs="Times New Roman"/>
          <w:sz w:val="24"/>
          <w:szCs w:val="24"/>
        </w:rPr>
        <w:t xml:space="preserve"> Интернет, за которым следует общение между друзьями, и лишь немногие инвесторы получают новости через телевидение, газеты и биржи. Среди онлайн-платформ наиболее заинтересованными каналами</w:t>
      </w:r>
      <w:r>
        <w:rPr>
          <w:rFonts w:ascii="Times New Roman" w:hAnsi="Times New Roman" w:cs="Times New Roman"/>
          <w:sz w:val="24"/>
          <w:szCs w:val="24"/>
        </w:rPr>
        <w:t xml:space="preserve"> для них</w:t>
      </w:r>
      <w:r w:rsidRPr="001211E5">
        <w:rPr>
          <w:rFonts w:ascii="Times New Roman" w:hAnsi="Times New Roman" w:cs="Times New Roman"/>
          <w:sz w:val="24"/>
          <w:szCs w:val="24"/>
        </w:rPr>
        <w:t xml:space="preserve"> являются крупные финансовые сайты: 94% инвесторов выберут финансовые сайты в качестве </w:t>
      </w:r>
      <w:r w:rsidRPr="001211E5">
        <w:rPr>
          <w:rFonts w:ascii="Times New Roman" w:hAnsi="Times New Roman" w:cs="Times New Roman"/>
          <w:sz w:val="24"/>
          <w:szCs w:val="24"/>
        </w:rPr>
        <w:lastRenderedPageBreak/>
        <w:t xml:space="preserve">источников информации, а 40% инвесторов будут активно участвовать в соответствующих дискуссиях в социальных сетях. </w:t>
      </w:r>
    </w:p>
    <w:p w14:paraId="5377FBAD" w14:textId="4C7ED092" w:rsidR="000E111A" w:rsidRDefault="001211E5" w:rsidP="000A4658">
      <w:pPr>
        <w:spacing w:beforeLines="50" w:before="120" w:line="36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Так что м</w:t>
      </w:r>
      <w:r w:rsidRPr="001211E5">
        <w:rPr>
          <w:rFonts w:ascii="Times New Roman" w:hAnsi="Times New Roman" w:cs="Times New Roman"/>
          <w:sz w:val="24"/>
          <w:szCs w:val="24"/>
        </w:rPr>
        <w:t>ожно видеть, что Интернет, особенно финансовые веб-сайты, стал наиболее важным каналом для инвесторов на фондовом рынке Китая для получения информации в современных информационных технологиях, которые становятся все более зрелыми. Соответственно, Интернет стал одним из важнейших каналов передачи шума, поэтому необходимо изучить взаимосвязь интернет-шума и тенденций финансового рынка.</w:t>
      </w:r>
      <w:r>
        <w:rPr>
          <w:rFonts w:ascii="Times New Roman" w:hAnsi="Times New Roman" w:cs="Times New Roman"/>
          <w:sz w:val="24"/>
          <w:szCs w:val="24"/>
        </w:rPr>
        <w:t xml:space="preserve"> </w:t>
      </w:r>
    </w:p>
    <w:p w14:paraId="358C903F" w14:textId="77777777" w:rsidR="00012F92" w:rsidRDefault="00994CC8" w:rsidP="000A4658">
      <w:pPr>
        <w:spacing w:beforeLines="50" w:before="120" w:line="360" w:lineRule="auto"/>
        <w:ind w:firstLineChars="200" w:firstLine="480"/>
        <w:jc w:val="left"/>
        <w:rPr>
          <w:rFonts w:ascii="Times New Roman" w:hAnsi="Times New Roman" w:cs="Times New Roman"/>
          <w:sz w:val="24"/>
          <w:szCs w:val="24"/>
        </w:rPr>
      </w:pPr>
      <w:r w:rsidRPr="00AF6350">
        <w:rPr>
          <w:rFonts w:ascii="Times New Roman" w:hAnsi="Times New Roman" w:cs="Times New Roman"/>
          <w:sz w:val="24"/>
          <w:szCs w:val="24"/>
        </w:rPr>
        <w:t>Исследование взаимосвязи между общественным мнением в Интернете и колебаниями цен на акции</w:t>
      </w:r>
      <w:r w:rsidR="00012F92">
        <w:rPr>
          <w:rFonts w:ascii="Times New Roman" w:hAnsi="Times New Roman" w:cs="Times New Roman"/>
          <w:sz w:val="24"/>
          <w:szCs w:val="24"/>
        </w:rPr>
        <w:t xml:space="preserve"> уже</w:t>
      </w:r>
      <w:r w:rsidRPr="00AF6350">
        <w:rPr>
          <w:rFonts w:ascii="Times New Roman" w:hAnsi="Times New Roman" w:cs="Times New Roman"/>
          <w:sz w:val="24"/>
          <w:szCs w:val="24"/>
        </w:rPr>
        <w:t xml:space="preserve"> стало</w:t>
      </w:r>
      <w:r w:rsidR="00012F92" w:rsidRPr="00012F92">
        <w:rPr>
          <w:rFonts w:ascii="Times New Roman" w:hAnsi="Times New Roman" w:cs="Times New Roman"/>
          <w:sz w:val="24"/>
          <w:szCs w:val="24"/>
        </w:rPr>
        <w:t xml:space="preserve"> популярной темой</w:t>
      </w:r>
      <w:r w:rsidRPr="00AF6350">
        <w:rPr>
          <w:rFonts w:ascii="Times New Roman" w:hAnsi="Times New Roman" w:cs="Times New Roman"/>
          <w:sz w:val="24"/>
          <w:szCs w:val="24"/>
        </w:rPr>
        <w:t xml:space="preserve">. </w:t>
      </w:r>
    </w:p>
    <w:p w14:paraId="0135B6E7" w14:textId="2137E050" w:rsidR="00012F92" w:rsidRDefault="0087352F" w:rsidP="000A4658">
      <w:pPr>
        <w:spacing w:beforeLines="50" w:before="120" w:line="360" w:lineRule="auto"/>
        <w:ind w:firstLineChars="200" w:firstLine="480"/>
        <w:jc w:val="left"/>
        <w:rPr>
          <w:rFonts w:ascii="Times New Roman" w:hAnsi="Times New Roman" w:cs="Times New Roman"/>
          <w:sz w:val="24"/>
          <w:szCs w:val="24"/>
        </w:rPr>
      </w:pPr>
      <w:proofErr w:type="spellStart"/>
      <w:r w:rsidRPr="0087352F">
        <w:rPr>
          <w:rFonts w:ascii="Times New Roman" w:hAnsi="Times New Roman" w:cs="Times New Roman"/>
          <w:sz w:val="24"/>
          <w:szCs w:val="24"/>
        </w:rPr>
        <w:t>Тетлок</w:t>
      </w:r>
      <w:proofErr w:type="spellEnd"/>
      <w:r w:rsidRPr="0087352F">
        <w:rPr>
          <w:rFonts w:ascii="Times New Roman" w:hAnsi="Times New Roman" w:cs="Times New Roman"/>
          <w:sz w:val="24"/>
          <w:szCs w:val="24"/>
        </w:rPr>
        <w:t xml:space="preserve"> (2007) построил индекс настроений, используя статью </w:t>
      </w:r>
      <w:r w:rsidRPr="0087352F">
        <w:rPr>
          <w:rFonts w:ascii="Times New Roman" w:hAnsi="Times New Roman" w:cs="Times New Roman"/>
          <w:sz w:val="24"/>
          <w:szCs w:val="24"/>
          <w:lang w:val="en-US"/>
        </w:rPr>
        <w:t xml:space="preserve">Wall Street Journal </w:t>
      </w:r>
      <w:r w:rsidRPr="0087352F">
        <w:rPr>
          <w:rFonts w:ascii="Times New Roman" w:hAnsi="Times New Roman" w:cs="Times New Roman"/>
          <w:sz w:val="24"/>
          <w:szCs w:val="24"/>
        </w:rPr>
        <w:t>о</w:t>
      </w:r>
      <w:r w:rsidRPr="0087352F">
        <w:rPr>
          <w:rFonts w:ascii="Times New Roman" w:hAnsi="Times New Roman" w:cs="Times New Roman"/>
          <w:sz w:val="24"/>
          <w:szCs w:val="24"/>
          <w:lang w:val="en-US"/>
        </w:rPr>
        <w:t xml:space="preserve"> </w:t>
      </w:r>
      <w:r w:rsidRPr="0087352F">
        <w:rPr>
          <w:rFonts w:ascii="Times New Roman" w:hAnsi="Times New Roman" w:cs="Times New Roman"/>
          <w:sz w:val="24"/>
          <w:szCs w:val="24"/>
        </w:rPr>
        <w:t>фондовом</w:t>
      </w:r>
      <w:r w:rsidRPr="0087352F">
        <w:rPr>
          <w:rFonts w:ascii="Times New Roman" w:hAnsi="Times New Roman" w:cs="Times New Roman"/>
          <w:sz w:val="24"/>
          <w:szCs w:val="24"/>
          <w:lang w:val="en-US"/>
        </w:rPr>
        <w:t xml:space="preserve"> </w:t>
      </w:r>
      <w:r w:rsidRPr="0087352F">
        <w:rPr>
          <w:rFonts w:ascii="Times New Roman" w:hAnsi="Times New Roman" w:cs="Times New Roman"/>
          <w:sz w:val="24"/>
          <w:szCs w:val="24"/>
        </w:rPr>
        <w:t>рынке</w:t>
      </w:r>
      <w:r w:rsidRPr="0087352F">
        <w:rPr>
          <w:rFonts w:ascii="Times New Roman" w:hAnsi="Times New Roman" w:cs="Times New Roman"/>
          <w:sz w:val="24"/>
          <w:szCs w:val="24"/>
          <w:lang w:val="en-US"/>
        </w:rPr>
        <w:t xml:space="preserve">. </w:t>
      </w:r>
      <w:r w:rsidRPr="0087352F">
        <w:rPr>
          <w:rFonts w:ascii="Times New Roman" w:hAnsi="Times New Roman" w:cs="Times New Roman"/>
          <w:sz w:val="24"/>
          <w:szCs w:val="24"/>
        </w:rPr>
        <w:t>Результаты исследования доказывают, что пессимистичные ожидания СМИ в отношении фондового рынка будут оказывать понижательное давление на цену акций, но затем цена акций возобновит восходящую динамику. Он также обнаружил, что индексы настроений предсказывают изменения объема на рынке, часто с экстремальными показателями, за которыми следует всплеск объема, будь то чрезвычайно высокий или низкий. Поэтому он считает, что индекс тональности, построенный на основе комментариев к колонке, является хорошим предсказателем.</w:t>
      </w:r>
      <w:r w:rsidR="00671CE0">
        <w:rPr>
          <w:rStyle w:val="af0"/>
          <w:rFonts w:ascii="Times New Roman" w:hAnsi="Times New Roman" w:cs="Times New Roman"/>
          <w:sz w:val="24"/>
          <w:szCs w:val="24"/>
        </w:rPr>
        <w:footnoteReference w:id="10"/>
      </w:r>
      <w:r w:rsidR="00BE1EC2" w:rsidRPr="00AF6350">
        <w:rPr>
          <w:rFonts w:ascii="Times New Roman" w:hAnsi="Times New Roman" w:cs="Times New Roman" w:hint="eastAsia"/>
          <w:sz w:val="24"/>
          <w:szCs w:val="24"/>
        </w:rPr>
        <w:t>；</w:t>
      </w:r>
    </w:p>
    <w:p w14:paraId="45B30843" w14:textId="414A4A2A" w:rsidR="00807BEA" w:rsidRDefault="00A06656" w:rsidP="000A4658">
      <w:pPr>
        <w:spacing w:beforeLines="50" w:before="120" w:line="360" w:lineRule="auto"/>
        <w:ind w:firstLineChars="200" w:firstLine="480"/>
        <w:jc w:val="left"/>
        <w:rPr>
          <w:rFonts w:ascii="Times New Roman" w:hAnsi="Times New Roman" w:cs="Times New Roman"/>
          <w:sz w:val="24"/>
          <w:szCs w:val="24"/>
        </w:rPr>
      </w:pPr>
      <w:r w:rsidRPr="00A06656">
        <w:rPr>
          <w:rFonts w:ascii="Times New Roman" w:hAnsi="Times New Roman" w:cs="Times New Roman"/>
          <w:sz w:val="24"/>
          <w:szCs w:val="24"/>
        </w:rPr>
        <w:t>М</w:t>
      </w:r>
      <w:r>
        <w:rPr>
          <w:rFonts w:ascii="Times New Roman" w:hAnsi="Times New Roman" w:cs="Times New Roman"/>
          <w:sz w:val="24"/>
          <w:szCs w:val="24"/>
        </w:rPr>
        <w:t xml:space="preserve">. </w:t>
      </w:r>
      <w:r w:rsidRPr="00A06656">
        <w:rPr>
          <w:rFonts w:ascii="Times New Roman" w:hAnsi="Times New Roman" w:cs="Times New Roman"/>
          <w:sz w:val="24"/>
          <w:szCs w:val="24"/>
        </w:rPr>
        <w:t>Ван</w:t>
      </w:r>
      <w:r w:rsidR="00807BEA" w:rsidRPr="00807BEA">
        <w:rPr>
          <w:rFonts w:ascii="Times New Roman" w:hAnsi="Times New Roman" w:cs="Times New Roman"/>
          <w:sz w:val="24"/>
          <w:szCs w:val="24"/>
        </w:rPr>
        <w:t xml:space="preserve"> и</w:t>
      </w:r>
      <w:r>
        <w:rPr>
          <w:rFonts w:ascii="Times New Roman" w:hAnsi="Times New Roman" w:cs="Times New Roman"/>
          <w:sz w:val="24"/>
          <w:szCs w:val="24"/>
        </w:rPr>
        <w:t xml:space="preserve"> </w:t>
      </w:r>
      <w:r w:rsidRPr="00A06656">
        <w:rPr>
          <w:rFonts w:ascii="Times New Roman" w:hAnsi="Times New Roman" w:cs="Times New Roman"/>
          <w:sz w:val="24"/>
          <w:szCs w:val="24"/>
        </w:rPr>
        <w:t>Ц</w:t>
      </w:r>
      <w:r>
        <w:rPr>
          <w:rFonts w:ascii="Times New Roman" w:hAnsi="Times New Roman" w:cs="Times New Roman"/>
          <w:sz w:val="24"/>
          <w:szCs w:val="24"/>
        </w:rPr>
        <w:t>.</w:t>
      </w:r>
      <w:r w:rsidRPr="00A06656">
        <w:rPr>
          <w:rFonts w:ascii="Times New Roman" w:hAnsi="Times New Roman" w:cs="Times New Roman"/>
          <w:sz w:val="24"/>
          <w:szCs w:val="24"/>
        </w:rPr>
        <w:t xml:space="preserve"> </w:t>
      </w:r>
      <w:r w:rsidRPr="00A06656">
        <w:rPr>
          <w:rFonts w:ascii="Times New Roman" w:hAnsi="Times New Roman" w:cs="Times New Roman"/>
          <w:sz w:val="24"/>
          <w:szCs w:val="24"/>
        </w:rPr>
        <w:t>Сунь</w:t>
      </w:r>
      <w:r>
        <w:rPr>
          <w:rFonts w:ascii="Times New Roman" w:hAnsi="Times New Roman" w:cs="Times New Roman"/>
          <w:sz w:val="24"/>
          <w:szCs w:val="24"/>
        </w:rPr>
        <w:t xml:space="preserve"> </w:t>
      </w:r>
      <w:r w:rsidR="00807BEA" w:rsidRPr="00807BEA">
        <w:rPr>
          <w:rFonts w:ascii="Times New Roman" w:hAnsi="Times New Roman" w:cs="Times New Roman"/>
          <w:sz w:val="24"/>
          <w:szCs w:val="24"/>
        </w:rPr>
        <w:t>(2004) построили индекс настроений инвесторов на основе данных «CCTV Watch» и обнаружили, что инвестиционная способность китайских индивидуальных инвесторов, как правило, невысока. В условиях преобладающих явлений, таких как следование тренду и слепое доверие экспертам, изменение настроений инвесторов существенно влияет на изменение доходности фондовых рынков Шанхая и Шэньчжэня, а волатильность доходности фондового рынка также подавляется в обратном направлении.</w:t>
      </w:r>
      <w:r>
        <w:rPr>
          <w:rStyle w:val="af0"/>
          <w:rFonts w:ascii="Times New Roman" w:hAnsi="Times New Roman" w:cs="Times New Roman"/>
          <w:sz w:val="24"/>
          <w:szCs w:val="24"/>
        </w:rPr>
        <w:footnoteReference w:id="11"/>
      </w:r>
    </w:p>
    <w:p w14:paraId="67B3B227" w14:textId="0E745AAD" w:rsidR="00012F92" w:rsidRPr="00A06656" w:rsidRDefault="00174E30" w:rsidP="000A4658">
      <w:pPr>
        <w:spacing w:beforeLines="50" w:before="120" w:line="360" w:lineRule="auto"/>
        <w:ind w:firstLineChars="200" w:firstLine="480"/>
        <w:jc w:val="left"/>
        <w:rPr>
          <w:rFonts w:ascii="Times New Roman" w:hAnsi="Times New Roman" w:cs="Times New Roman"/>
          <w:sz w:val="24"/>
          <w:szCs w:val="24"/>
        </w:rPr>
      </w:pPr>
      <w:r w:rsidRPr="00174E30">
        <w:rPr>
          <w:rFonts w:ascii="Times New Roman" w:hAnsi="Times New Roman" w:cs="Times New Roman"/>
          <w:sz w:val="24"/>
          <w:szCs w:val="24"/>
        </w:rPr>
        <w:t xml:space="preserve">Ши Юн и </w:t>
      </w:r>
      <w:r w:rsidR="00A06656" w:rsidRPr="00174E30">
        <w:rPr>
          <w:rFonts w:ascii="Times New Roman" w:hAnsi="Times New Roman" w:cs="Times New Roman"/>
          <w:sz w:val="24"/>
          <w:szCs w:val="24"/>
        </w:rPr>
        <w:t>др.</w:t>
      </w:r>
      <w:r w:rsidR="00A06656">
        <w:rPr>
          <w:rFonts w:ascii="Times New Roman" w:hAnsi="Times New Roman" w:cs="Times New Roman"/>
          <w:sz w:val="24"/>
          <w:szCs w:val="24"/>
        </w:rPr>
        <w:t xml:space="preserve"> (2017</w:t>
      </w:r>
      <w:r w:rsidR="00807BEA">
        <w:rPr>
          <w:rFonts w:ascii="Times New Roman" w:hAnsi="Times New Roman" w:cs="Times New Roman"/>
          <w:sz w:val="24"/>
          <w:szCs w:val="24"/>
        </w:rPr>
        <w:t>)</w:t>
      </w:r>
      <w:r w:rsidRPr="00174E30">
        <w:rPr>
          <w:rFonts w:ascii="Times New Roman" w:hAnsi="Times New Roman" w:cs="Times New Roman"/>
          <w:sz w:val="24"/>
          <w:szCs w:val="24"/>
        </w:rPr>
        <w:t xml:space="preserve"> проанализировали взаимосвязь между</w:t>
      </w:r>
      <w:r w:rsidR="001F06A3" w:rsidRPr="00174E30">
        <w:rPr>
          <w:rFonts w:ascii="Times New Roman" w:hAnsi="Times New Roman" w:cs="Times New Roman"/>
          <w:sz w:val="24"/>
          <w:szCs w:val="24"/>
        </w:rPr>
        <w:t xml:space="preserve"> индексом CSI 300</w:t>
      </w:r>
      <w:r w:rsidR="001F06A3">
        <w:rPr>
          <w:rFonts w:ascii="Times New Roman" w:hAnsi="Times New Roman" w:cs="Times New Roman"/>
          <w:sz w:val="24"/>
          <w:szCs w:val="24"/>
        </w:rPr>
        <w:t xml:space="preserve"> и</w:t>
      </w:r>
      <w:r w:rsidRPr="00174E30">
        <w:rPr>
          <w:rFonts w:ascii="Times New Roman" w:hAnsi="Times New Roman" w:cs="Times New Roman"/>
          <w:sz w:val="24"/>
          <w:szCs w:val="24"/>
        </w:rPr>
        <w:t xml:space="preserve"> настроениями инвесторов и </w:t>
      </w:r>
      <w:r w:rsidR="00A06656" w:rsidRPr="00174E30">
        <w:rPr>
          <w:rFonts w:ascii="Times New Roman" w:hAnsi="Times New Roman" w:cs="Times New Roman"/>
          <w:sz w:val="24"/>
          <w:szCs w:val="24"/>
        </w:rPr>
        <w:t>новостями</w:t>
      </w:r>
      <w:r w:rsidR="001F06A3">
        <w:rPr>
          <w:rFonts w:ascii="Times New Roman" w:hAnsi="Times New Roman" w:cs="Times New Roman"/>
          <w:sz w:val="24"/>
          <w:szCs w:val="24"/>
        </w:rPr>
        <w:t xml:space="preserve"> </w:t>
      </w:r>
      <w:r w:rsidRPr="00174E30">
        <w:rPr>
          <w:rFonts w:ascii="Times New Roman" w:hAnsi="Times New Roman" w:cs="Times New Roman"/>
          <w:sz w:val="24"/>
          <w:szCs w:val="24"/>
        </w:rPr>
        <w:t>на основе данных китайских фондовых форумов, таких как Xueqiu.com. Автор</w:t>
      </w:r>
      <w:r w:rsidR="001F06A3">
        <w:rPr>
          <w:rFonts w:ascii="Times New Roman" w:hAnsi="Times New Roman" w:cs="Times New Roman"/>
          <w:sz w:val="24"/>
          <w:szCs w:val="24"/>
        </w:rPr>
        <w:t>ы</w:t>
      </w:r>
      <w:r w:rsidRPr="00174E30">
        <w:rPr>
          <w:rFonts w:ascii="Times New Roman" w:hAnsi="Times New Roman" w:cs="Times New Roman"/>
          <w:sz w:val="24"/>
          <w:szCs w:val="24"/>
        </w:rPr>
        <w:t xml:space="preserve"> строит индекс настроений инвесторов на основе речевых данных </w:t>
      </w:r>
      <w:r w:rsidR="00807BEA" w:rsidRPr="00807BEA">
        <w:rPr>
          <w:rFonts w:ascii="Times New Roman" w:hAnsi="Times New Roman" w:cs="Times New Roman"/>
          <w:sz w:val="24"/>
          <w:szCs w:val="24"/>
        </w:rPr>
        <w:t>индивидуальных</w:t>
      </w:r>
      <w:r w:rsidRPr="00174E30">
        <w:rPr>
          <w:rFonts w:ascii="Times New Roman" w:hAnsi="Times New Roman" w:cs="Times New Roman"/>
          <w:sz w:val="24"/>
          <w:szCs w:val="24"/>
        </w:rPr>
        <w:t xml:space="preserve"> пользователей, а индекс новостных настроений основан на комментариях финансовых учреждений. Исследование показало, что корреляция между новостными настроениями, отражающими отношение инвестиционных </w:t>
      </w:r>
      <w:r w:rsidR="00A06656" w:rsidRPr="00174E30">
        <w:rPr>
          <w:rFonts w:ascii="Times New Roman" w:hAnsi="Times New Roman" w:cs="Times New Roman"/>
          <w:sz w:val="24"/>
          <w:szCs w:val="24"/>
        </w:rPr>
        <w:t>учреждений</w:t>
      </w:r>
      <w:r w:rsidRPr="00174E30">
        <w:rPr>
          <w:rFonts w:ascii="Times New Roman" w:hAnsi="Times New Roman" w:cs="Times New Roman"/>
          <w:sz w:val="24"/>
          <w:szCs w:val="24"/>
        </w:rPr>
        <w:t xml:space="preserve"> Китая, и индексом CSI 300 невелика, в то время как индекс настроений инвесторов, отражающий настроения </w:t>
      </w:r>
      <w:r w:rsidR="00A06656" w:rsidRPr="00807BEA">
        <w:rPr>
          <w:rFonts w:ascii="Times New Roman" w:hAnsi="Times New Roman" w:cs="Times New Roman"/>
          <w:sz w:val="24"/>
          <w:szCs w:val="24"/>
        </w:rPr>
        <w:t>индивидуальных</w:t>
      </w:r>
      <w:r w:rsidRPr="00174E30">
        <w:rPr>
          <w:rFonts w:ascii="Times New Roman" w:hAnsi="Times New Roman" w:cs="Times New Roman"/>
          <w:sz w:val="24"/>
          <w:szCs w:val="24"/>
        </w:rPr>
        <w:t xml:space="preserve"> инвесторов, </w:t>
      </w:r>
      <w:r w:rsidRPr="00174E30">
        <w:rPr>
          <w:rFonts w:ascii="Times New Roman" w:hAnsi="Times New Roman" w:cs="Times New Roman"/>
          <w:sz w:val="24"/>
          <w:szCs w:val="24"/>
        </w:rPr>
        <w:lastRenderedPageBreak/>
        <w:t>оказывает большое влияние на изменения в CSI 300</w:t>
      </w:r>
      <w:r w:rsidRPr="00174E30">
        <w:rPr>
          <w:rFonts w:ascii="Times New Roman" w:hAnsi="Times New Roman" w:cs="Times New Roman"/>
          <w:sz w:val="24"/>
          <w:szCs w:val="24"/>
          <w:vertAlign w:val="superscript"/>
        </w:rPr>
        <w:t xml:space="preserve"> </w:t>
      </w:r>
      <w:r w:rsidR="00671CE0">
        <w:rPr>
          <w:rStyle w:val="af0"/>
          <w:rFonts w:ascii="Times New Roman" w:hAnsi="Times New Roman" w:cs="Times New Roman"/>
          <w:sz w:val="24"/>
          <w:szCs w:val="24"/>
        </w:rPr>
        <w:footnoteReference w:id="12"/>
      </w:r>
      <w:r w:rsidR="00A06656" w:rsidRPr="00A06656">
        <w:rPr>
          <w:rFonts w:ascii="Times New Roman" w:hAnsi="Times New Roman" w:cs="Times New Roman"/>
          <w:sz w:val="24"/>
          <w:szCs w:val="24"/>
        </w:rPr>
        <w:t>.</w:t>
      </w:r>
    </w:p>
    <w:p w14:paraId="4C0E297E" w14:textId="2D9381A0" w:rsidR="00417A8B" w:rsidRPr="00671CE0" w:rsidRDefault="00884717" w:rsidP="000A4658">
      <w:pPr>
        <w:spacing w:beforeLines="50" w:before="120" w:line="360" w:lineRule="auto"/>
        <w:ind w:firstLineChars="200" w:firstLine="480"/>
        <w:jc w:val="left"/>
        <w:rPr>
          <w:rFonts w:ascii="Times New Roman" w:hAnsi="Times New Roman" w:cs="Times New Roman"/>
          <w:sz w:val="24"/>
          <w:szCs w:val="24"/>
        </w:rPr>
      </w:pPr>
      <w:r w:rsidRPr="00884717">
        <w:rPr>
          <w:rFonts w:ascii="Times New Roman" w:hAnsi="Times New Roman" w:cs="Times New Roman"/>
          <w:sz w:val="24"/>
          <w:szCs w:val="24"/>
        </w:rPr>
        <w:t xml:space="preserve">Ван </w:t>
      </w:r>
      <w:proofErr w:type="spellStart"/>
      <w:r w:rsidRPr="00884717">
        <w:rPr>
          <w:rFonts w:ascii="Times New Roman" w:hAnsi="Times New Roman" w:cs="Times New Roman"/>
          <w:sz w:val="24"/>
          <w:szCs w:val="24"/>
        </w:rPr>
        <w:t>Симин</w:t>
      </w:r>
      <w:proofErr w:type="spellEnd"/>
      <w:r w:rsidRPr="00884717">
        <w:rPr>
          <w:rFonts w:ascii="Times New Roman" w:hAnsi="Times New Roman" w:cs="Times New Roman"/>
          <w:sz w:val="24"/>
          <w:szCs w:val="24"/>
        </w:rPr>
        <w:t xml:space="preserve"> (2018) построил индекс настроений инвесторов на основе данных о речи пользователей на дискуссионном форуме индекса CSI 500 в </w:t>
      </w:r>
      <w:r>
        <w:rPr>
          <w:rFonts w:ascii="Times New Roman" w:hAnsi="Times New Roman" w:cs="Times New Roman"/>
          <w:sz w:val="24"/>
          <w:szCs w:val="24"/>
        </w:rPr>
        <w:t>E</w:t>
      </w:r>
      <w:r>
        <w:rPr>
          <w:rFonts w:ascii="Times New Roman" w:hAnsi="Times New Roman" w:cs="Times New Roman" w:hint="eastAsia"/>
          <w:sz w:val="24"/>
          <w:szCs w:val="24"/>
        </w:rPr>
        <w:t>ast</w:t>
      </w:r>
      <w:r>
        <w:rPr>
          <w:rFonts w:ascii="Times New Roman" w:hAnsi="Times New Roman" w:cs="Times New Roman"/>
          <w:sz w:val="24"/>
          <w:szCs w:val="24"/>
        </w:rPr>
        <w:t>money.com</w:t>
      </w:r>
      <w:r w:rsidRPr="00884717">
        <w:rPr>
          <w:rFonts w:ascii="Times New Roman" w:hAnsi="Times New Roman" w:cs="Times New Roman"/>
          <w:sz w:val="24"/>
          <w:szCs w:val="24"/>
        </w:rPr>
        <w:t xml:space="preserve"> и построил модель временного ряда с использованием</w:t>
      </w:r>
      <w:r>
        <w:rPr>
          <w:rFonts w:ascii="Times New Roman" w:hAnsi="Times New Roman" w:cs="Times New Roman"/>
          <w:sz w:val="24"/>
          <w:szCs w:val="24"/>
        </w:rPr>
        <w:t xml:space="preserve"> этого индекса настроения и</w:t>
      </w:r>
      <w:r w:rsidRPr="00884717">
        <w:rPr>
          <w:rFonts w:ascii="Times New Roman" w:hAnsi="Times New Roman" w:cs="Times New Roman"/>
          <w:sz w:val="24"/>
          <w:szCs w:val="24"/>
        </w:rPr>
        <w:t xml:space="preserve"> торговых данных акций, входящих в индекс CSI. По сравнению с моделью прогнозирования цен на акции, установленной только на основе данных транзакций, было обнаружено, что способность прогнозирования модели после добавления индекса настроений значительно улучшилась</w:t>
      </w:r>
      <w:r>
        <w:rPr>
          <w:rFonts w:ascii="Times New Roman" w:hAnsi="Times New Roman" w:cs="Times New Roman"/>
          <w:sz w:val="24"/>
          <w:szCs w:val="24"/>
        </w:rPr>
        <w:t>.</w:t>
      </w:r>
      <w:r w:rsidRPr="00884717">
        <w:rPr>
          <w:rFonts w:ascii="Times New Roman" w:hAnsi="Times New Roman" w:cs="Times New Roman"/>
          <w:sz w:val="24"/>
          <w:szCs w:val="24"/>
        </w:rPr>
        <w:t xml:space="preserve"> </w:t>
      </w:r>
      <w:r>
        <w:rPr>
          <w:rFonts w:ascii="Times New Roman" w:hAnsi="Times New Roman" w:cs="Times New Roman"/>
          <w:sz w:val="24"/>
          <w:szCs w:val="24"/>
        </w:rPr>
        <w:t>Это</w:t>
      </w:r>
      <w:r w:rsidRPr="00884717">
        <w:rPr>
          <w:rFonts w:ascii="Times New Roman" w:hAnsi="Times New Roman" w:cs="Times New Roman"/>
          <w:sz w:val="24"/>
          <w:szCs w:val="24"/>
        </w:rPr>
        <w:t xml:space="preserve"> указывает на то, что индекс настроений инвесторов, установленный с помощью онлайн-комментариев,</w:t>
      </w:r>
      <w:r>
        <w:rPr>
          <w:rFonts w:ascii="Times New Roman" w:hAnsi="Times New Roman" w:cs="Times New Roman"/>
          <w:sz w:val="24"/>
          <w:szCs w:val="24"/>
        </w:rPr>
        <w:t xml:space="preserve"> выгодно</w:t>
      </w:r>
      <w:r w:rsidRPr="00884717">
        <w:rPr>
          <w:rFonts w:ascii="Times New Roman" w:hAnsi="Times New Roman" w:cs="Times New Roman"/>
          <w:sz w:val="24"/>
          <w:szCs w:val="24"/>
        </w:rPr>
        <w:t xml:space="preserve"> используется для прогнозирования цен на акции.</w:t>
      </w:r>
      <w:r w:rsidRPr="00884717">
        <w:rPr>
          <w:rFonts w:ascii="Times New Roman" w:hAnsi="Times New Roman" w:cs="Times New Roman"/>
          <w:sz w:val="24"/>
          <w:szCs w:val="24"/>
          <w:vertAlign w:val="superscript"/>
        </w:rPr>
        <w:t xml:space="preserve"> </w:t>
      </w:r>
      <w:r w:rsidR="00671CE0">
        <w:rPr>
          <w:rStyle w:val="af0"/>
          <w:rFonts w:ascii="Times New Roman" w:hAnsi="Times New Roman" w:cs="Times New Roman"/>
          <w:sz w:val="24"/>
          <w:szCs w:val="24"/>
        </w:rPr>
        <w:footnoteReference w:id="13"/>
      </w:r>
      <w:r w:rsidR="00671CE0" w:rsidRPr="00671CE0">
        <w:rPr>
          <w:rFonts w:ascii="Times New Roman" w:hAnsi="Times New Roman" w:cs="Times New Roman"/>
          <w:sz w:val="24"/>
          <w:szCs w:val="24"/>
        </w:rPr>
        <w:t>.</w:t>
      </w:r>
      <w:r w:rsidR="00012F92">
        <w:rPr>
          <w:rFonts w:ascii="Times New Roman" w:hAnsi="Times New Roman" w:cs="Times New Roman"/>
          <w:sz w:val="24"/>
          <w:szCs w:val="24"/>
        </w:rPr>
        <w:t xml:space="preserve"> </w:t>
      </w:r>
    </w:p>
    <w:p w14:paraId="4DB99286" w14:textId="0093103B" w:rsidR="00183C51" w:rsidRDefault="001F304D" w:rsidP="00AF6350">
      <w:pPr>
        <w:spacing w:beforeLines="50" w:before="120" w:line="360" w:lineRule="auto"/>
        <w:ind w:firstLineChars="200" w:firstLine="480"/>
        <w:jc w:val="left"/>
        <w:rPr>
          <w:rFonts w:ascii="Times New Roman" w:hAnsi="Times New Roman" w:cs="Times New Roman"/>
          <w:sz w:val="24"/>
          <w:szCs w:val="24"/>
        </w:rPr>
      </w:pPr>
      <w:r w:rsidRPr="00AF6350">
        <w:rPr>
          <w:rFonts w:ascii="Times New Roman" w:hAnsi="Times New Roman" w:cs="Times New Roman"/>
          <w:sz w:val="24"/>
          <w:szCs w:val="24"/>
        </w:rPr>
        <w:t xml:space="preserve">Нетрудно отметить, что большинство существующих исследований сосредоточено на изучении взаимосвязи между общественным мнением в сети и волатильностью цен на акции с уровня всего рынка, но мало кто исследовал разницу между воздействием информационного шума на большие и малые предприятия. Поэтому, начиная с масштаба компании, в этой </w:t>
      </w:r>
      <w:r w:rsidR="003E381A" w:rsidRPr="00AF6350">
        <w:rPr>
          <w:rFonts w:ascii="Times New Roman" w:hAnsi="Times New Roman" w:cs="Times New Roman"/>
          <w:sz w:val="24"/>
          <w:szCs w:val="24"/>
        </w:rPr>
        <w:t>работе</w:t>
      </w:r>
      <w:r w:rsidRPr="00AF6350">
        <w:rPr>
          <w:rFonts w:ascii="Times New Roman" w:hAnsi="Times New Roman" w:cs="Times New Roman"/>
          <w:sz w:val="24"/>
          <w:szCs w:val="24"/>
        </w:rPr>
        <w:t xml:space="preserve"> анализируется взаимосвязь между индексом CSI 300, который представляет крупные предприятия, и SSE SME COMPOSITE, который представляет малые и средние предприятия, и общественным мнением в Интернете, чтобы исследовать возможность предприятий разного размера, чтобы противостоять влиянию общественного мнения.</w:t>
      </w:r>
    </w:p>
    <w:p w14:paraId="2593CBF5" w14:textId="1C4A9D0C" w:rsidR="004745A4" w:rsidRPr="00AF6350" w:rsidRDefault="00183C51" w:rsidP="00183C5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FC1D6B3" w14:textId="7E1641EC" w:rsidR="00DE7D1E" w:rsidRDefault="00691284" w:rsidP="00691284">
      <w:pPr>
        <w:pStyle w:val="1"/>
        <w:numPr>
          <w:ilvl w:val="0"/>
          <w:numId w:val="13"/>
        </w:numPr>
        <w:rPr>
          <w:rFonts w:eastAsia="宋体" w:cs="Times New Roman"/>
        </w:rPr>
      </w:pPr>
      <w:r w:rsidRPr="00691284">
        <w:rPr>
          <w:rFonts w:eastAsia="宋体" w:cs="Times New Roman"/>
        </w:rPr>
        <w:lastRenderedPageBreak/>
        <w:t xml:space="preserve">Оценка шума на фондовом рынке </w:t>
      </w:r>
      <w:r>
        <w:rPr>
          <w:rFonts w:eastAsia="宋体" w:cs="Times New Roman"/>
        </w:rPr>
        <w:t>К</w:t>
      </w:r>
      <w:r w:rsidRPr="00691284">
        <w:rPr>
          <w:rFonts w:eastAsia="宋体" w:cs="Times New Roman"/>
        </w:rPr>
        <w:t>итая</w:t>
      </w:r>
    </w:p>
    <w:p w14:paraId="5CF6AB4B" w14:textId="042C07FE" w:rsidR="00691284" w:rsidRPr="00691284" w:rsidRDefault="00691284" w:rsidP="00691284">
      <w:pPr>
        <w:pStyle w:val="a3"/>
        <w:spacing w:line="360" w:lineRule="auto"/>
        <w:ind w:left="357" w:firstLineChars="200" w:firstLine="480"/>
        <w:rPr>
          <w:rFonts w:ascii="Times New Roman" w:hAnsi="Times New Roman" w:cs="Times New Roman"/>
          <w:sz w:val="24"/>
          <w:szCs w:val="24"/>
        </w:rPr>
      </w:pPr>
      <w:r w:rsidRPr="00691284">
        <w:rPr>
          <w:rFonts w:ascii="Times New Roman" w:hAnsi="Times New Roman" w:cs="Times New Roman"/>
          <w:sz w:val="24"/>
          <w:szCs w:val="24"/>
        </w:rPr>
        <w:t xml:space="preserve">Типы и источники шума </w:t>
      </w:r>
      <w:r w:rsidRPr="00691284">
        <w:rPr>
          <w:rFonts w:ascii="Times New Roman" w:hAnsi="Times New Roman" w:cs="Times New Roman"/>
          <w:sz w:val="24"/>
          <w:szCs w:val="24"/>
        </w:rPr>
        <w:t>многочисленные</w:t>
      </w:r>
      <w:r w:rsidRPr="00691284">
        <w:rPr>
          <w:rFonts w:ascii="Times New Roman" w:hAnsi="Times New Roman" w:cs="Times New Roman"/>
          <w:sz w:val="24"/>
          <w:szCs w:val="24"/>
        </w:rPr>
        <w:t>, но с точки зрения инвесторов, эти звуки могут быть разделены в целом на две части: позитивные и негативные. Таким образом, мы можем создать индекс общественного мнения, который мог бы реагировать на общее отношение рынка, который фактически равен объединению всех шумов и который мог бы передать инвесторам оптимистичный/пессимистический/нейтральный подход. Целью индекса является систематическая количественная оценка шума на рынке. После этого мы используем этот индекс для построения модели VAR с помощью CSI 300 и индекса малых и средних предприятий для дальнейшего изучения взаимоотношений между этом эмоциональным индексом и рынком акций.</w:t>
      </w:r>
      <w:r w:rsidR="00193EC1">
        <w:rPr>
          <w:rFonts w:ascii="Times New Roman" w:hAnsi="Times New Roman" w:cs="Times New Roman"/>
          <w:sz w:val="24"/>
          <w:szCs w:val="24"/>
        </w:rPr>
        <w:t xml:space="preserve"> </w:t>
      </w:r>
    </w:p>
    <w:p w14:paraId="1CA1D554" w14:textId="33C8E201" w:rsidR="008A0103" w:rsidRDefault="00F622DA" w:rsidP="00F82562">
      <w:pPr>
        <w:pStyle w:val="2"/>
        <w:ind w:firstLine="426"/>
        <w:rPr>
          <w:rFonts w:eastAsia="宋体"/>
        </w:rPr>
      </w:pPr>
      <w:bookmarkStart w:id="15" w:name="_Hlk100084254"/>
      <w:bookmarkStart w:id="16" w:name="_Toc100085679"/>
      <w:r>
        <w:rPr>
          <w:rFonts w:eastAsia="宋体"/>
        </w:rPr>
        <w:t>2</w:t>
      </w:r>
      <w:r w:rsidR="008A0103">
        <w:rPr>
          <w:rFonts w:eastAsia="宋体"/>
        </w:rPr>
        <w:t>.1</w:t>
      </w:r>
      <w:r w:rsidR="003E381A" w:rsidRPr="003E381A">
        <w:rPr>
          <w:rFonts w:eastAsia="宋体"/>
        </w:rPr>
        <w:t>Построение индекса общественного мнени</w:t>
      </w:r>
      <w:bookmarkEnd w:id="15"/>
      <w:r w:rsidR="003E381A" w:rsidRPr="003E381A">
        <w:rPr>
          <w:rFonts w:eastAsia="宋体"/>
        </w:rPr>
        <w:t>я</w:t>
      </w:r>
      <w:bookmarkEnd w:id="16"/>
    </w:p>
    <w:p w14:paraId="06364E4A" w14:textId="43907B22" w:rsidR="00F82562" w:rsidRPr="00F82562" w:rsidRDefault="009F6751" w:rsidP="00F82562">
      <w:pPr>
        <w:pStyle w:val="3"/>
        <w:ind w:firstLineChars="202" w:firstLine="568"/>
        <w:rPr>
          <w:b/>
          <w:bCs w:val="0"/>
        </w:rPr>
      </w:pPr>
      <w:bookmarkStart w:id="17" w:name="_Toc100085680"/>
      <w:r>
        <w:rPr>
          <w:b/>
          <w:bCs w:val="0"/>
        </w:rPr>
        <w:t>2</w:t>
      </w:r>
      <w:r w:rsidR="00F82562" w:rsidRPr="00F82562">
        <w:rPr>
          <w:b/>
          <w:bCs w:val="0"/>
        </w:rPr>
        <w:t xml:space="preserve">.1.1 </w:t>
      </w:r>
      <w:r w:rsidR="003E381A" w:rsidRPr="003E381A">
        <w:rPr>
          <w:rFonts w:eastAsia="宋体"/>
          <w:b/>
          <w:bCs w:val="0"/>
        </w:rPr>
        <w:t>выбор данных</w:t>
      </w:r>
      <w:bookmarkEnd w:id="17"/>
    </w:p>
    <w:p w14:paraId="1487D6F0" w14:textId="4E626981" w:rsidR="00B80909" w:rsidRPr="00AF6350" w:rsidRDefault="003E381A"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 xml:space="preserve">Образцы данных об общественном мнении в этой статье взяты из области обсуждения «Shanghai </w:t>
      </w:r>
      <w:proofErr w:type="spellStart"/>
      <w:r w:rsidRPr="00AF6350">
        <w:rPr>
          <w:rFonts w:ascii="Times New Roman" w:hAnsi="Times New Roman" w:cs="Times New Roman"/>
          <w:sz w:val="24"/>
          <w:szCs w:val="24"/>
        </w:rPr>
        <w:t>Composite</w:t>
      </w:r>
      <w:proofErr w:type="spellEnd"/>
      <w:r w:rsidRPr="00AF6350">
        <w:rPr>
          <w:rFonts w:ascii="Times New Roman" w:hAnsi="Times New Roman" w:cs="Times New Roman"/>
          <w:sz w:val="24"/>
          <w:szCs w:val="24"/>
        </w:rPr>
        <w:t xml:space="preserve"> Index» на китайском фондовом форуме «</w:t>
      </w:r>
      <w:proofErr w:type="spellStart"/>
      <w:r w:rsidR="00D01F18">
        <w:rPr>
          <w:rFonts w:ascii="Times New Roman" w:hAnsi="Times New Roman" w:cs="Times New Roman"/>
          <w:sz w:val="24"/>
          <w:szCs w:val="24"/>
        </w:rPr>
        <w:t>Eastmoney</w:t>
      </w:r>
      <w:proofErr w:type="spellEnd"/>
      <w:r w:rsidRPr="00AF6350">
        <w:rPr>
          <w:rFonts w:ascii="Times New Roman" w:hAnsi="Times New Roman" w:cs="Times New Roman"/>
          <w:sz w:val="24"/>
          <w:szCs w:val="24"/>
        </w:rPr>
        <w:t xml:space="preserve">». </w:t>
      </w:r>
      <w:r w:rsidR="00D01F18">
        <w:rPr>
          <w:rFonts w:ascii="Times New Roman" w:hAnsi="Times New Roman" w:cs="Times New Roman"/>
          <w:sz w:val="24"/>
          <w:szCs w:val="24"/>
        </w:rPr>
        <w:t>Eastmoney</w:t>
      </w:r>
      <w:r w:rsidRPr="00AF6350">
        <w:rPr>
          <w:rFonts w:ascii="Times New Roman" w:hAnsi="Times New Roman" w:cs="Times New Roman"/>
          <w:sz w:val="24"/>
          <w:szCs w:val="24"/>
        </w:rPr>
        <w:t>.com — один из крупнейших сайтов финансовой информации в Китае.</w:t>
      </w:r>
      <w:r w:rsidR="00B80909" w:rsidRPr="00AF6350">
        <w:rPr>
          <w:rFonts w:ascii="Times New Roman" w:hAnsi="Times New Roman" w:cs="Times New Roman"/>
          <w:sz w:val="24"/>
          <w:szCs w:val="24"/>
        </w:rPr>
        <w:t xml:space="preserve"> </w:t>
      </w:r>
      <w:r w:rsidRPr="00AF6350">
        <w:rPr>
          <w:rFonts w:ascii="Times New Roman" w:hAnsi="Times New Roman" w:cs="Times New Roman"/>
          <w:sz w:val="24"/>
          <w:szCs w:val="24"/>
        </w:rPr>
        <w:t xml:space="preserve">По данным официального сайта компании, по состоянию на март 2022 года количество зарегистрированных пользователей </w:t>
      </w:r>
      <w:r w:rsidR="00D01F18">
        <w:rPr>
          <w:rFonts w:ascii="Times New Roman" w:hAnsi="Times New Roman" w:cs="Times New Roman"/>
          <w:sz w:val="24"/>
          <w:szCs w:val="24"/>
        </w:rPr>
        <w:t>Eastmoney</w:t>
      </w:r>
      <w:r w:rsidRPr="00AF6350">
        <w:rPr>
          <w:rFonts w:ascii="Times New Roman" w:hAnsi="Times New Roman" w:cs="Times New Roman"/>
          <w:sz w:val="24"/>
          <w:szCs w:val="24"/>
        </w:rPr>
        <w:t>.com превысило 100 млн, в то время как рынок А-акций Китая (т.е.</w:t>
      </w:r>
      <w:r w:rsidR="00D01F18" w:rsidRPr="00D01F18">
        <w:rPr>
          <w:rFonts w:ascii="Times New Roman" w:hAnsi="Times New Roman" w:cs="Times New Roman"/>
          <w:sz w:val="24"/>
          <w:szCs w:val="24"/>
        </w:rPr>
        <w:t xml:space="preserve"> </w:t>
      </w:r>
      <w:r w:rsidR="00D01F18">
        <w:rPr>
          <w:rFonts w:ascii="Times New Roman" w:hAnsi="Times New Roman" w:cs="Times New Roman"/>
          <w:sz w:val="24"/>
          <w:szCs w:val="24"/>
        </w:rPr>
        <w:t>рынок, где</w:t>
      </w:r>
      <w:r w:rsidRPr="00AF6350">
        <w:rPr>
          <w:rFonts w:ascii="Times New Roman" w:hAnsi="Times New Roman" w:cs="Times New Roman"/>
          <w:sz w:val="24"/>
          <w:szCs w:val="24"/>
        </w:rPr>
        <w:t xml:space="preserve"> обычные </w:t>
      </w:r>
      <w:r w:rsidR="00D01F18">
        <w:rPr>
          <w:rFonts w:ascii="Times New Roman" w:hAnsi="Times New Roman" w:cs="Times New Roman"/>
          <w:sz w:val="24"/>
          <w:szCs w:val="24"/>
        </w:rPr>
        <w:t>лица могут</w:t>
      </w:r>
      <w:r w:rsidRPr="00AF6350">
        <w:rPr>
          <w:rFonts w:ascii="Times New Roman" w:hAnsi="Times New Roman" w:cs="Times New Roman"/>
          <w:sz w:val="24"/>
          <w:szCs w:val="24"/>
        </w:rPr>
        <w:t xml:space="preserve"> торговали</w:t>
      </w:r>
      <w:r w:rsidR="00D01F18">
        <w:rPr>
          <w:rFonts w:ascii="Times New Roman" w:hAnsi="Times New Roman" w:cs="Times New Roman"/>
          <w:sz w:val="24"/>
          <w:szCs w:val="24"/>
        </w:rPr>
        <w:t xml:space="preserve"> акции</w:t>
      </w:r>
      <w:r w:rsidRPr="00AF6350">
        <w:rPr>
          <w:rFonts w:ascii="Times New Roman" w:hAnsi="Times New Roman" w:cs="Times New Roman"/>
          <w:sz w:val="24"/>
          <w:szCs w:val="24"/>
        </w:rPr>
        <w:t xml:space="preserve"> в юанях) </w:t>
      </w:r>
      <w:r w:rsidR="00D01F18">
        <w:rPr>
          <w:rFonts w:ascii="Times New Roman" w:hAnsi="Times New Roman" w:cs="Times New Roman"/>
          <w:sz w:val="24"/>
          <w:szCs w:val="24"/>
        </w:rPr>
        <w:t>в</w:t>
      </w:r>
      <w:r w:rsidRPr="00AF6350">
        <w:rPr>
          <w:rFonts w:ascii="Times New Roman" w:hAnsi="Times New Roman" w:cs="Times New Roman"/>
          <w:sz w:val="24"/>
          <w:szCs w:val="24"/>
        </w:rPr>
        <w:t xml:space="preserve"> ноябре 2021 года общее количество акционеров составляло 195 миллионов, то есть около половины акционеров А-акций были зарегистрированными пользователями </w:t>
      </w:r>
      <w:r w:rsidR="00D01F18">
        <w:rPr>
          <w:rFonts w:ascii="Times New Roman" w:hAnsi="Times New Roman" w:cs="Times New Roman"/>
          <w:sz w:val="24"/>
          <w:szCs w:val="24"/>
        </w:rPr>
        <w:t>Eastmoney</w:t>
      </w:r>
      <w:r w:rsidRPr="00AF6350">
        <w:rPr>
          <w:rFonts w:ascii="Times New Roman" w:hAnsi="Times New Roman" w:cs="Times New Roman"/>
          <w:sz w:val="24"/>
          <w:szCs w:val="24"/>
        </w:rPr>
        <w:t>.com</w:t>
      </w:r>
      <w:r w:rsidR="00D01F18">
        <w:rPr>
          <w:rStyle w:val="af0"/>
          <w:rFonts w:ascii="Times New Roman" w:hAnsi="Times New Roman" w:cs="Times New Roman"/>
          <w:sz w:val="24"/>
          <w:szCs w:val="24"/>
        </w:rPr>
        <w:footnoteReference w:id="14"/>
      </w:r>
      <w:r w:rsidRPr="00AF6350">
        <w:rPr>
          <w:rFonts w:ascii="Times New Roman" w:hAnsi="Times New Roman" w:cs="Times New Roman"/>
          <w:sz w:val="24"/>
          <w:szCs w:val="24"/>
        </w:rPr>
        <w:t xml:space="preserve">. Область обсуждения индекса </w:t>
      </w:r>
      <w:r w:rsidR="00E75212">
        <w:rPr>
          <w:rFonts w:ascii="Times New Roman" w:hAnsi="Times New Roman" w:cs="Times New Roman"/>
          <w:sz w:val="24"/>
          <w:szCs w:val="24"/>
        </w:rPr>
        <w:t>SME</w:t>
      </w:r>
      <w:r w:rsidRPr="00AF6350">
        <w:rPr>
          <w:rFonts w:ascii="Times New Roman" w:hAnsi="Times New Roman" w:cs="Times New Roman"/>
          <w:sz w:val="24"/>
          <w:szCs w:val="24"/>
        </w:rPr>
        <w:t xml:space="preserve"> является наиболее активной областью обсуждения на форуме, и по сравнению с другими областями обсуждения отрасли или отдельных акций область обсуждения индекса </w:t>
      </w:r>
      <w:r w:rsidR="00E75212">
        <w:rPr>
          <w:rFonts w:ascii="Times New Roman" w:hAnsi="Times New Roman" w:cs="Times New Roman"/>
          <w:sz w:val="24"/>
          <w:szCs w:val="24"/>
        </w:rPr>
        <w:t>SME</w:t>
      </w:r>
      <w:r w:rsidRPr="00AF6350">
        <w:rPr>
          <w:rFonts w:ascii="Times New Roman" w:hAnsi="Times New Roman" w:cs="Times New Roman"/>
          <w:sz w:val="24"/>
          <w:szCs w:val="24"/>
        </w:rPr>
        <w:t xml:space="preserve"> может лучше отражать отношение инвесторов к рынку в целом. Поэтому мы разработали набор программ Python, чтобы зафиксировать заголовки всех дискуссионных сообщений на дискуссионном форуме в 2021 году, всего</w:t>
      </w:r>
      <w:r w:rsidR="00B80909" w:rsidRPr="00AF6350">
        <w:rPr>
          <w:rFonts w:ascii="Times New Roman" w:hAnsi="Times New Roman" w:cs="Times New Roman"/>
          <w:sz w:val="24"/>
          <w:szCs w:val="24"/>
        </w:rPr>
        <w:t xml:space="preserve"> получили</w:t>
      </w:r>
      <w:r w:rsidRPr="00AF6350">
        <w:rPr>
          <w:rFonts w:ascii="Times New Roman" w:hAnsi="Times New Roman" w:cs="Times New Roman"/>
          <w:sz w:val="24"/>
          <w:szCs w:val="24"/>
        </w:rPr>
        <w:t xml:space="preserve"> 693 340</w:t>
      </w:r>
      <w:r w:rsidR="00B80909" w:rsidRPr="00AF6350">
        <w:rPr>
          <w:rFonts w:ascii="Times New Roman" w:hAnsi="Times New Roman" w:cs="Times New Roman"/>
          <w:sz w:val="24"/>
          <w:szCs w:val="24"/>
        </w:rPr>
        <w:t xml:space="preserve"> пунктов</w:t>
      </w:r>
      <w:r w:rsidRPr="00AF6350">
        <w:rPr>
          <w:rFonts w:ascii="Times New Roman" w:hAnsi="Times New Roman" w:cs="Times New Roman"/>
          <w:sz w:val="24"/>
          <w:szCs w:val="24"/>
        </w:rPr>
        <w:t>. После предварительной очистки данных, у</w:t>
      </w:r>
      <w:r w:rsidR="00B80909" w:rsidRPr="00AF6350">
        <w:rPr>
          <w:rFonts w:ascii="Times New Roman" w:hAnsi="Times New Roman" w:cs="Times New Roman"/>
          <w:sz w:val="24"/>
          <w:szCs w:val="24"/>
        </w:rPr>
        <w:t>брали</w:t>
      </w:r>
      <w:r w:rsidRPr="00AF6350">
        <w:rPr>
          <w:rFonts w:ascii="Times New Roman" w:hAnsi="Times New Roman" w:cs="Times New Roman"/>
          <w:sz w:val="24"/>
          <w:szCs w:val="24"/>
        </w:rPr>
        <w:t xml:space="preserve"> заголовк</w:t>
      </w:r>
      <w:r w:rsidR="00B80909" w:rsidRPr="00AF6350">
        <w:rPr>
          <w:rFonts w:ascii="Times New Roman" w:hAnsi="Times New Roman" w:cs="Times New Roman"/>
          <w:sz w:val="24"/>
          <w:szCs w:val="24"/>
        </w:rPr>
        <w:t>и</w:t>
      </w:r>
      <w:r w:rsidRPr="00AF6350">
        <w:rPr>
          <w:rFonts w:ascii="Times New Roman" w:hAnsi="Times New Roman" w:cs="Times New Roman"/>
          <w:sz w:val="24"/>
          <w:szCs w:val="24"/>
        </w:rPr>
        <w:t>, не имеющих четкого смысла (например,</w:t>
      </w:r>
      <w:r w:rsidR="00B80909" w:rsidRPr="00AF6350">
        <w:rPr>
          <w:rFonts w:ascii="Times New Roman" w:hAnsi="Times New Roman" w:cs="Times New Roman"/>
          <w:sz w:val="24"/>
          <w:szCs w:val="24"/>
        </w:rPr>
        <w:t xml:space="preserve"> </w:t>
      </w:r>
      <w:proofErr w:type="gramStart"/>
      <w:r w:rsidR="00B80909" w:rsidRPr="00AF6350">
        <w:rPr>
          <w:rFonts w:ascii="Times New Roman" w:hAnsi="Times New Roman" w:cs="Times New Roman"/>
          <w:sz w:val="24"/>
          <w:szCs w:val="24"/>
        </w:rPr>
        <w:t>тексты</w:t>
      </w:r>
      <w:proofErr w:type="gramEnd"/>
      <w:r w:rsidRPr="00AF6350">
        <w:rPr>
          <w:rFonts w:ascii="Times New Roman" w:hAnsi="Times New Roman" w:cs="Times New Roman"/>
          <w:sz w:val="24"/>
          <w:szCs w:val="24"/>
        </w:rPr>
        <w:t xml:space="preserve"> состоящи</w:t>
      </w:r>
      <w:r w:rsidR="00B80909" w:rsidRPr="00AF6350">
        <w:rPr>
          <w:rFonts w:ascii="Times New Roman" w:hAnsi="Times New Roman" w:cs="Times New Roman"/>
          <w:sz w:val="24"/>
          <w:szCs w:val="24"/>
        </w:rPr>
        <w:t>е только</w:t>
      </w:r>
      <w:r w:rsidRPr="00AF6350">
        <w:rPr>
          <w:rFonts w:ascii="Times New Roman" w:hAnsi="Times New Roman" w:cs="Times New Roman"/>
          <w:sz w:val="24"/>
          <w:szCs w:val="24"/>
        </w:rPr>
        <w:t xml:space="preserve"> из цифр или знаков препинания), в обще</w:t>
      </w:r>
      <w:r w:rsidR="00B80909" w:rsidRPr="00AF6350">
        <w:rPr>
          <w:rFonts w:ascii="Times New Roman" w:hAnsi="Times New Roman" w:cs="Times New Roman"/>
          <w:sz w:val="24"/>
          <w:szCs w:val="24"/>
        </w:rPr>
        <w:t>м</w:t>
      </w:r>
      <w:r w:rsidRPr="00AF6350">
        <w:rPr>
          <w:rFonts w:ascii="Times New Roman" w:hAnsi="Times New Roman" w:cs="Times New Roman"/>
          <w:sz w:val="24"/>
          <w:szCs w:val="24"/>
        </w:rPr>
        <w:t xml:space="preserve"> было сохранено 679 089 </w:t>
      </w:r>
      <w:r w:rsidR="00B80909" w:rsidRPr="00AF6350">
        <w:rPr>
          <w:rFonts w:ascii="Times New Roman" w:hAnsi="Times New Roman" w:cs="Times New Roman"/>
          <w:sz w:val="24"/>
          <w:szCs w:val="24"/>
        </w:rPr>
        <w:t>пунк</w:t>
      </w:r>
      <w:r w:rsidRPr="00AF6350">
        <w:rPr>
          <w:rFonts w:ascii="Times New Roman" w:hAnsi="Times New Roman" w:cs="Times New Roman"/>
          <w:sz w:val="24"/>
          <w:szCs w:val="24"/>
        </w:rPr>
        <w:t xml:space="preserve">тов достоверных данных, и на основе этого набора данных был проведен </w:t>
      </w:r>
      <w:r w:rsidR="00B80909" w:rsidRPr="00AF6350">
        <w:rPr>
          <w:rFonts w:ascii="Times New Roman" w:hAnsi="Times New Roman" w:cs="Times New Roman"/>
          <w:sz w:val="24"/>
          <w:szCs w:val="24"/>
        </w:rPr>
        <w:t>эмоциональный</w:t>
      </w:r>
      <w:r w:rsidRPr="00AF6350">
        <w:rPr>
          <w:rFonts w:ascii="Times New Roman" w:hAnsi="Times New Roman" w:cs="Times New Roman"/>
          <w:sz w:val="24"/>
          <w:szCs w:val="24"/>
        </w:rPr>
        <w:t xml:space="preserve"> анализ текста.</w:t>
      </w:r>
    </w:p>
    <w:p w14:paraId="374259AE" w14:textId="190C2C39" w:rsidR="00F82562" w:rsidRPr="008703DC" w:rsidRDefault="009F6751" w:rsidP="00F82562">
      <w:pPr>
        <w:pStyle w:val="3"/>
        <w:ind w:firstLineChars="202" w:firstLine="568"/>
        <w:rPr>
          <w:b/>
          <w:bCs w:val="0"/>
        </w:rPr>
      </w:pPr>
      <w:bookmarkStart w:id="19" w:name="_Toc100085681"/>
      <w:r>
        <w:rPr>
          <w:b/>
          <w:bCs w:val="0"/>
        </w:rPr>
        <w:t>2</w:t>
      </w:r>
      <w:r w:rsidR="00F82562" w:rsidRPr="00F82562">
        <w:rPr>
          <w:b/>
          <w:bCs w:val="0"/>
        </w:rPr>
        <w:t>.1.</w:t>
      </w:r>
      <w:r w:rsidR="00F82562">
        <w:rPr>
          <w:b/>
          <w:bCs w:val="0"/>
        </w:rPr>
        <w:t>2</w:t>
      </w:r>
      <w:r w:rsidR="00F82562" w:rsidRPr="00F82562">
        <w:rPr>
          <w:b/>
          <w:bCs w:val="0"/>
        </w:rPr>
        <w:t xml:space="preserve"> </w:t>
      </w:r>
      <w:r w:rsidR="008703DC" w:rsidRPr="008703DC">
        <w:rPr>
          <w:rFonts w:eastAsia="宋体"/>
          <w:b/>
          <w:bCs w:val="0"/>
        </w:rPr>
        <w:t>Анализ сентиментального текста</w:t>
      </w:r>
      <w:bookmarkEnd w:id="19"/>
    </w:p>
    <w:p w14:paraId="0AF1F278" w14:textId="18BB59F1" w:rsidR="00A93037" w:rsidRPr="00AF6350" w:rsidRDefault="00A93037"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hint="eastAsia"/>
          <w:sz w:val="24"/>
          <w:szCs w:val="24"/>
        </w:rPr>
        <w:t>(</w:t>
      </w:r>
      <w:r w:rsidRPr="00AF6350">
        <w:rPr>
          <w:rFonts w:ascii="Times New Roman" w:hAnsi="Times New Roman" w:cs="Times New Roman"/>
          <w:sz w:val="24"/>
          <w:szCs w:val="24"/>
        </w:rPr>
        <w:t>1)</w:t>
      </w:r>
      <w:r w:rsidR="008703DC" w:rsidRPr="00AF6350">
        <w:rPr>
          <w:rFonts w:hint="eastAsia"/>
          <w:sz w:val="24"/>
          <w:szCs w:val="24"/>
        </w:rPr>
        <w:t xml:space="preserve"> </w:t>
      </w:r>
      <w:r w:rsidR="008703DC" w:rsidRPr="00AF6350">
        <w:rPr>
          <w:rFonts w:ascii="Times New Roman" w:hAnsi="Times New Roman" w:cs="Times New Roman"/>
          <w:sz w:val="24"/>
          <w:szCs w:val="24"/>
        </w:rPr>
        <w:t>Метод</w:t>
      </w:r>
      <w:r w:rsidR="008703DC" w:rsidRPr="00AF6350">
        <w:rPr>
          <w:sz w:val="24"/>
          <w:szCs w:val="24"/>
        </w:rPr>
        <w:t xml:space="preserve"> </w:t>
      </w:r>
      <w:r w:rsidR="008703DC" w:rsidRPr="00AF6350">
        <w:rPr>
          <w:rFonts w:ascii="Times New Roman" w:hAnsi="Times New Roman" w:cs="Times New Roman"/>
          <w:sz w:val="24"/>
          <w:szCs w:val="24"/>
        </w:rPr>
        <w:t>искусственной</w:t>
      </w:r>
      <w:r w:rsidR="008703DC" w:rsidRPr="00AF6350">
        <w:rPr>
          <w:sz w:val="24"/>
          <w:szCs w:val="24"/>
        </w:rPr>
        <w:t xml:space="preserve"> </w:t>
      </w:r>
      <w:r w:rsidR="00B506C4" w:rsidRPr="00AF6350">
        <w:rPr>
          <w:rFonts w:ascii="Times New Roman" w:hAnsi="Times New Roman" w:cs="Times New Roman"/>
          <w:sz w:val="24"/>
          <w:szCs w:val="24"/>
        </w:rPr>
        <w:t>словари</w:t>
      </w:r>
      <w:r w:rsidR="008703DC" w:rsidRPr="00AF6350">
        <w:rPr>
          <w:rFonts w:ascii="Times New Roman" w:hAnsi="Times New Roman" w:cs="Times New Roman"/>
          <w:sz w:val="24"/>
          <w:szCs w:val="24"/>
        </w:rPr>
        <w:t xml:space="preserve"> эмоции</w:t>
      </w:r>
      <w:r w:rsidR="008703DC" w:rsidRPr="00AF6350">
        <w:rPr>
          <w:rFonts w:ascii="Times New Roman" w:hAnsi="Times New Roman" w:cs="Times New Roman" w:hint="eastAsia"/>
          <w:sz w:val="24"/>
          <w:szCs w:val="24"/>
        </w:rPr>
        <w:t>:</w:t>
      </w:r>
      <w:r w:rsidR="008703DC" w:rsidRPr="00AF6350">
        <w:rPr>
          <w:rFonts w:ascii="Times New Roman" w:hAnsi="Times New Roman" w:cs="Times New Roman"/>
          <w:sz w:val="24"/>
          <w:szCs w:val="24"/>
        </w:rPr>
        <w:t xml:space="preserve"> </w:t>
      </w:r>
    </w:p>
    <w:p w14:paraId="521681F8" w14:textId="6067A5C2" w:rsidR="0032275C" w:rsidRPr="00AF6350" w:rsidRDefault="00B506C4"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 xml:space="preserve">Искусственный словарь в анализе текста тональности должен различать положительные и отрицательные слова и интенсивность слов путем ручной маркировки, а затем разбивать </w:t>
      </w:r>
      <w:r w:rsidRPr="00AF6350">
        <w:rPr>
          <w:rFonts w:ascii="Times New Roman" w:hAnsi="Times New Roman" w:cs="Times New Roman"/>
          <w:sz w:val="24"/>
          <w:szCs w:val="24"/>
        </w:rPr>
        <w:lastRenderedPageBreak/>
        <w:t xml:space="preserve">предложения на наборы слов, а также идентифицировать и оценивать эти слова в соответствии со словарем тональности. Наконец, вычисляется оценка тональности всего </w:t>
      </w:r>
      <w:r w:rsidR="00106820" w:rsidRPr="00AF6350">
        <w:rPr>
          <w:rFonts w:ascii="Times New Roman" w:hAnsi="Times New Roman" w:cs="Times New Roman"/>
          <w:sz w:val="24"/>
          <w:szCs w:val="24"/>
        </w:rPr>
        <w:t>предложения</w:t>
      </w:r>
      <w:r w:rsidR="00440574">
        <w:rPr>
          <w:rStyle w:val="af0"/>
          <w:rFonts w:ascii="Times New Roman" w:hAnsi="Times New Roman" w:cs="Times New Roman"/>
          <w:sz w:val="24"/>
          <w:szCs w:val="24"/>
        </w:rPr>
        <w:footnoteReference w:id="15"/>
      </w:r>
      <w:r w:rsidR="00106820" w:rsidRPr="00AF6350">
        <w:rPr>
          <w:rFonts w:ascii="Times New Roman" w:hAnsi="Times New Roman" w:cs="Times New Roman"/>
          <w:sz w:val="24"/>
          <w:szCs w:val="24"/>
        </w:rPr>
        <w:t>.</w:t>
      </w:r>
      <w:r w:rsidRPr="00AF6350">
        <w:rPr>
          <w:rFonts w:ascii="Times New Roman" w:hAnsi="Times New Roman" w:cs="Times New Roman"/>
          <w:sz w:val="24"/>
          <w:szCs w:val="24"/>
        </w:rPr>
        <w:t xml:space="preserve"> Например, известны следующие словари эмоций: </w:t>
      </w:r>
    </w:p>
    <w:tbl>
      <w:tblPr>
        <w:tblStyle w:val="af1"/>
        <w:tblW w:w="0" w:type="auto"/>
        <w:tblInd w:w="656" w:type="dxa"/>
        <w:tblLook w:val="04A0" w:firstRow="1" w:lastRow="0" w:firstColumn="1" w:lastColumn="0" w:noHBand="0" w:noVBand="1"/>
      </w:tblPr>
      <w:tblGrid>
        <w:gridCol w:w="2099"/>
        <w:gridCol w:w="2152"/>
        <w:gridCol w:w="1919"/>
        <w:gridCol w:w="2234"/>
      </w:tblGrid>
      <w:tr w:rsidR="004B0D7C" w:rsidRPr="00AF6350" w14:paraId="57FAD694" w14:textId="226733F5" w:rsidTr="00106820">
        <w:trPr>
          <w:trHeight w:val="394"/>
        </w:trPr>
        <w:tc>
          <w:tcPr>
            <w:tcW w:w="2099" w:type="dxa"/>
          </w:tcPr>
          <w:p w14:paraId="4EA697A0" w14:textId="71B220B1" w:rsidR="004B0D7C" w:rsidRPr="00AF6350" w:rsidRDefault="00B506C4"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Положительная</w:t>
            </w:r>
          </w:p>
        </w:tc>
        <w:tc>
          <w:tcPr>
            <w:tcW w:w="2152" w:type="dxa"/>
          </w:tcPr>
          <w:p w14:paraId="6813BB06" w14:textId="05BBED5A" w:rsidR="004B0D7C" w:rsidRPr="00AF6350" w:rsidRDefault="00B506C4"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Отрицательная</w:t>
            </w:r>
          </w:p>
        </w:tc>
        <w:tc>
          <w:tcPr>
            <w:tcW w:w="1919" w:type="dxa"/>
          </w:tcPr>
          <w:p w14:paraId="52F7952B" w14:textId="1440205B" w:rsidR="004B0D7C" w:rsidRPr="00AF6350" w:rsidRDefault="00B506C4"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Первичное наречие</w:t>
            </w:r>
          </w:p>
        </w:tc>
        <w:tc>
          <w:tcPr>
            <w:tcW w:w="2234" w:type="dxa"/>
          </w:tcPr>
          <w:p w14:paraId="6C4109D4" w14:textId="5E9E6F19" w:rsidR="004B0D7C" w:rsidRPr="00AF6350" w:rsidRDefault="00B506C4"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Второстепенное наречие</w:t>
            </w:r>
          </w:p>
        </w:tc>
      </w:tr>
      <w:tr w:rsidR="00106820" w:rsidRPr="00AF6350" w14:paraId="3152F9C2" w14:textId="16230354" w:rsidTr="00106820">
        <w:trPr>
          <w:trHeight w:val="407"/>
        </w:trPr>
        <w:tc>
          <w:tcPr>
            <w:tcW w:w="2099" w:type="dxa"/>
          </w:tcPr>
          <w:p w14:paraId="4D06E034" w14:textId="61EB9011" w:rsidR="00106820" w:rsidRPr="00AF6350" w:rsidRDefault="00B062E7"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Рад</w:t>
            </w:r>
          </w:p>
        </w:tc>
        <w:tc>
          <w:tcPr>
            <w:tcW w:w="2152" w:type="dxa"/>
          </w:tcPr>
          <w:p w14:paraId="1BD40F13" w14:textId="08C32CF0" w:rsidR="00106820" w:rsidRPr="00AF6350" w:rsidRDefault="00106820"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недостаточный</w:t>
            </w:r>
          </w:p>
        </w:tc>
        <w:tc>
          <w:tcPr>
            <w:tcW w:w="1919" w:type="dxa"/>
          </w:tcPr>
          <w:p w14:paraId="696ADCB9" w14:textId="33EDC049" w:rsidR="00106820" w:rsidRPr="00AF6350" w:rsidRDefault="00106820"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немного</w:t>
            </w:r>
          </w:p>
        </w:tc>
        <w:tc>
          <w:tcPr>
            <w:tcW w:w="2234" w:type="dxa"/>
          </w:tcPr>
          <w:p w14:paraId="584363FD" w14:textId="0D58A343" w:rsidR="00106820" w:rsidRPr="00AF6350" w:rsidRDefault="00106820"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Очень</w:t>
            </w:r>
          </w:p>
        </w:tc>
      </w:tr>
      <w:tr w:rsidR="00106820" w:rsidRPr="00AF6350" w14:paraId="35E7814A" w14:textId="2C5FBCC6" w:rsidTr="00106820">
        <w:trPr>
          <w:trHeight w:val="394"/>
        </w:trPr>
        <w:tc>
          <w:tcPr>
            <w:tcW w:w="2099" w:type="dxa"/>
          </w:tcPr>
          <w:p w14:paraId="5744679C" w14:textId="7E52777F" w:rsidR="00106820" w:rsidRPr="00AF6350" w:rsidRDefault="00106820"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Счастливый</w:t>
            </w:r>
          </w:p>
        </w:tc>
        <w:tc>
          <w:tcPr>
            <w:tcW w:w="2152" w:type="dxa"/>
          </w:tcPr>
          <w:p w14:paraId="7647A73B" w14:textId="75A7D92A" w:rsidR="00106820" w:rsidRPr="00AF6350" w:rsidRDefault="00B062E7"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сожалеть</w:t>
            </w:r>
          </w:p>
        </w:tc>
        <w:tc>
          <w:tcPr>
            <w:tcW w:w="1919" w:type="dxa"/>
          </w:tcPr>
          <w:p w14:paraId="4F2C9BC9" w14:textId="076E99DD" w:rsidR="00106820" w:rsidRPr="00AF6350" w:rsidRDefault="00106820" w:rsidP="00AF6350">
            <w:pPr>
              <w:spacing w:beforeLines="50" w:before="120" w:line="360" w:lineRule="auto"/>
              <w:jc w:val="center"/>
              <w:rPr>
                <w:rFonts w:ascii="Times New Roman" w:hAnsi="Times New Roman" w:cs="Times New Roman"/>
                <w:sz w:val="24"/>
                <w:szCs w:val="24"/>
              </w:rPr>
            </w:pPr>
            <w:r w:rsidRPr="00AF6350">
              <w:rPr>
                <w:rFonts w:ascii="Times New Roman" w:hAnsi="Times New Roman" w:cs="Times New Roman"/>
                <w:sz w:val="24"/>
                <w:szCs w:val="24"/>
              </w:rPr>
              <w:t>возможно</w:t>
            </w:r>
          </w:p>
        </w:tc>
        <w:tc>
          <w:tcPr>
            <w:tcW w:w="2234" w:type="dxa"/>
          </w:tcPr>
          <w:p w14:paraId="6FD9C5ED" w14:textId="34BCF3C7" w:rsidR="00106820" w:rsidRPr="00AF6350" w:rsidRDefault="00285B8A" w:rsidP="00AF6350">
            <w:pPr>
              <w:spacing w:beforeLines="50" w:before="120" w:line="360" w:lineRule="auto"/>
              <w:jc w:val="center"/>
              <w:rPr>
                <w:rFonts w:ascii="Times New Roman" w:hAnsi="Times New Roman" w:cs="Times New Roman"/>
                <w:sz w:val="24"/>
                <w:szCs w:val="24"/>
              </w:rPr>
            </w:pPr>
            <w:r>
              <w:rPr>
                <w:rFonts w:ascii="Times New Roman" w:hAnsi="Times New Roman" w:cs="Times New Roman"/>
                <w:sz w:val="24"/>
                <w:szCs w:val="24"/>
              </w:rPr>
              <w:t>Нужно</w:t>
            </w:r>
          </w:p>
        </w:tc>
      </w:tr>
    </w:tbl>
    <w:p w14:paraId="048399A3" w14:textId="44C4703F" w:rsidR="0032275C" w:rsidRPr="00AF6350" w:rsidRDefault="00106820"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 xml:space="preserve">Предположим, что оценка положительных слов равна 1, оценка отрицательных слов равна -1, наречия первого уровня представляют собой оценку, умноженную на 1, наречия второго уровня представляют удвоенную оценку. Не включённые слова считаются нейтральными и присвоено значение 0, то следующее предложение: «Я очень </w:t>
      </w:r>
      <w:r w:rsidR="00B062E7" w:rsidRPr="00AF6350">
        <w:rPr>
          <w:rFonts w:ascii="Times New Roman" w:hAnsi="Times New Roman" w:cs="Times New Roman"/>
          <w:sz w:val="24"/>
          <w:szCs w:val="24"/>
        </w:rPr>
        <w:t>рад</w:t>
      </w:r>
      <w:r w:rsidRPr="00AF6350">
        <w:rPr>
          <w:rFonts w:ascii="Times New Roman" w:hAnsi="Times New Roman" w:cs="Times New Roman"/>
          <w:sz w:val="24"/>
          <w:szCs w:val="24"/>
        </w:rPr>
        <w:t>, потому что я получил отличную оценку в тесте, но немного сожалею, потому что это всего один балл от полной оценки» можно разделить на «очень» + «</w:t>
      </w:r>
      <w:r w:rsidR="00B062E7" w:rsidRPr="00AF6350">
        <w:rPr>
          <w:rFonts w:ascii="Times New Roman" w:hAnsi="Times New Roman" w:cs="Times New Roman"/>
          <w:sz w:val="24"/>
          <w:szCs w:val="24"/>
        </w:rPr>
        <w:t>рад</w:t>
      </w:r>
      <w:r w:rsidRPr="00AF6350">
        <w:rPr>
          <w:rFonts w:ascii="Times New Roman" w:hAnsi="Times New Roman" w:cs="Times New Roman"/>
          <w:sz w:val="24"/>
          <w:szCs w:val="24"/>
        </w:rPr>
        <w:t>» и «немного» + «сожале</w:t>
      </w:r>
      <w:r w:rsidR="00B062E7" w:rsidRPr="00AF6350">
        <w:rPr>
          <w:rFonts w:ascii="Times New Roman" w:hAnsi="Times New Roman" w:cs="Times New Roman"/>
          <w:sz w:val="24"/>
          <w:szCs w:val="24"/>
        </w:rPr>
        <w:t>ть</w:t>
      </w:r>
      <w:r w:rsidRPr="00AF6350">
        <w:rPr>
          <w:rFonts w:ascii="Times New Roman" w:hAnsi="Times New Roman" w:cs="Times New Roman"/>
          <w:sz w:val="24"/>
          <w:szCs w:val="24"/>
        </w:rPr>
        <w:t>», эмоциональная оценка этого предложения может быть рассчитана как</w:t>
      </w:r>
      <w:r w:rsidRPr="00AF6350">
        <w:rPr>
          <w:rFonts w:ascii="Times New Roman" w:hAnsi="Times New Roman" w:cs="Times New Roman" w:hint="eastAsia"/>
          <w:sz w:val="24"/>
          <w:szCs w:val="24"/>
        </w:rPr>
        <w:t>:</w:t>
      </w:r>
      <w:r w:rsidRPr="00AF6350">
        <w:rPr>
          <w:rFonts w:ascii="Times New Roman" w:hAnsi="Times New Roman" w:cs="Times New Roman"/>
          <w:sz w:val="24"/>
          <w:szCs w:val="24"/>
        </w:rPr>
        <w:t xml:space="preserve"> </w:t>
      </w:r>
    </w:p>
    <w:p w14:paraId="1DB8C415" w14:textId="43386E47" w:rsidR="00FC596A" w:rsidRPr="00AF6350" w:rsidRDefault="00FC596A"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hint="eastAsia"/>
          <w:sz w:val="24"/>
          <w:szCs w:val="24"/>
        </w:rPr>
        <w:t>2</w:t>
      </w:r>
      <w:r w:rsidRPr="00AF6350">
        <w:rPr>
          <w:rFonts w:ascii="Times New Roman" w:hAnsi="Times New Roman" w:cs="Times New Roman"/>
          <w:sz w:val="24"/>
          <w:szCs w:val="24"/>
        </w:rPr>
        <w:t>*1+1*</w:t>
      </w:r>
      <w:r w:rsidRPr="00AF6350">
        <w:rPr>
          <w:rFonts w:ascii="Times New Roman" w:hAnsi="Times New Roman" w:cs="Times New Roman" w:hint="eastAsia"/>
          <w:sz w:val="24"/>
          <w:szCs w:val="24"/>
        </w:rPr>
        <w:t>(-</w:t>
      </w:r>
      <w:proofErr w:type="gramStart"/>
      <w:r w:rsidRPr="00AF6350">
        <w:rPr>
          <w:rFonts w:ascii="Times New Roman" w:hAnsi="Times New Roman" w:cs="Times New Roman"/>
          <w:sz w:val="24"/>
          <w:szCs w:val="24"/>
        </w:rPr>
        <w:t>1)=</w:t>
      </w:r>
      <w:proofErr w:type="gramEnd"/>
      <w:r w:rsidRPr="00AF6350">
        <w:rPr>
          <w:rFonts w:ascii="Times New Roman" w:hAnsi="Times New Roman" w:cs="Times New Roman"/>
          <w:sz w:val="24"/>
          <w:szCs w:val="24"/>
        </w:rPr>
        <w:t xml:space="preserve">1 </w:t>
      </w:r>
      <w:r w:rsidRPr="00AF6350">
        <w:rPr>
          <w:rFonts w:ascii="Times New Roman" w:hAnsi="Times New Roman" w:cs="Times New Roman" w:hint="eastAsia"/>
          <w:sz w:val="24"/>
          <w:szCs w:val="24"/>
        </w:rPr>
        <w:t>&gt;</w:t>
      </w:r>
      <w:r w:rsidRPr="00AF6350">
        <w:rPr>
          <w:rFonts w:ascii="Times New Roman" w:hAnsi="Times New Roman" w:cs="Times New Roman"/>
          <w:sz w:val="24"/>
          <w:szCs w:val="24"/>
        </w:rPr>
        <w:t xml:space="preserve"> 0</w:t>
      </w:r>
      <w:r w:rsidR="00B062E7" w:rsidRPr="00AF6350">
        <w:rPr>
          <w:rFonts w:ascii="Times New Roman" w:hAnsi="Times New Roman" w:cs="Times New Roman"/>
          <w:sz w:val="24"/>
          <w:szCs w:val="24"/>
        </w:rPr>
        <w:t>, что означает, что предложение является положительной эмоцией.</w:t>
      </w:r>
    </w:p>
    <w:p w14:paraId="5C79DBB1" w14:textId="48C57CDD" w:rsidR="00180458" w:rsidRPr="00AF6350" w:rsidRDefault="006C212D"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 xml:space="preserve">Метод искусственного словаря имеет большие преимущества в распознавании эмоций и расширении статьи, но при создании словаря требуется ручная аннотация, и для разных языков необходимо разрабатывать разные алгоритмы. Например, в китайском языке нет необходимости рассматривать проблему склонения, но очень хлопотно разделять словосочетания, потому что в китайском языке для разделения слов не используются пробелы. Мы используем опыт, чтобы сказать, какие китайские иероглифы являются словосочетаниями, и, очевидно, очень трудно передать этот опыт компьютеру. Однако, поскольку в качестве объекта анализа мы выбрали заголовок поста обсуждения, длина каждого текста не превышает 40 китайских иероглифов, что относится к большому количеству наборов коротких текстовых данных. И слова, используемые в предложении, имеют сильный финансовую специальность, поэтому сходство слов высокое, а трудоемкость построения словаря небольшая, поэтому этот метод подходит. </w:t>
      </w:r>
    </w:p>
    <w:p w14:paraId="17E8DBCB" w14:textId="0A59F94A" w:rsidR="00003BE7" w:rsidRPr="00AF6350" w:rsidRDefault="00A93037"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hint="eastAsia"/>
          <w:sz w:val="24"/>
          <w:szCs w:val="24"/>
        </w:rPr>
        <w:t>(</w:t>
      </w:r>
      <w:r w:rsidRPr="00AF6350">
        <w:rPr>
          <w:rFonts w:ascii="Times New Roman" w:hAnsi="Times New Roman" w:cs="Times New Roman"/>
          <w:sz w:val="24"/>
          <w:szCs w:val="24"/>
        </w:rPr>
        <w:t>2)</w:t>
      </w:r>
      <w:r w:rsidR="006C212D" w:rsidRPr="00AF6350">
        <w:rPr>
          <w:rFonts w:hint="eastAsia"/>
          <w:sz w:val="24"/>
          <w:szCs w:val="24"/>
        </w:rPr>
        <w:t xml:space="preserve"> </w:t>
      </w:r>
      <w:r w:rsidR="006C212D" w:rsidRPr="00AF6350">
        <w:rPr>
          <w:rFonts w:ascii="Times New Roman" w:hAnsi="Times New Roman" w:cs="Times New Roman"/>
          <w:sz w:val="24"/>
          <w:szCs w:val="24"/>
        </w:rPr>
        <w:t>Алгоритм TF-IDF</w:t>
      </w:r>
    </w:p>
    <w:p w14:paraId="17252F7C" w14:textId="6487D99B" w:rsidR="00403279" w:rsidRPr="00AF6350" w:rsidRDefault="006C212D"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 xml:space="preserve">Алгоритм TF-IDF </w:t>
      </w:r>
      <w:r w:rsidRPr="00AF6350">
        <w:rPr>
          <w:rFonts w:ascii="Times New Roman" w:hAnsi="Times New Roman" w:cs="Times New Roman" w:hint="eastAsia"/>
          <w:sz w:val="24"/>
          <w:szCs w:val="24"/>
        </w:rPr>
        <w:t>—</w:t>
      </w:r>
      <w:r w:rsidRPr="00AF6350">
        <w:rPr>
          <w:rFonts w:ascii="Times New Roman" w:hAnsi="Times New Roman" w:cs="Times New Roman"/>
          <w:sz w:val="24"/>
          <w:szCs w:val="24"/>
        </w:rPr>
        <w:t xml:space="preserve"> это метод расчета важности слов в наборе текстовых данных. Он</w:t>
      </w:r>
      <w:r w:rsidRPr="00AF6350">
        <w:rPr>
          <w:rFonts w:ascii="Times New Roman" w:hAnsi="Times New Roman" w:cs="Times New Roman"/>
          <w:sz w:val="24"/>
          <w:szCs w:val="24"/>
          <w:lang w:val="en-US"/>
        </w:rPr>
        <w:t xml:space="preserve"> </w:t>
      </w:r>
      <w:r w:rsidRPr="00AF6350">
        <w:rPr>
          <w:rFonts w:ascii="Times New Roman" w:hAnsi="Times New Roman" w:cs="Times New Roman"/>
          <w:sz w:val="24"/>
          <w:szCs w:val="24"/>
        </w:rPr>
        <w:t>разделен</w:t>
      </w:r>
      <w:r w:rsidRPr="00AF6350">
        <w:rPr>
          <w:rFonts w:ascii="Times New Roman" w:hAnsi="Times New Roman" w:cs="Times New Roman"/>
          <w:sz w:val="24"/>
          <w:szCs w:val="24"/>
          <w:lang w:val="en-US"/>
        </w:rPr>
        <w:t xml:space="preserve"> </w:t>
      </w:r>
      <w:r w:rsidRPr="00AF6350">
        <w:rPr>
          <w:rFonts w:ascii="Times New Roman" w:hAnsi="Times New Roman" w:cs="Times New Roman"/>
          <w:sz w:val="24"/>
          <w:szCs w:val="24"/>
        </w:rPr>
        <w:lastRenderedPageBreak/>
        <w:t>на</w:t>
      </w:r>
      <w:r w:rsidRPr="00AF6350">
        <w:rPr>
          <w:rFonts w:ascii="Times New Roman" w:hAnsi="Times New Roman" w:cs="Times New Roman"/>
          <w:sz w:val="24"/>
          <w:szCs w:val="24"/>
          <w:lang w:val="en-US"/>
        </w:rPr>
        <w:t xml:space="preserve"> </w:t>
      </w:r>
      <w:r w:rsidRPr="00AF6350">
        <w:rPr>
          <w:rFonts w:ascii="Times New Roman" w:hAnsi="Times New Roman" w:cs="Times New Roman"/>
          <w:sz w:val="24"/>
          <w:szCs w:val="24"/>
        </w:rPr>
        <w:t>две</w:t>
      </w:r>
      <w:r w:rsidRPr="00AF6350">
        <w:rPr>
          <w:rFonts w:ascii="Times New Roman" w:hAnsi="Times New Roman" w:cs="Times New Roman"/>
          <w:sz w:val="24"/>
          <w:szCs w:val="24"/>
          <w:lang w:val="en-US"/>
        </w:rPr>
        <w:t xml:space="preserve"> </w:t>
      </w:r>
      <w:r w:rsidRPr="00AF6350">
        <w:rPr>
          <w:rFonts w:ascii="Times New Roman" w:hAnsi="Times New Roman" w:cs="Times New Roman"/>
          <w:sz w:val="24"/>
          <w:szCs w:val="24"/>
        </w:rPr>
        <w:t>части</w:t>
      </w:r>
      <w:r w:rsidRPr="00AF6350">
        <w:rPr>
          <w:rFonts w:ascii="Times New Roman" w:hAnsi="Times New Roman" w:cs="Times New Roman"/>
          <w:sz w:val="24"/>
          <w:szCs w:val="24"/>
          <w:lang w:val="en-US"/>
        </w:rPr>
        <w:t xml:space="preserve">: </w:t>
      </w:r>
      <w:r w:rsidRPr="00AF6350">
        <w:rPr>
          <w:rFonts w:ascii="Times New Roman" w:hAnsi="Times New Roman" w:cs="Times New Roman" w:hint="eastAsia"/>
          <w:sz w:val="24"/>
          <w:szCs w:val="24"/>
          <w:lang w:val="en-US"/>
        </w:rPr>
        <w:t>TF</w:t>
      </w:r>
      <w:r w:rsidRPr="00AF6350">
        <w:rPr>
          <w:rFonts w:ascii="Times New Roman" w:hAnsi="Times New Roman" w:cs="Times New Roman"/>
          <w:sz w:val="24"/>
          <w:szCs w:val="24"/>
          <w:lang w:val="en-US"/>
        </w:rPr>
        <w:t xml:space="preserve"> (Term Frequency) </w:t>
      </w:r>
      <w:r w:rsidRPr="00AF6350">
        <w:rPr>
          <w:rFonts w:ascii="Times New Roman" w:hAnsi="Times New Roman" w:cs="Times New Roman"/>
          <w:sz w:val="24"/>
          <w:szCs w:val="24"/>
        </w:rPr>
        <w:t>и</w:t>
      </w:r>
      <w:r w:rsidRPr="00AF6350">
        <w:rPr>
          <w:rFonts w:ascii="Times New Roman" w:hAnsi="Times New Roman" w:cs="Times New Roman"/>
          <w:sz w:val="24"/>
          <w:szCs w:val="24"/>
          <w:lang w:val="en-US"/>
        </w:rPr>
        <w:t xml:space="preserve"> </w:t>
      </w:r>
      <w:r w:rsidRPr="00AF6350">
        <w:rPr>
          <w:rFonts w:ascii="Times New Roman" w:hAnsi="Times New Roman" w:cs="Times New Roman" w:hint="eastAsia"/>
          <w:sz w:val="24"/>
          <w:szCs w:val="24"/>
          <w:lang w:val="en-US"/>
        </w:rPr>
        <w:t>IDF</w:t>
      </w:r>
      <w:r w:rsidRPr="00AF6350">
        <w:rPr>
          <w:rFonts w:ascii="Times New Roman" w:hAnsi="Times New Roman" w:cs="Times New Roman"/>
          <w:sz w:val="24"/>
          <w:szCs w:val="24"/>
          <w:lang w:val="en-US"/>
        </w:rPr>
        <w:t xml:space="preserve"> (Inverse Document Frequency)</w:t>
      </w:r>
      <w:r w:rsidR="00BC2968">
        <w:rPr>
          <w:rStyle w:val="af0"/>
          <w:rFonts w:ascii="Times New Roman" w:hAnsi="Times New Roman" w:cs="Times New Roman"/>
          <w:sz w:val="24"/>
          <w:szCs w:val="24"/>
          <w:lang w:val="en-US"/>
        </w:rPr>
        <w:footnoteReference w:id="16"/>
      </w:r>
      <w:r w:rsidRPr="00AF6350">
        <w:rPr>
          <w:rFonts w:ascii="Times New Roman" w:hAnsi="Times New Roman" w:cs="Times New Roman"/>
          <w:sz w:val="24"/>
          <w:szCs w:val="24"/>
          <w:lang w:val="en-US"/>
        </w:rPr>
        <w:t xml:space="preserve">. </w:t>
      </w:r>
      <w:r w:rsidRPr="00AF6350">
        <w:rPr>
          <w:rFonts w:ascii="Times New Roman" w:hAnsi="Times New Roman" w:cs="Times New Roman"/>
          <w:sz w:val="24"/>
          <w:szCs w:val="24"/>
        </w:rPr>
        <w:t xml:space="preserve">Формула расчета TF: </w:t>
      </w:r>
    </w:p>
    <w:p w14:paraId="1B8F1EEA" w14:textId="7E278EDF" w:rsidR="00482463" w:rsidRPr="00AF6350" w:rsidRDefault="00403279" w:rsidP="00AF6350">
      <w:pPr>
        <w:spacing w:beforeLines="50" w:before="120" w:line="360" w:lineRule="auto"/>
        <w:ind w:firstLineChars="200" w:firstLine="480"/>
        <w:rPr>
          <w:rFonts w:ascii="Times New Roman" w:hAnsi="Times New Roman" w:cs="Times New Roman"/>
          <w:i/>
          <w:sz w:val="24"/>
          <w:szCs w:val="24"/>
        </w:rPr>
      </w:pPr>
      <m:oMathPara>
        <m:oMath>
          <m:r>
            <w:rPr>
              <w:rFonts w:ascii="Cambria Math" w:hAnsi="Cambria Math" w:cs="Times New Roman" w:hint="eastAsia"/>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hint="eastAsia"/>
                          <w:sz w:val="24"/>
                          <w:szCs w:val="24"/>
                        </w:rPr>
                        <m:t>k</m:t>
                      </m:r>
                      <m:r>
                        <w:rPr>
                          <w:rFonts w:ascii="Cambria Math" w:hAnsi="Cambria Math" w:cs="Times New Roman"/>
                          <w:sz w:val="24"/>
                          <w:szCs w:val="24"/>
                        </w:rPr>
                        <m:t>,j</m:t>
                      </m:r>
                    </m:sub>
                  </m:sSub>
                </m:e>
              </m:nary>
            </m:den>
          </m:f>
        </m:oMath>
      </m:oMathPara>
    </w:p>
    <w:p w14:paraId="514D58EC" w14:textId="0B715731" w:rsidR="00A324C2" w:rsidRPr="00AF6350" w:rsidRDefault="006C212D"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iCs/>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oMath>
      <w:r w:rsidRPr="00AF6350">
        <w:rPr>
          <w:rFonts w:ascii="Times New Roman" w:hAnsi="Times New Roman" w:cs="Times New Roman"/>
          <w:sz w:val="24"/>
          <w:szCs w:val="24"/>
        </w:rPr>
        <w:t xml:space="preserve"> представляет собой сумму вхождений i-го слова во все предложения, а </w:t>
      </w: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k,j</m:t>
                </m:r>
              </m:sub>
            </m:sSub>
          </m:e>
        </m:nary>
      </m:oMath>
      <w:r w:rsidRPr="00AF6350">
        <w:rPr>
          <w:rFonts w:ascii="Times New Roman" w:hAnsi="Times New Roman" w:cs="Times New Roman"/>
          <w:sz w:val="24"/>
          <w:szCs w:val="24"/>
        </w:rPr>
        <w:t xml:space="preserve"> представляет сумму вхождений всех слов.</w:t>
      </w:r>
      <w:r w:rsidR="001241FB" w:rsidRPr="00AF6350">
        <w:rPr>
          <w:rFonts w:ascii="Times New Roman" w:hAnsi="Times New Roman" w:cs="Times New Roman" w:hint="eastAsia"/>
          <w:sz w:val="24"/>
          <w:szCs w:val="24"/>
        </w:rPr>
        <w:t xml:space="preserve"> </w:t>
      </w:r>
      <w:r w:rsidRPr="00AF6350">
        <w:rPr>
          <w:rFonts w:ascii="Times New Roman" w:hAnsi="Times New Roman" w:cs="Times New Roman"/>
          <w:sz w:val="24"/>
          <w:szCs w:val="24"/>
        </w:rPr>
        <w:t>Частное</w:t>
      </w:r>
      <w:r w:rsidR="001241FB" w:rsidRPr="00AF6350">
        <w:rPr>
          <w:rFonts w:ascii="Times New Roman" w:hAnsi="Times New Roman" w:cs="Times New Roman"/>
          <w:sz w:val="24"/>
          <w:szCs w:val="24"/>
        </w:rPr>
        <w:t xml:space="preserve"> этих двух чисел, т.е.</w:t>
      </w:r>
      <w:r w:rsidRPr="00AF6350">
        <w:rPr>
          <w:rFonts w:ascii="Times New Roman" w:hAnsi="Times New Roman" w:cs="Times New Roman"/>
          <w:sz w:val="24"/>
          <w:szCs w:val="24"/>
        </w:rPr>
        <w:t xml:space="preserve">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w:r w:rsidR="001241FB" w:rsidRPr="00AF6350">
        <w:rPr>
          <w:rFonts w:ascii="Times New Roman" w:hAnsi="Times New Roman" w:cs="Times New Roman"/>
          <w:sz w:val="24"/>
          <w:szCs w:val="24"/>
        </w:rPr>
        <w:t xml:space="preserve">представляет частоту слова. Чем выше частота, тем важнее слово. Конечно, есть некоторые модальные частицы, которые встречаются очень часто, но не имеют практического значения, эти слова называются стоп-словами и не учитываются. Формула для расчета IDF: </w:t>
      </w:r>
    </w:p>
    <w:p w14:paraId="5239196A" w14:textId="6BE66D9D" w:rsidR="00A324C2" w:rsidRPr="00AF6350" w:rsidRDefault="00A324C2" w:rsidP="00AF6350">
      <w:pPr>
        <w:spacing w:beforeLines="50" w:before="120" w:line="360" w:lineRule="auto"/>
        <w:ind w:firstLineChars="200" w:firstLine="480"/>
        <w:rPr>
          <w:rFonts w:ascii="Times New Roman" w:hAnsi="Times New Roman" w:cs="Times New Roman"/>
          <w:i/>
          <w:sz w:val="24"/>
          <w:szCs w:val="24"/>
        </w:rPr>
      </w:pPr>
      <m:oMathPara>
        <m:oMath>
          <m:r>
            <w:rPr>
              <w:rFonts w:ascii="Cambria Math" w:hAnsi="Cambria Math" w:cs="Times New Roman" w:hint="eastAsia"/>
              <w:sz w:val="24"/>
              <w:szCs w:val="24"/>
            </w:rPr>
            <m:t>i</m:t>
          </m:r>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=lg</m:t>
          </m:r>
          <m:f>
            <m:fPr>
              <m:ctrlPr>
                <w:rPr>
                  <w:rFonts w:ascii="Cambria Math" w:hAnsi="Cambria Math" w:cs="Times New Roman"/>
                  <w:i/>
                  <w:sz w:val="24"/>
                  <w:szCs w:val="24"/>
                </w:rPr>
              </m:ctrlPr>
            </m:fPr>
            <m:num>
              <m:r>
                <w:rPr>
                  <w:rFonts w:ascii="Cambria Math" w:hAnsi="Cambria Math" w:cs="Times New Roman" w:hint="eastAsia"/>
                  <w:sz w:val="24"/>
                  <w:szCs w:val="24"/>
                </w:rPr>
                <m:t>D</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m:oMathPara>
    </w:p>
    <w:p w14:paraId="6BF228C5" w14:textId="6D743C10" w:rsidR="00A324C2" w:rsidRPr="00AF6350" w:rsidRDefault="004F21F1"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 xml:space="preserve">где D — общее количество текстов в наборе текстовых данных, а знаменатель — общее количество предложений, содержащих j-е слово. IDF вычисляет важность текста, содержащего указанный словарь. Произведением TF и ​​IDF является нужный нам индикатор важности слов </w:t>
      </w:r>
      <w:r w:rsidR="00D80D1C">
        <w:rPr>
          <w:rFonts w:ascii="Times New Roman" w:hAnsi="Times New Roman" w:cs="Times New Roman"/>
          <w:sz w:val="24"/>
          <w:szCs w:val="24"/>
        </w:rPr>
        <w:t>–</w:t>
      </w:r>
      <w:r w:rsidRPr="00AF6350">
        <w:rPr>
          <w:rFonts w:ascii="Times New Roman" w:hAnsi="Times New Roman" w:cs="Times New Roman"/>
          <w:sz w:val="24"/>
          <w:szCs w:val="24"/>
        </w:rPr>
        <w:t xml:space="preserve"> TF-IDF. Высокое значение TF-IDF означает, что слова часто встречаются в некоторых конкретных текстах, но общая частота встречаемости в</w:t>
      </w:r>
      <w:r w:rsidR="00AB2C14" w:rsidRPr="00AF6350">
        <w:rPr>
          <w:rFonts w:ascii="Times New Roman" w:hAnsi="Times New Roman" w:cs="Times New Roman"/>
          <w:sz w:val="24"/>
          <w:szCs w:val="24"/>
        </w:rPr>
        <w:t xml:space="preserve"> совокупности </w:t>
      </w:r>
      <w:r w:rsidRPr="00AF6350">
        <w:rPr>
          <w:rFonts w:ascii="Times New Roman" w:hAnsi="Times New Roman" w:cs="Times New Roman"/>
          <w:sz w:val="24"/>
          <w:szCs w:val="24"/>
        </w:rPr>
        <w:t>невысока. Это поможет нам выбрать некоторые слова с высокой степенью дискриминации, которые подходят для классификации текста и оценки тональности.</w:t>
      </w:r>
    </w:p>
    <w:p w14:paraId="59123A1D" w14:textId="458B5A15" w:rsidR="00403279" w:rsidRDefault="00AB2C14" w:rsidP="00AF6350">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sz w:val="24"/>
          <w:szCs w:val="24"/>
        </w:rPr>
        <w:t>В соответствии с приведенным выше алгоритмом мы в итоге отфильтровали еще 1409 важных слов, из которых десять самых важных слов</w:t>
      </w:r>
      <w:r w:rsidRPr="00AF6350">
        <w:rPr>
          <w:rFonts w:ascii="Times New Roman" w:hAnsi="Times New Roman" w:cs="Times New Roman" w:hint="eastAsia"/>
          <w:sz w:val="24"/>
          <w:szCs w:val="24"/>
        </w:rPr>
        <w:t>:</w:t>
      </w:r>
      <w:r w:rsidRPr="00AF6350">
        <w:rPr>
          <w:rFonts w:ascii="Times New Roman" w:hAnsi="Times New Roman" w:cs="Times New Roman"/>
          <w:sz w:val="24"/>
          <w:szCs w:val="24"/>
        </w:rPr>
        <w:t xml:space="preserve"> </w:t>
      </w:r>
    </w:p>
    <w:p w14:paraId="0E0BB5D1" w14:textId="7687B83F" w:rsidR="00BC23FF" w:rsidRPr="00AF6350" w:rsidRDefault="00BC23FF" w:rsidP="00BC23FF">
      <w:pPr>
        <w:spacing w:beforeLines="50" w:before="120" w:line="36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t xml:space="preserve">Таблица 1: </w:t>
      </w:r>
      <w:r w:rsidRPr="00AF6350">
        <w:rPr>
          <w:rFonts w:ascii="Times New Roman" w:hAnsi="Times New Roman" w:cs="Times New Roman"/>
          <w:sz w:val="24"/>
          <w:szCs w:val="24"/>
        </w:rPr>
        <w:t>десять самых важных слов</w:t>
      </w:r>
    </w:p>
    <w:tbl>
      <w:tblPr>
        <w:tblStyle w:val="af1"/>
        <w:tblW w:w="0" w:type="auto"/>
        <w:tblInd w:w="2294" w:type="dxa"/>
        <w:tblLook w:val="04A0" w:firstRow="1" w:lastRow="0" w:firstColumn="1" w:lastColumn="0" w:noHBand="0" w:noVBand="1"/>
      </w:tblPr>
      <w:tblGrid>
        <w:gridCol w:w="3150"/>
        <w:gridCol w:w="2684"/>
      </w:tblGrid>
      <w:tr w:rsidR="00955E7F" w:rsidRPr="00AF6350" w14:paraId="4785C1ED" w14:textId="77777777" w:rsidTr="004B6B95">
        <w:trPr>
          <w:trHeight w:val="348"/>
        </w:trPr>
        <w:tc>
          <w:tcPr>
            <w:tcW w:w="3150" w:type="dxa"/>
          </w:tcPr>
          <w:p w14:paraId="75D1BE67" w14:textId="0E5CB8D0" w:rsidR="00955E7F"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 xml:space="preserve">Слова/Словосочетание </w:t>
            </w:r>
          </w:p>
        </w:tc>
        <w:tc>
          <w:tcPr>
            <w:tcW w:w="2684" w:type="dxa"/>
          </w:tcPr>
          <w:p w14:paraId="0A8265BD" w14:textId="119C4C2D" w:rsidR="00955E7F" w:rsidRPr="00AF6350" w:rsidRDefault="008619D2"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TF</w:t>
            </w:r>
            <w:r w:rsidRPr="00AF6350">
              <w:rPr>
                <w:rFonts w:ascii="Times New Roman" w:hAnsi="Times New Roman" w:cs="Times New Roman"/>
                <w:iCs/>
                <w:sz w:val="24"/>
                <w:szCs w:val="24"/>
              </w:rPr>
              <w:t>-</w:t>
            </w:r>
            <w:r w:rsidRPr="00AF6350">
              <w:rPr>
                <w:rFonts w:ascii="Times New Roman" w:hAnsi="Times New Roman" w:cs="Times New Roman" w:hint="eastAsia"/>
                <w:iCs/>
                <w:sz w:val="24"/>
                <w:szCs w:val="24"/>
              </w:rPr>
              <w:t>IDF</w:t>
            </w:r>
          </w:p>
        </w:tc>
      </w:tr>
      <w:tr w:rsidR="00AB2C14" w:rsidRPr="00AF6350" w14:paraId="23A3448F" w14:textId="77777777" w:rsidTr="004B6B95">
        <w:trPr>
          <w:trHeight w:val="335"/>
        </w:trPr>
        <w:tc>
          <w:tcPr>
            <w:tcW w:w="3150" w:type="dxa"/>
          </w:tcPr>
          <w:p w14:paraId="716D78C3" w14:textId="10D021C1" w:rsidR="00AB2C14" w:rsidRPr="00AF6350" w:rsidRDefault="00F948A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Избежать</w:t>
            </w:r>
          </w:p>
        </w:tc>
        <w:tc>
          <w:tcPr>
            <w:tcW w:w="2684" w:type="dxa"/>
          </w:tcPr>
          <w:p w14:paraId="0FBEBE9D" w14:textId="4132DBD9"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.995</w:t>
            </w:r>
          </w:p>
        </w:tc>
      </w:tr>
      <w:tr w:rsidR="00AB2C14" w:rsidRPr="00AF6350" w14:paraId="14D5C11C" w14:textId="77777777" w:rsidTr="004B6B95">
        <w:trPr>
          <w:trHeight w:val="348"/>
        </w:trPr>
        <w:tc>
          <w:tcPr>
            <w:tcW w:w="3150" w:type="dxa"/>
          </w:tcPr>
          <w:p w14:paraId="4989EC47" w14:textId="2530B5AA" w:rsidR="00AB2C14" w:rsidRPr="00AF6350" w:rsidRDefault="00AB2C1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Разумный</w:t>
            </w:r>
          </w:p>
        </w:tc>
        <w:tc>
          <w:tcPr>
            <w:tcW w:w="2684" w:type="dxa"/>
          </w:tcPr>
          <w:p w14:paraId="4B3A40D3" w14:textId="4E4AC062"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.995</w:t>
            </w:r>
          </w:p>
        </w:tc>
      </w:tr>
      <w:tr w:rsidR="00AB2C14" w:rsidRPr="00AF6350" w14:paraId="299E4D62" w14:textId="77777777" w:rsidTr="004B6B95">
        <w:trPr>
          <w:trHeight w:val="348"/>
        </w:trPr>
        <w:tc>
          <w:tcPr>
            <w:tcW w:w="3150" w:type="dxa"/>
          </w:tcPr>
          <w:p w14:paraId="675E1C92" w14:textId="17119CE7" w:rsidR="00AB2C14" w:rsidRPr="00AF6350" w:rsidRDefault="00AB2C1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Падать</w:t>
            </w:r>
          </w:p>
        </w:tc>
        <w:tc>
          <w:tcPr>
            <w:tcW w:w="2684" w:type="dxa"/>
          </w:tcPr>
          <w:p w14:paraId="207AFF3B" w14:textId="1479AEE9"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.995</w:t>
            </w:r>
          </w:p>
        </w:tc>
      </w:tr>
      <w:tr w:rsidR="00AB2C14" w:rsidRPr="00AF6350" w14:paraId="6660BE50" w14:textId="77777777" w:rsidTr="004B6B95">
        <w:trPr>
          <w:trHeight w:val="335"/>
        </w:trPr>
        <w:tc>
          <w:tcPr>
            <w:tcW w:w="3150" w:type="dxa"/>
          </w:tcPr>
          <w:p w14:paraId="390B5F00" w14:textId="42A7546E" w:rsidR="00AB2C14" w:rsidRPr="00AF6350" w:rsidRDefault="00F948A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Н</w:t>
            </w:r>
            <w:r w:rsidR="00AB2C14" w:rsidRPr="00AF6350">
              <w:rPr>
                <w:rFonts w:ascii="Times New Roman" w:eastAsiaTheme="minorHAnsi" w:hAnsi="Times New Roman" w:cs="Times New Roman"/>
                <w:sz w:val="24"/>
                <w:szCs w:val="24"/>
              </w:rPr>
              <w:t>е</w:t>
            </w:r>
            <w:r w:rsidRPr="00AF6350">
              <w:rPr>
                <w:rFonts w:ascii="Times New Roman" w:eastAsiaTheme="minorHAnsi" w:hAnsi="Times New Roman" w:cs="Times New Roman"/>
                <w:sz w:val="24"/>
                <w:szCs w:val="24"/>
              </w:rPr>
              <w:t>возможно</w:t>
            </w:r>
          </w:p>
        </w:tc>
        <w:tc>
          <w:tcPr>
            <w:tcW w:w="2684" w:type="dxa"/>
          </w:tcPr>
          <w:p w14:paraId="044857E6" w14:textId="266C5368"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.990</w:t>
            </w:r>
          </w:p>
        </w:tc>
      </w:tr>
      <w:tr w:rsidR="00AB2C14" w:rsidRPr="00AF6350" w14:paraId="35AB14DF" w14:textId="77777777" w:rsidTr="004B6B95">
        <w:trPr>
          <w:trHeight w:val="348"/>
        </w:trPr>
        <w:tc>
          <w:tcPr>
            <w:tcW w:w="3150" w:type="dxa"/>
          </w:tcPr>
          <w:p w14:paraId="2871DFE7" w14:textId="17FC1326" w:rsidR="00AB2C14" w:rsidRPr="00AF6350" w:rsidRDefault="00F948A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iCs/>
                <w:sz w:val="24"/>
                <w:szCs w:val="24"/>
              </w:rPr>
              <w:t>З</w:t>
            </w:r>
            <w:r w:rsidR="00AB2C14" w:rsidRPr="00AF6350">
              <w:rPr>
                <w:rFonts w:ascii="Times New Roman" w:eastAsiaTheme="minorHAnsi" w:hAnsi="Times New Roman" w:cs="Times New Roman"/>
                <w:iCs/>
                <w:sz w:val="24"/>
                <w:szCs w:val="24"/>
              </w:rPr>
              <w:t>дорово</w:t>
            </w:r>
          </w:p>
        </w:tc>
        <w:tc>
          <w:tcPr>
            <w:tcW w:w="2684" w:type="dxa"/>
          </w:tcPr>
          <w:p w14:paraId="33A7566B" w14:textId="19B34C8D"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.984</w:t>
            </w:r>
          </w:p>
        </w:tc>
      </w:tr>
      <w:tr w:rsidR="00AB2C14" w:rsidRPr="00AF6350" w14:paraId="08FB8F32" w14:textId="77777777" w:rsidTr="004B6B95">
        <w:trPr>
          <w:trHeight w:val="348"/>
        </w:trPr>
        <w:tc>
          <w:tcPr>
            <w:tcW w:w="3150" w:type="dxa"/>
          </w:tcPr>
          <w:p w14:paraId="7F4C8C38" w14:textId="2F6C4F6A" w:rsidR="00AB2C14" w:rsidRPr="00AF6350" w:rsidRDefault="00AB2C1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Быть устраненным</w:t>
            </w:r>
          </w:p>
        </w:tc>
        <w:tc>
          <w:tcPr>
            <w:tcW w:w="2684" w:type="dxa"/>
          </w:tcPr>
          <w:p w14:paraId="36AC3F0C" w14:textId="11B34B4F"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.984</w:t>
            </w:r>
          </w:p>
        </w:tc>
      </w:tr>
      <w:tr w:rsidR="00AB2C14" w:rsidRPr="00AF6350" w14:paraId="0728D1D2" w14:textId="77777777" w:rsidTr="004B6B95">
        <w:trPr>
          <w:trHeight w:val="335"/>
        </w:trPr>
        <w:tc>
          <w:tcPr>
            <w:tcW w:w="3150" w:type="dxa"/>
          </w:tcPr>
          <w:p w14:paraId="35B130DB" w14:textId="4BF7A6D0" w:rsidR="00AB2C14" w:rsidRPr="00AF6350" w:rsidRDefault="00F948A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lastRenderedPageBreak/>
              <w:t>С</w:t>
            </w:r>
            <w:r w:rsidR="00AB2C14" w:rsidRPr="00AF6350">
              <w:rPr>
                <w:rFonts w:ascii="Times New Roman" w:eastAsiaTheme="minorHAnsi" w:hAnsi="Times New Roman" w:cs="Times New Roman"/>
                <w:sz w:val="24"/>
                <w:szCs w:val="24"/>
              </w:rPr>
              <w:t>тимулировать</w:t>
            </w:r>
          </w:p>
        </w:tc>
        <w:tc>
          <w:tcPr>
            <w:tcW w:w="2684" w:type="dxa"/>
          </w:tcPr>
          <w:p w14:paraId="69AC042B" w14:textId="3FB67AD1"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.983</w:t>
            </w:r>
          </w:p>
        </w:tc>
      </w:tr>
      <w:tr w:rsidR="00AB2C14" w:rsidRPr="00AF6350" w14:paraId="3CAAB62A" w14:textId="77777777" w:rsidTr="004B6B95">
        <w:trPr>
          <w:trHeight w:val="335"/>
        </w:trPr>
        <w:tc>
          <w:tcPr>
            <w:tcW w:w="3150" w:type="dxa"/>
          </w:tcPr>
          <w:p w14:paraId="797A39E9" w14:textId="596CB5DB" w:rsidR="00AB2C14" w:rsidRPr="00AF6350" w:rsidRDefault="00F948A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М</w:t>
            </w:r>
            <w:r w:rsidR="00AB2C14" w:rsidRPr="00AF6350">
              <w:rPr>
                <w:rFonts w:ascii="Times New Roman" w:eastAsiaTheme="minorHAnsi" w:hAnsi="Times New Roman" w:cs="Times New Roman"/>
                <w:sz w:val="24"/>
                <w:szCs w:val="24"/>
              </w:rPr>
              <w:t>едленная корова</w:t>
            </w:r>
          </w:p>
        </w:tc>
        <w:tc>
          <w:tcPr>
            <w:tcW w:w="2684" w:type="dxa"/>
          </w:tcPr>
          <w:p w14:paraId="610CA1DE" w14:textId="17A530AB"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.978</w:t>
            </w:r>
          </w:p>
        </w:tc>
      </w:tr>
      <w:tr w:rsidR="00AB2C14" w:rsidRPr="00AF6350" w14:paraId="59EF284F" w14:textId="77777777" w:rsidTr="004B6B95">
        <w:trPr>
          <w:trHeight w:val="335"/>
        </w:trPr>
        <w:tc>
          <w:tcPr>
            <w:tcW w:w="3150" w:type="dxa"/>
          </w:tcPr>
          <w:p w14:paraId="6922754D" w14:textId="442A6113" w:rsidR="00AB2C14" w:rsidRPr="00AF6350" w:rsidRDefault="00F948A4" w:rsidP="00AF6350">
            <w:pPr>
              <w:spacing w:beforeLines="50" w:before="120" w:line="360" w:lineRule="auto"/>
              <w:jc w:val="center"/>
              <w:rPr>
                <w:rFonts w:ascii="Times New Roman" w:eastAsiaTheme="minorHAnsi" w:hAnsi="Times New Roman" w:cs="Times New Roman"/>
                <w:iCs/>
                <w:sz w:val="24"/>
                <w:szCs w:val="24"/>
              </w:rPr>
            </w:pPr>
            <w:r w:rsidRPr="00AF6350">
              <w:rPr>
                <w:rFonts w:ascii="Times New Roman" w:eastAsiaTheme="minorHAnsi" w:hAnsi="Times New Roman" w:cs="Times New Roman"/>
                <w:sz w:val="24"/>
                <w:szCs w:val="24"/>
              </w:rPr>
              <w:t>П</w:t>
            </w:r>
            <w:r w:rsidR="00AB2C14" w:rsidRPr="00AF6350">
              <w:rPr>
                <w:rFonts w:ascii="Times New Roman" w:eastAsiaTheme="minorHAnsi" w:hAnsi="Times New Roman" w:cs="Times New Roman"/>
                <w:sz w:val="24"/>
                <w:szCs w:val="24"/>
              </w:rPr>
              <w:t>равильн</w:t>
            </w:r>
            <w:r w:rsidRPr="00AF6350">
              <w:rPr>
                <w:rFonts w:ascii="Times New Roman" w:eastAsiaTheme="minorHAnsi" w:hAnsi="Times New Roman" w:cs="Times New Roman"/>
                <w:sz w:val="24"/>
                <w:szCs w:val="24"/>
              </w:rPr>
              <w:t>о</w:t>
            </w:r>
          </w:p>
        </w:tc>
        <w:tc>
          <w:tcPr>
            <w:tcW w:w="2684" w:type="dxa"/>
          </w:tcPr>
          <w:p w14:paraId="69FAE9FB" w14:textId="5CA83589"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.977</w:t>
            </w:r>
          </w:p>
        </w:tc>
      </w:tr>
      <w:tr w:rsidR="00AB2C14" w:rsidRPr="00AF6350" w14:paraId="4EC8CD50" w14:textId="77777777" w:rsidTr="004B6B95">
        <w:trPr>
          <w:trHeight w:val="335"/>
        </w:trPr>
        <w:tc>
          <w:tcPr>
            <w:tcW w:w="3150" w:type="dxa"/>
          </w:tcPr>
          <w:p w14:paraId="1E4768C4" w14:textId="28F686A4" w:rsidR="00AB2C14" w:rsidRPr="001061F7" w:rsidRDefault="001061F7" w:rsidP="00AF6350">
            <w:pPr>
              <w:spacing w:beforeLines="50" w:before="120" w:line="360" w:lineRule="auto"/>
              <w:jc w:val="center"/>
              <w:rPr>
                <w:rFonts w:ascii="Times New Roman" w:eastAsiaTheme="minorHAnsi" w:hAnsi="Times New Roman" w:cs="Times New Roman"/>
                <w:iCs/>
                <w:sz w:val="24"/>
                <w:szCs w:val="24"/>
              </w:rPr>
            </w:pPr>
            <w:r w:rsidRPr="001061F7">
              <w:rPr>
                <w:rFonts w:ascii="Times New Roman" w:eastAsiaTheme="minorHAnsi" w:hAnsi="Times New Roman" w:cs="Times New Roman"/>
                <w:iCs/>
                <w:sz w:val="24"/>
                <w:szCs w:val="24"/>
              </w:rPr>
              <w:t>Боже мой</w:t>
            </w:r>
          </w:p>
        </w:tc>
        <w:tc>
          <w:tcPr>
            <w:tcW w:w="2684" w:type="dxa"/>
          </w:tcPr>
          <w:p w14:paraId="348AE039" w14:textId="7C2E21FF" w:rsidR="00AB2C14" w:rsidRPr="00AF6350" w:rsidRDefault="00AB2C14"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.977</w:t>
            </w:r>
          </w:p>
        </w:tc>
      </w:tr>
    </w:tbl>
    <w:p w14:paraId="4A717DE5" w14:textId="4C906123" w:rsidR="00B95089" w:rsidRPr="00AF6350" w:rsidRDefault="00F948A4"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В то же время мы обращаемся к зрелому общему словарю китайского языка в отрасли и синтезируем полученные данные с тезаурусом китайского языка Университета </w:t>
      </w:r>
      <w:proofErr w:type="spellStart"/>
      <w:r w:rsidRPr="00AF6350">
        <w:rPr>
          <w:rFonts w:ascii="Times New Roman" w:hAnsi="Times New Roman" w:cs="Times New Roman"/>
          <w:iCs/>
          <w:sz w:val="24"/>
          <w:szCs w:val="24"/>
        </w:rPr>
        <w:t>Цинхуа</w:t>
      </w:r>
      <w:proofErr w:type="spellEnd"/>
      <w:r w:rsidRPr="00AF6350">
        <w:rPr>
          <w:rFonts w:ascii="Times New Roman" w:hAnsi="Times New Roman" w:cs="Times New Roman"/>
          <w:iCs/>
          <w:sz w:val="24"/>
          <w:szCs w:val="24"/>
        </w:rPr>
        <w:t xml:space="preserve">, чтобы получить необходимый нам словарь </w:t>
      </w:r>
      <w:r w:rsidR="001B415F" w:rsidRPr="00AF6350">
        <w:rPr>
          <w:rFonts w:ascii="Times New Roman" w:hAnsi="Times New Roman" w:cs="Times New Roman"/>
          <w:iCs/>
          <w:sz w:val="24"/>
          <w:szCs w:val="24"/>
        </w:rPr>
        <w:t>настроений</w:t>
      </w:r>
      <w:r w:rsidR="00A76749">
        <w:rPr>
          <w:rStyle w:val="af0"/>
          <w:rFonts w:ascii="Times New Roman" w:hAnsi="Times New Roman" w:cs="Times New Roman"/>
          <w:iCs/>
          <w:sz w:val="24"/>
          <w:szCs w:val="24"/>
        </w:rPr>
        <w:footnoteReference w:id="17"/>
      </w:r>
      <w:r w:rsidRPr="00AF6350">
        <w:rPr>
          <w:rFonts w:ascii="Times New Roman" w:hAnsi="Times New Roman" w:cs="Times New Roman"/>
          <w:iCs/>
          <w:sz w:val="24"/>
          <w:szCs w:val="24"/>
        </w:rPr>
        <w:t xml:space="preserve">. </w:t>
      </w:r>
      <w:r w:rsidR="00B8662A" w:rsidRPr="00AF6350">
        <w:rPr>
          <w:rFonts w:ascii="Times New Roman" w:hAnsi="Times New Roman" w:cs="Times New Roman"/>
          <w:iCs/>
          <w:sz w:val="24"/>
          <w:szCs w:val="24"/>
        </w:rPr>
        <w:t>Словарь имеет четыре подмножества: положительные, пассивные, отрицательные, и наречия, которые в свою очередь ещё содержат четыре подмножества: крайний, очень, сравнительно и обычный. Отрицательные слова используются для преобразования между положительными и пассивными словами (чтобы выразить отрицание на китайском языке, перед положительным словом необходимо добавить отрицательное слово, которые похож на «не», но существует много типов. Разные количества отрицательных слов также имеют разные значения, поэтому нам нужно просмотреть это слова перед положительным словарем, чтобы проверить, происходи</w:t>
      </w:r>
      <w:r w:rsidR="001B415F" w:rsidRPr="00AF6350">
        <w:rPr>
          <w:rFonts w:ascii="Times New Roman" w:hAnsi="Times New Roman" w:cs="Times New Roman"/>
          <w:iCs/>
          <w:sz w:val="24"/>
          <w:szCs w:val="24"/>
        </w:rPr>
        <w:t>ли</w:t>
      </w:r>
      <w:r w:rsidR="00B8662A" w:rsidRPr="00AF6350">
        <w:rPr>
          <w:rFonts w:ascii="Times New Roman" w:hAnsi="Times New Roman" w:cs="Times New Roman"/>
          <w:iCs/>
          <w:sz w:val="24"/>
          <w:szCs w:val="24"/>
        </w:rPr>
        <w:t xml:space="preserve"> ли трансформация значения), а</w:t>
      </w:r>
      <w:r w:rsidR="001B415F" w:rsidRPr="00AF6350">
        <w:rPr>
          <w:rFonts w:ascii="Times New Roman" w:hAnsi="Times New Roman" w:cs="Times New Roman"/>
          <w:iCs/>
          <w:sz w:val="24"/>
          <w:szCs w:val="24"/>
        </w:rPr>
        <w:t xml:space="preserve"> степени</w:t>
      </w:r>
      <w:r w:rsidR="00B8662A" w:rsidRPr="00AF6350">
        <w:rPr>
          <w:rFonts w:ascii="Times New Roman" w:hAnsi="Times New Roman" w:cs="Times New Roman"/>
          <w:iCs/>
          <w:sz w:val="24"/>
          <w:szCs w:val="24"/>
        </w:rPr>
        <w:t xml:space="preserve"> наречие</w:t>
      </w:r>
      <w:r w:rsidR="001B415F" w:rsidRPr="00AF6350">
        <w:rPr>
          <w:rFonts w:ascii="Times New Roman" w:hAnsi="Times New Roman" w:cs="Times New Roman"/>
          <w:iCs/>
          <w:sz w:val="24"/>
          <w:szCs w:val="24"/>
        </w:rPr>
        <w:t xml:space="preserve"> </w:t>
      </w:r>
      <w:r w:rsidR="00B8662A" w:rsidRPr="00AF6350">
        <w:rPr>
          <w:rFonts w:ascii="Times New Roman" w:hAnsi="Times New Roman" w:cs="Times New Roman"/>
          <w:iCs/>
          <w:sz w:val="24"/>
          <w:szCs w:val="24"/>
        </w:rPr>
        <w:t>используется для определения веса расчета оценки тональности.</w:t>
      </w:r>
    </w:p>
    <w:p w14:paraId="22F3AE0C" w14:textId="2DD59EC2" w:rsidR="00021E42" w:rsidRPr="00AF6350" w:rsidRDefault="00021E42" w:rsidP="00021E42">
      <w:pPr>
        <w:spacing w:beforeLines="50" w:before="120" w:line="360" w:lineRule="auto"/>
        <w:ind w:firstLineChars="200" w:firstLine="480"/>
        <w:rPr>
          <w:rFonts w:ascii="Times New Roman" w:hAnsi="Times New Roman" w:cs="Times New Roman"/>
          <w:sz w:val="24"/>
          <w:szCs w:val="24"/>
        </w:rPr>
      </w:pPr>
      <w:r w:rsidRPr="00AF6350">
        <w:rPr>
          <w:rFonts w:ascii="Times New Roman" w:hAnsi="Times New Roman" w:cs="Times New Roman" w:hint="eastAsia"/>
          <w:sz w:val="24"/>
          <w:szCs w:val="24"/>
        </w:rPr>
        <w:t>(</w:t>
      </w:r>
      <w:r>
        <w:rPr>
          <w:rFonts w:ascii="Times New Roman" w:hAnsi="Times New Roman" w:cs="Times New Roman"/>
          <w:sz w:val="24"/>
          <w:szCs w:val="24"/>
        </w:rPr>
        <w:t>3</w:t>
      </w:r>
      <w:r w:rsidRPr="00AF6350">
        <w:rPr>
          <w:rFonts w:ascii="Times New Roman" w:hAnsi="Times New Roman" w:cs="Times New Roman"/>
          <w:sz w:val="24"/>
          <w:szCs w:val="24"/>
        </w:rPr>
        <w:t>)</w:t>
      </w:r>
      <w:r>
        <w:rPr>
          <w:rFonts w:ascii="Times New Roman" w:hAnsi="Times New Roman" w:cs="Times New Roman"/>
          <w:sz w:val="24"/>
          <w:szCs w:val="24"/>
        </w:rPr>
        <w:t xml:space="preserve"> </w:t>
      </w:r>
      <w:r w:rsidR="00D02717" w:rsidRPr="00D02717">
        <w:rPr>
          <w:rFonts w:ascii="Times New Roman" w:hAnsi="Times New Roman" w:cs="Times New Roman"/>
          <w:sz w:val="24"/>
          <w:szCs w:val="24"/>
        </w:rPr>
        <w:t>Определ</w:t>
      </w:r>
      <w:r w:rsidR="00D02717">
        <w:rPr>
          <w:rFonts w:ascii="Times New Roman" w:hAnsi="Times New Roman" w:cs="Times New Roman"/>
          <w:sz w:val="24"/>
          <w:szCs w:val="24"/>
        </w:rPr>
        <w:t>ение</w:t>
      </w:r>
      <w:r w:rsidR="00D02717" w:rsidRPr="00D02717">
        <w:rPr>
          <w:rFonts w:ascii="Times New Roman" w:hAnsi="Times New Roman" w:cs="Times New Roman"/>
          <w:sz w:val="24"/>
          <w:szCs w:val="24"/>
        </w:rPr>
        <w:t xml:space="preserve"> веса</w:t>
      </w:r>
    </w:p>
    <w:p w14:paraId="117441F7" w14:textId="0D6B6D15" w:rsidR="00C5500E" w:rsidRDefault="00D02717" w:rsidP="00AF6350">
      <w:pPr>
        <w:spacing w:beforeLines="50" w:before="120" w:line="360" w:lineRule="auto"/>
        <w:ind w:firstLineChars="200" w:firstLine="480"/>
        <w:rPr>
          <w:rFonts w:ascii="Times New Roman" w:hAnsi="Times New Roman" w:cs="Times New Roman"/>
          <w:iCs/>
          <w:sz w:val="24"/>
          <w:szCs w:val="24"/>
        </w:rPr>
      </w:pPr>
      <w:r w:rsidRPr="00D02717">
        <w:rPr>
          <w:rFonts w:ascii="Times New Roman" w:hAnsi="Times New Roman" w:cs="Times New Roman"/>
          <w:iCs/>
          <w:sz w:val="24"/>
          <w:szCs w:val="24"/>
        </w:rPr>
        <w:t>Предположим, что формула расчета функции настроений такова:</w:t>
      </w:r>
      <w:r>
        <w:rPr>
          <w:rFonts w:ascii="Times New Roman" w:hAnsi="Times New Roman" w:cs="Times New Roman"/>
          <w:iCs/>
          <w:sz w:val="24"/>
          <w:szCs w:val="24"/>
        </w:rPr>
        <w:t xml:space="preserve"> </w:t>
      </w:r>
    </w:p>
    <w:p w14:paraId="31AA6DA3" w14:textId="2C89A672" w:rsidR="00D02717" w:rsidRPr="00BE0217" w:rsidRDefault="00BF2F69" w:rsidP="00D02717">
      <w:pPr>
        <w:ind w:firstLineChars="200" w:firstLine="480"/>
        <w:rPr>
          <w:rFonts w:ascii="Times New Roman" w:hAnsi="Times New Roman" w:cs="Times New Roman"/>
          <w:i/>
          <w:iCs/>
          <w:sz w:val="28"/>
          <w:szCs w:val="28"/>
        </w:rPr>
      </w:pPr>
      <m:oMathPara>
        <m:oMathParaPr>
          <m:jc m:val="center"/>
        </m:oMathParaPr>
        <m:oMath>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θ</m:t>
                      </m:r>
                    </m:sub>
                  </m:sSub>
                  <m:r>
                    <w:rPr>
                      <w:rFonts w:ascii="Cambria Math" w:hAnsi="Cambria Math" w:cs="Times New Roman"/>
                      <w:sz w:val="24"/>
                      <w:szCs w:val="24"/>
                    </w:rPr>
                    <m:t>(w)=</m:t>
                  </m:r>
                  <m:r>
                    <m:rPr>
                      <m:sty m:val="p"/>
                    </m:rPr>
                    <w:rPr>
                      <w:rFonts w:ascii="Cambria Math" w:hAnsi="Cambria Math" w:cs="Times New Roman"/>
                      <w:sz w:val="24"/>
                      <w:szCs w:val="24"/>
                    </w:rPr>
                    <m:t>Σ</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ϵ</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e>
                  </m:d>
                </m:e>
                <m:e>
                  <m:sSub>
                    <m:sSubPr>
                      <m:ctrlPr>
                        <w:rPr>
                          <w:rFonts w:ascii="Cambria Math" w:eastAsia="MS Gothic" w:hAnsi="Cambria Math" w:cs="MS Gothic"/>
                          <w:i/>
                          <w:iCs/>
                          <w:sz w:val="24"/>
                          <w:szCs w:val="24"/>
                        </w:rPr>
                      </m:ctrlPr>
                    </m:sSubPr>
                    <m:e>
                      <m:r>
                        <w:rPr>
                          <w:rFonts w:ascii="Cambria Math" w:eastAsia="MS Gothic" w:hAnsi="Cambria Math" w:cs="MS Gothic"/>
                          <w:sz w:val="24"/>
                          <w:szCs w:val="24"/>
                        </w:rPr>
                        <m:t>h</m:t>
                      </m:r>
                    </m:e>
                    <m:sub>
                      <m:r>
                        <w:rPr>
                          <w:rFonts w:ascii="Cambria Math" w:eastAsia="MS Gothic" w:hAnsi="Cambria Math" w:cs="MS Gothic"/>
                          <w:sz w:val="24"/>
                          <w:szCs w:val="24"/>
                        </w:rPr>
                        <m:t>k</m:t>
                      </m:r>
                    </m:sub>
                  </m:sSub>
                  <m:r>
                    <w:rPr>
                      <w:rFonts w:ascii="Cambria Math" w:eastAsia="MS Gothic" w:hAnsi="Cambria Math" w:cs="MS Gothic"/>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если наречие ϵ "Крайне"</m:t>
                  </m:r>
                </m:e>
                <m:e>
                  <m:sSub>
                    <m:sSubPr>
                      <m:ctrlPr>
                        <w:rPr>
                          <w:rFonts w:ascii="Cambria Math" w:eastAsia="MS Gothic" w:hAnsi="Cambria Math" w:cs="MS Gothic"/>
                          <w:i/>
                          <w:iCs/>
                          <w:sz w:val="24"/>
                          <w:szCs w:val="24"/>
                        </w:rPr>
                      </m:ctrlPr>
                    </m:sSubPr>
                    <m:e>
                      <m:r>
                        <w:rPr>
                          <w:rFonts w:ascii="Cambria Math" w:eastAsia="MS Gothic" w:hAnsi="Cambria Math" w:cs="MS Gothic"/>
                          <w:sz w:val="24"/>
                          <w:szCs w:val="24"/>
                        </w:rPr>
                        <m:t>h</m:t>
                      </m:r>
                    </m:e>
                    <m:sub>
                      <m:r>
                        <w:rPr>
                          <w:rFonts w:ascii="Cambria Math" w:eastAsia="MS Gothic" w:hAnsi="Cambria Math" w:cs="MS Gothic"/>
                          <w:sz w:val="24"/>
                          <w:szCs w:val="24"/>
                        </w:rPr>
                        <m:t>k</m:t>
                      </m:r>
                    </m:sub>
                  </m:sSub>
                  <m:r>
                    <w:rPr>
                      <w:rFonts w:ascii="Cambria Math" w:eastAsia="MS Gothic" w:hAnsi="Cambria Math" w:cs="MS Gothic"/>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если наречие ϵ "</m:t>
                  </m:r>
                  <m:r>
                    <m:rPr>
                      <m:nor/>
                    </m:rPr>
                    <w:rPr>
                      <w:rFonts w:ascii="Cambria Math" w:hAnsi="Cambria Math" w:cs="Times New Roman"/>
                      <w:iCs/>
                      <w:sz w:val="24"/>
                      <w:szCs w:val="24"/>
                    </w:rPr>
                    <m:t xml:space="preserve">Очень" </m:t>
                  </m:r>
                  <m:ctrlPr>
                    <w:rPr>
                      <w:rFonts w:ascii="Cambria Math" w:eastAsia="Cambria Math" w:hAnsi="Cambria Math" w:cs="Cambria Math"/>
                      <w:iCs/>
                      <w:sz w:val="24"/>
                      <w:szCs w:val="24"/>
                    </w:rPr>
                  </m:ctrlPr>
                </m:e>
                <m:e>
                  <m:sSub>
                    <m:sSubPr>
                      <m:ctrlPr>
                        <w:rPr>
                          <w:rFonts w:ascii="Cambria Math" w:eastAsia="MS Gothic" w:hAnsi="Cambria Math" w:cs="MS Gothic"/>
                          <w:i/>
                          <w:iCs/>
                          <w:sz w:val="24"/>
                          <w:szCs w:val="24"/>
                        </w:rPr>
                      </m:ctrlPr>
                    </m:sSubPr>
                    <m:e>
                      <m:r>
                        <w:rPr>
                          <w:rFonts w:ascii="Cambria Math" w:eastAsia="MS Gothic" w:hAnsi="Cambria Math" w:cs="MS Gothic"/>
                          <w:sz w:val="24"/>
                          <w:szCs w:val="24"/>
                        </w:rPr>
                        <m:t>h</m:t>
                      </m:r>
                    </m:e>
                    <m:sub>
                      <m:r>
                        <w:rPr>
                          <w:rFonts w:ascii="Cambria Math" w:eastAsia="MS Gothic" w:hAnsi="Cambria Math" w:cs="MS Gothic"/>
                          <w:sz w:val="24"/>
                          <w:szCs w:val="24"/>
                        </w:rPr>
                        <m:t>k</m:t>
                      </m:r>
                    </m:sub>
                  </m:sSub>
                  <m:r>
                    <w:rPr>
                      <w:rFonts w:ascii="Cambria Math" w:eastAsia="MS Gothic" w:hAnsi="Cambria Math" w:cs="MS Gothic"/>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 если наречие ϵ "</m:t>
                  </m:r>
                  <m:r>
                    <m:rPr>
                      <m:nor/>
                    </m:rPr>
                    <w:rPr>
                      <w:rFonts w:ascii="Cambria Math" w:hAnsi="Cambria Math" w:cs="Times New Roman"/>
                      <w:iCs/>
                      <w:sz w:val="24"/>
                      <w:szCs w:val="24"/>
                    </w:rPr>
                    <m:t>Более"</m:t>
                  </m:r>
                  <m:ctrlPr>
                    <w:rPr>
                      <w:rFonts w:ascii="Cambria Math" w:eastAsia="Cambria Math" w:hAnsi="Cambria Math" w:cs="Cambria Math"/>
                      <w:iCs/>
                      <w:sz w:val="24"/>
                      <w:szCs w:val="24"/>
                    </w:rPr>
                  </m:ctrlPr>
                </m:e>
                <m:e>
                  <m:sSub>
                    <m:sSubPr>
                      <m:ctrlPr>
                        <w:rPr>
                          <w:rFonts w:ascii="Cambria Math" w:eastAsia="MS Gothic" w:hAnsi="Cambria Math" w:cs="MS Gothic"/>
                          <w:i/>
                          <w:iCs/>
                          <w:sz w:val="24"/>
                          <w:szCs w:val="24"/>
                        </w:rPr>
                      </m:ctrlPr>
                    </m:sSubPr>
                    <m:e>
                      <m:r>
                        <w:rPr>
                          <w:rFonts w:ascii="Cambria Math" w:eastAsia="MS Gothic" w:hAnsi="Cambria Math" w:cs="MS Gothic"/>
                          <w:sz w:val="24"/>
                          <w:szCs w:val="24"/>
                        </w:rPr>
                        <m:t>h</m:t>
                      </m:r>
                    </m:e>
                    <m:sub>
                      <m:r>
                        <w:rPr>
                          <w:rFonts w:ascii="Cambria Math" w:eastAsia="MS Gothic" w:hAnsi="Cambria Math" w:cs="MS Gothic"/>
                          <w:sz w:val="24"/>
                          <w:szCs w:val="24"/>
                        </w:rPr>
                        <m:t>k</m:t>
                      </m:r>
                    </m:sub>
                  </m:sSub>
                  <m:r>
                    <w:rPr>
                      <w:rFonts w:ascii="Cambria Math" w:eastAsia="MS Gothic" w:hAnsi="Cambria Math" w:cs="MS Gothic"/>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 если наречие ϵ "</m:t>
                  </m:r>
                  <m:r>
                    <m:rPr>
                      <m:nor/>
                    </m:rPr>
                    <w:rPr>
                      <w:rFonts w:ascii="Cambria Math" w:hAnsi="Cambria Math" w:cs="Times New Roman"/>
                      <w:iCs/>
                      <w:sz w:val="24"/>
                      <w:szCs w:val="24"/>
                    </w:rPr>
                    <m:t>Обычно"</m:t>
                  </m:r>
                </m:e>
              </m:eqArr>
            </m:e>
          </m:d>
        </m:oMath>
      </m:oMathPara>
    </w:p>
    <w:p w14:paraId="6D447446" w14:textId="7C049657" w:rsidR="00D02717" w:rsidRPr="00D02717" w:rsidRDefault="00D02717" w:rsidP="00AF6350">
      <w:pPr>
        <w:spacing w:beforeLines="50" w:before="120" w:line="360" w:lineRule="auto"/>
        <w:ind w:firstLineChars="200" w:firstLine="480"/>
        <w:rPr>
          <w:rFonts w:ascii="Times New Roman" w:hAnsi="Times New Roman" w:cs="Times New Roman"/>
          <w:iCs/>
          <w:sz w:val="24"/>
          <w:szCs w:val="24"/>
        </w:rPr>
      </w:pPr>
      <w:r w:rsidRPr="00D02717">
        <w:rPr>
          <w:rFonts w:ascii="Times New Roman" w:hAnsi="Times New Roman" w:cs="Times New Roman"/>
          <w:iCs/>
          <w:sz w:val="24"/>
          <w:szCs w:val="24"/>
        </w:rPr>
        <w:t xml:space="preserve">Среди них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Pr="00D02717">
        <w:rPr>
          <w:rFonts w:ascii="Times New Roman" w:hAnsi="Times New Roman" w:cs="Times New Roman"/>
          <w:iCs/>
          <w:sz w:val="24"/>
          <w:szCs w:val="24"/>
        </w:rPr>
        <w:t xml:space="preserve"> представляет собой оценку k-го эмоционального слова, n представляет количество отрицательных слов между k-1 и k-м эмоциональными словами,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oMath>
      <w:r w:rsidRPr="00D02717">
        <w:rPr>
          <w:rFonts w:ascii="Times New Roman" w:hAnsi="Times New Roman" w:cs="Times New Roman"/>
          <w:iCs/>
          <w:sz w:val="24"/>
          <w:szCs w:val="24"/>
        </w:rPr>
        <w:t xml:space="preserve"> - вес эмоциональной оценки, </w:t>
      </w:r>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oMath>
      <w:r w:rsidRPr="00D02717">
        <w:rPr>
          <w:rFonts w:ascii="Times New Roman" w:hAnsi="Times New Roman" w:cs="Times New Roman"/>
          <w:iCs/>
          <w:sz w:val="24"/>
          <w:szCs w:val="24"/>
        </w:rPr>
        <w:t xml:space="preserve"> соответственно представляют веса, соответствующие четырем</w:t>
      </w:r>
      <w:r>
        <w:rPr>
          <w:rFonts w:ascii="Times New Roman" w:hAnsi="Times New Roman" w:cs="Times New Roman"/>
          <w:iCs/>
          <w:sz w:val="24"/>
          <w:szCs w:val="24"/>
        </w:rPr>
        <w:t xml:space="preserve"> </w:t>
      </w:r>
      <w:r w:rsidRPr="00D02717">
        <w:rPr>
          <w:rFonts w:ascii="Times New Roman" w:hAnsi="Times New Roman" w:cs="Times New Roman"/>
          <w:iCs/>
          <w:sz w:val="24"/>
          <w:szCs w:val="24"/>
        </w:rPr>
        <w:t>степен</w:t>
      </w:r>
      <w:r>
        <w:rPr>
          <w:rFonts w:ascii="Times New Roman" w:hAnsi="Times New Roman" w:cs="Times New Roman"/>
          <w:iCs/>
          <w:sz w:val="24"/>
          <w:szCs w:val="24"/>
        </w:rPr>
        <w:t>ями</w:t>
      </w:r>
      <w:r w:rsidRPr="00D02717">
        <w:rPr>
          <w:rFonts w:ascii="Times New Roman" w:hAnsi="Times New Roman" w:cs="Times New Roman"/>
          <w:iCs/>
          <w:sz w:val="24"/>
          <w:szCs w:val="24"/>
        </w:rPr>
        <w:t xml:space="preserve"> наречия. Все, что нам нужно сделать, это определить значения </w:t>
      </w:r>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oMath>
      <w:r w:rsidRPr="00D02717">
        <w:rPr>
          <w:rFonts w:ascii="Times New Roman" w:hAnsi="Times New Roman" w:cs="Times New Roman"/>
          <w:iCs/>
          <w:sz w:val="24"/>
          <w:szCs w:val="24"/>
        </w:rPr>
        <w:t>.</w:t>
      </w:r>
    </w:p>
    <w:p w14:paraId="57CCBB63" w14:textId="5B7A373D" w:rsidR="00D02717" w:rsidRDefault="00FB4D88" w:rsidP="00AF6350">
      <w:pPr>
        <w:spacing w:beforeLines="50" w:before="120" w:line="360" w:lineRule="auto"/>
        <w:ind w:firstLineChars="200" w:firstLine="480"/>
        <w:rPr>
          <w:rFonts w:ascii="Times New Roman" w:hAnsi="Times New Roman" w:cs="Times New Roman"/>
          <w:iCs/>
          <w:sz w:val="24"/>
          <w:szCs w:val="24"/>
        </w:rPr>
      </w:pPr>
      <w:r w:rsidRPr="00FB4D88">
        <w:rPr>
          <w:rFonts w:ascii="Times New Roman" w:hAnsi="Times New Roman" w:cs="Times New Roman"/>
          <w:iCs/>
          <w:sz w:val="24"/>
          <w:szCs w:val="24"/>
        </w:rPr>
        <w:t>Мы используем методы машинного обучения для регрессии. В процессе регрессии будет ошибка между нашим прогнозируемым значением и фактическим значением</w:t>
      </w:r>
      <w:proofErr w:type="gramStart"/>
      <w:r w:rsidRPr="00FB4D88">
        <w:rPr>
          <w:rFonts w:ascii="Times New Roman" w:hAnsi="Times New Roman" w:cs="Times New Roman"/>
          <w:iCs/>
          <w:sz w:val="24"/>
          <w:szCs w:val="24"/>
        </w:rPr>
        <w:t>, На основе</w:t>
      </w:r>
      <w:proofErr w:type="gramEnd"/>
      <w:r w:rsidRPr="00FB4D88">
        <w:rPr>
          <w:rFonts w:ascii="Times New Roman" w:hAnsi="Times New Roman" w:cs="Times New Roman"/>
          <w:iCs/>
          <w:sz w:val="24"/>
          <w:szCs w:val="24"/>
        </w:rPr>
        <w:t xml:space="preserve"> этой ошибки, принимая матрицу </w:t>
      </w:r>
      <m:oMath>
        <m:r>
          <w:rPr>
            <w:rFonts w:ascii="Cambria Math" w:hAnsi="Cambria Math" w:cs="Times New Roman"/>
            <w:sz w:val="28"/>
            <w:szCs w:val="28"/>
          </w:rPr>
          <m:t>θ</m:t>
        </m:r>
      </m:oMath>
      <w:r w:rsidR="001061F7">
        <w:rPr>
          <w:rFonts w:ascii="Times New Roman" w:hAnsi="Times New Roman" w:cs="Times New Roman"/>
          <w:iCs/>
          <w:sz w:val="28"/>
          <w:szCs w:val="28"/>
        </w:rPr>
        <w:t xml:space="preserve"> = </w:t>
      </w:r>
      <m:oMath>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e>
        </m:d>
      </m:oMath>
      <w:r w:rsidRPr="00FB4D88">
        <w:rPr>
          <w:rFonts w:ascii="Times New Roman" w:hAnsi="Times New Roman" w:cs="Times New Roman"/>
          <w:iCs/>
          <w:sz w:val="24"/>
          <w:szCs w:val="24"/>
        </w:rPr>
        <w:t>, мы строим функцию стоимости:</w:t>
      </w:r>
    </w:p>
    <w:p w14:paraId="684A28F3" w14:textId="77777777" w:rsidR="00FB4D88" w:rsidRPr="00FB4D88" w:rsidRDefault="00FB4D88" w:rsidP="00FB4D88">
      <w:pPr>
        <w:ind w:firstLineChars="200" w:firstLine="480"/>
        <w:rPr>
          <w:rFonts w:ascii="Times New Roman" w:hAnsi="Times New Roman" w:cs="Times New Roman"/>
          <w:i/>
          <w:iCs/>
          <w:sz w:val="24"/>
          <w:szCs w:val="24"/>
          <w:lang w:val="en-US"/>
        </w:rPr>
      </w:pPr>
      <m:oMathPara>
        <m:oMath>
          <m:r>
            <w:rPr>
              <w:rFonts w:ascii="Cambria Math" w:hAnsi="Cambria Math" w:cs="Times New Roman" w:hint="eastAsia"/>
              <w:sz w:val="24"/>
              <w:szCs w:val="24"/>
              <w:lang w:val="en-US"/>
            </w:rPr>
            <w:lastRenderedPageBreak/>
            <m:t>J</m:t>
          </m:r>
          <m:d>
            <m:dPr>
              <m:ctrlPr>
                <w:rPr>
                  <w:rFonts w:ascii="Cambria Math" w:hAnsi="Cambria Math" w:cs="Times New Roman"/>
                  <w:i/>
                  <w:iCs/>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m:t>
              </m:r>
            </m:den>
          </m:f>
          <m:nary>
            <m:naryPr>
              <m:chr m:val="∑"/>
              <m:limLoc m:val="undOvr"/>
              <m:ctrlPr>
                <w:rPr>
                  <w:rFonts w:ascii="Cambria Math" w:hAnsi="Cambria Math" w:cs="Times New Roman"/>
                  <w:i/>
                  <w:iCs/>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p>
                <m:sSupPr>
                  <m:ctrlPr>
                    <w:rPr>
                      <w:rFonts w:ascii="Cambria Math" w:hAnsi="Cambria Math" w:cs="Times New Roman"/>
                      <w:i/>
                      <w:iCs/>
                      <w:sz w:val="24"/>
                      <w:szCs w:val="24"/>
                      <w:lang w:val="en-US"/>
                    </w:rPr>
                  </m:ctrlPr>
                </m:sSupPr>
                <m:e>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θ</m:t>
                          </m:r>
                        </m:sub>
                      </m:sSub>
                      <m:d>
                        <m:dPr>
                          <m:ctrlPr>
                            <w:rPr>
                              <w:rFonts w:ascii="Cambria Math" w:hAnsi="Cambria Math" w:cs="Times New Roman"/>
                              <w:i/>
                              <w:iCs/>
                              <w:sz w:val="24"/>
                              <w:szCs w:val="24"/>
                              <w:lang w:val="en-US"/>
                            </w:rPr>
                          </m:ctrlPr>
                        </m:dPr>
                        <m:e>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w</m:t>
                              </m:r>
                            </m:e>
                            <m:sup>
                              <m:d>
                                <m:dPr>
                                  <m:ctrlPr>
                                    <w:rPr>
                                      <w:rFonts w:ascii="Cambria Math" w:hAnsi="Cambria Math" w:cs="Times New Roman"/>
                                      <w:i/>
                                      <w:iCs/>
                                      <w:sz w:val="24"/>
                                      <w:szCs w:val="24"/>
                                      <w:lang w:val="en-US"/>
                                    </w:rPr>
                                  </m:ctrlPr>
                                </m:dPr>
                                <m:e>
                                  <m:r>
                                    <w:rPr>
                                      <w:rFonts w:ascii="Cambria Math" w:hAnsi="Cambria Math" w:cs="Times New Roman"/>
                                      <w:sz w:val="24"/>
                                      <w:szCs w:val="24"/>
                                      <w:lang w:val="en-US"/>
                                    </w:rPr>
                                    <m:t>i</m:t>
                                  </m:r>
                                </m:e>
                              </m:d>
                            </m:sup>
                          </m:sSup>
                        </m:e>
                      </m:d>
                      <m:r>
                        <w:rPr>
                          <w:rFonts w:ascii="Cambria Math" w:hAnsi="Cambria Math" w:cs="Times New Roman"/>
                          <w:sz w:val="24"/>
                          <w:szCs w:val="24"/>
                          <w:lang w:val="en-US"/>
                        </w:rPr>
                        <m:t>-</m:t>
                      </m:r>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y</m:t>
                          </m:r>
                        </m:e>
                        <m:sup>
                          <m:d>
                            <m:dPr>
                              <m:ctrlPr>
                                <w:rPr>
                                  <w:rFonts w:ascii="Cambria Math" w:hAnsi="Cambria Math" w:cs="Times New Roman"/>
                                  <w:i/>
                                  <w:iCs/>
                                  <w:sz w:val="24"/>
                                  <w:szCs w:val="24"/>
                                  <w:lang w:val="en-US"/>
                                </w:rPr>
                              </m:ctrlPr>
                            </m:dPr>
                            <m:e>
                              <m:r>
                                <w:rPr>
                                  <w:rFonts w:ascii="Cambria Math" w:hAnsi="Cambria Math" w:cs="Times New Roman"/>
                                  <w:sz w:val="24"/>
                                  <w:szCs w:val="24"/>
                                  <w:lang w:val="en-US"/>
                                </w:rPr>
                                <m:t>i</m:t>
                              </m:r>
                            </m:e>
                          </m:d>
                        </m:sup>
                      </m:sSup>
                    </m:e>
                  </m:d>
                </m:e>
                <m:sup>
                  <m:r>
                    <w:rPr>
                      <w:rFonts w:ascii="Cambria Math" w:hAnsi="Cambria Math" w:cs="Times New Roman"/>
                      <w:sz w:val="24"/>
                      <w:szCs w:val="24"/>
                      <w:lang w:val="en-US"/>
                    </w:rPr>
                    <m:t>2</m:t>
                  </m:r>
                </m:sup>
              </m:sSup>
            </m:e>
          </m:nary>
        </m:oMath>
      </m:oMathPara>
    </w:p>
    <w:p w14:paraId="688A86B5" w14:textId="32282267" w:rsidR="00FB4D88" w:rsidRDefault="00FB4D88" w:rsidP="00AF6350">
      <w:pPr>
        <w:spacing w:beforeLines="50" w:before="120" w:line="360" w:lineRule="auto"/>
        <w:ind w:firstLineChars="200" w:firstLine="480"/>
        <w:rPr>
          <w:rFonts w:ascii="Times New Roman" w:hAnsi="Times New Roman" w:cs="Times New Roman"/>
          <w:iCs/>
          <w:sz w:val="24"/>
          <w:szCs w:val="24"/>
        </w:rPr>
      </w:pPr>
      <w:r w:rsidRPr="00FB4D88">
        <w:rPr>
          <w:rFonts w:ascii="Times New Roman" w:hAnsi="Times New Roman" w:cs="Times New Roman"/>
          <w:iCs/>
          <w:sz w:val="24"/>
          <w:szCs w:val="24"/>
        </w:rPr>
        <w:t>Когда эта функция стоимости достигает минимального значения, мы получаем оптимальное решение. Чтобы получить это оптимальное решение, мы используем алгоритм пакетного градиентного спуска для обработки:</w:t>
      </w:r>
      <w:r>
        <w:rPr>
          <w:rFonts w:ascii="Times New Roman" w:hAnsi="Times New Roman" w:cs="Times New Roman"/>
          <w:iCs/>
          <w:sz w:val="24"/>
          <w:szCs w:val="24"/>
        </w:rPr>
        <w:t xml:space="preserve"> </w:t>
      </w:r>
    </w:p>
    <w:p w14:paraId="719FFE06" w14:textId="77777777" w:rsidR="00FB4D88" w:rsidRPr="00FB4D88" w:rsidRDefault="00BF2F69" w:rsidP="00FB4D88">
      <w:pPr>
        <w:ind w:firstLineChars="200" w:firstLine="480"/>
        <w:rPr>
          <w:rFonts w:ascii="Times New Roman" w:hAnsi="Times New Roman" w:cs="Times New Roman"/>
          <w:iCs/>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θ</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θ</m:t>
              </m:r>
            </m:e>
            <m:sup>
              <m:r>
                <w:rPr>
                  <w:rFonts w:ascii="Cambria Math" w:hAnsi="Cambria Math" w:cs="Times New Roman"/>
                  <w:sz w:val="24"/>
                  <w:szCs w:val="24"/>
                </w:rPr>
                <m:t>j-1</m:t>
              </m:r>
            </m:sup>
          </m:sSup>
          <m:r>
            <w:rPr>
              <w:rFonts w:ascii="Cambria Math" w:hAnsi="Cambria Math" w:cs="Times New Roman"/>
              <w:sz w:val="24"/>
              <w:szCs w:val="24"/>
            </w:rPr>
            <m:t>-α</m:t>
          </m:r>
          <m:f>
            <m:fPr>
              <m:ctrlPr>
                <w:rPr>
                  <w:rFonts w:ascii="Cambria Math" w:hAnsi="Cambria Math" w:cs="Times New Roman"/>
                  <w:i/>
                  <w:iCs/>
                  <w:sz w:val="24"/>
                  <w:szCs w:val="24"/>
                </w:rPr>
              </m:ctrlPr>
            </m:fPr>
            <m:num>
              <m:r>
                <w:rPr>
                  <w:rFonts w:ascii="Cambria Math" w:hAnsi="Cambria Math" w:cs="Times New Roman"/>
                  <w:sz w:val="24"/>
                  <w:szCs w:val="24"/>
                </w:rPr>
                <m:t>∂J</m:t>
              </m:r>
              <m:d>
                <m:dPr>
                  <m:ctrlPr>
                    <w:rPr>
                      <w:rFonts w:ascii="Cambria Math" w:hAnsi="Cambria Math" w:cs="Times New Roman"/>
                      <w:i/>
                      <w:iCs/>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θ</m:t>
                  </m:r>
                </m:e>
                <m:sup>
                  <m:r>
                    <w:rPr>
                      <w:rFonts w:ascii="Cambria Math" w:hAnsi="Cambria Math" w:cs="Times New Roman"/>
                      <w:sz w:val="24"/>
                      <w:szCs w:val="24"/>
                    </w:rPr>
                    <m:t>j-1</m:t>
                  </m:r>
                </m:sup>
              </m:sSup>
            </m:den>
          </m:f>
        </m:oMath>
      </m:oMathPara>
    </w:p>
    <w:p w14:paraId="21E119CD" w14:textId="77777777" w:rsidR="00FB4D88" w:rsidRPr="00FB4D88" w:rsidRDefault="00BF2F69" w:rsidP="00FB4D88">
      <w:pPr>
        <w:ind w:firstLineChars="200" w:firstLine="480"/>
        <w:rPr>
          <w:rFonts w:ascii="Times New Roman" w:hAnsi="Times New Roman" w:cs="Times New Roman"/>
          <w:i/>
          <w:iCs/>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θ</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θ</m:t>
              </m:r>
            </m:e>
            <m:sup>
              <m:r>
                <w:rPr>
                  <w:rFonts w:ascii="Cambria Math" w:hAnsi="Cambria Math" w:cs="Times New Roman"/>
                  <w:sz w:val="24"/>
                  <w:szCs w:val="24"/>
                </w:rPr>
                <m:t>j-1</m:t>
              </m:r>
            </m:sup>
          </m:sSup>
          <m:r>
            <w:rPr>
              <w:rFonts w:ascii="Cambria Math" w:hAnsi="Cambria Math" w:cs="Times New Roman"/>
              <w:sz w:val="24"/>
              <w:szCs w:val="24"/>
            </w:rPr>
            <m:t>-α</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d>
            <m:dPr>
              <m:ctrlPr>
                <w:rPr>
                  <w:rFonts w:ascii="Cambria Math" w:hAnsi="Cambria Math" w:cs="Times New Roman"/>
                  <w:i/>
                  <w:iCs/>
                  <w:sz w:val="24"/>
                  <w:szCs w:val="24"/>
                </w:rPr>
              </m:ctrlPr>
            </m:dPr>
            <m:e>
              <m:d>
                <m:dPr>
                  <m:ctrlPr>
                    <w:rPr>
                      <w:rFonts w:ascii="Cambria Math" w:hAnsi="Cambria Math" w:cs="Times New Roman"/>
                      <w:i/>
                      <w:iCs/>
                      <w:sz w:val="24"/>
                      <w:szCs w:val="24"/>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θ</m:t>
                      </m:r>
                    </m:sub>
                  </m:sSub>
                  <m:d>
                    <m:dPr>
                      <m:ctrlPr>
                        <w:rPr>
                          <w:rFonts w:ascii="Cambria Math" w:hAnsi="Cambria Math" w:cs="Times New Roman"/>
                          <w:i/>
                          <w:iCs/>
                          <w:sz w:val="24"/>
                          <w:szCs w:val="24"/>
                          <w:lang w:val="en-US"/>
                        </w:rPr>
                      </m:ctrlPr>
                    </m:dPr>
                    <m:e>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w</m:t>
                          </m:r>
                        </m:e>
                        <m:sup>
                          <m:d>
                            <m:dPr>
                              <m:ctrlPr>
                                <w:rPr>
                                  <w:rFonts w:ascii="Cambria Math" w:hAnsi="Cambria Math" w:cs="Times New Roman"/>
                                  <w:i/>
                                  <w:iCs/>
                                  <w:sz w:val="24"/>
                                  <w:szCs w:val="24"/>
                                  <w:lang w:val="en-US"/>
                                </w:rPr>
                              </m:ctrlPr>
                            </m:dPr>
                            <m:e>
                              <m:r>
                                <w:rPr>
                                  <w:rFonts w:ascii="Cambria Math" w:hAnsi="Cambria Math" w:cs="Times New Roman"/>
                                  <w:sz w:val="24"/>
                                  <w:szCs w:val="24"/>
                                  <w:lang w:val="en-US"/>
                                </w:rPr>
                                <m:t>i</m:t>
                              </m:r>
                            </m:e>
                          </m:d>
                        </m:sup>
                      </m:sSup>
                    </m:e>
                  </m:d>
                  <m:r>
                    <w:rPr>
                      <w:rFonts w:ascii="Cambria Math" w:hAnsi="Cambria Math" w:cs="Times New Roman"/>
                      <w:sz w:val="24"/>
                      <w:szCs w:val="24"/>
                      <w:lang w:val="en-US"/>
                    </w:rPr>
                    <m:t>-</m:t>
                  </m:r>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y</m:t>
                      </m:r>
                    </m:e>
                    <m:sup>
                      <m:d>
                        <m:dPr>
                          <m:ctrlPr>
                            <w:rPr>
                              <w:rFonts w:ascii="Cambria Math" w:hAnsi="Cambria Math" w:cs="Times New Roman"/>
                              <w:i/>
                              <w:iCs/>
                              <w:sz w:val="24"/>
                              <w:szCs w:val="24"/>
                              <w:lang w:val="en-US"/>
                            </w:rPr>
                          </m:ctrlPr>
                        </m:dPr>
                        <m:e>
                          <m:r>
                            <w:rPr>
                              <w:rFonts w:ascii="Cambria Math" w:hAnsi="Cambria Math" w:cs="Times New Roman"/>
                              <w:sz w:val="24"/>
                              <w:szCs w:val="24"/>
                              <w:lang w:val="en-US"/>
                            </w:rPr>
                            <m:t>i</m:t>
                          </m:r>
                        </m:e>
                      </m:d>
                    </m:sup>
                  </m:sSup>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w</m:t>
                  </m:r>
                </m:e>
                <m:sup>
                  <m:r>
                    <w:rPr>
                      <w:rFonts w:ascii="Cambria Math" w:hAnsi="Cambria Math" w:cs="Times New Roman"/>
                      <w:sz w:val="24"/>
                      <w:szCs w:val="24"/>
                    </w:rPr>
                    <m:t>i,j-1</m:t>
                  </m:r>
                </m:sup>
              </m:sSup>
            </m:e>
          </m:d>
          <m:r>
            <w:rPr>
              <w:rFonts w:ascii="Cambria Math" w:hAnsi="Cambria Math" w:cs="Times New Roman"/>
              <w:sz w:val="24"/>
              <w:szCs w:val="24"/>
            </w:rPr>
            <m:t>, j=1,2,…,n</m:t>
          </m:r>
        </m:oMath>
      </m:oMathPara>
    </w:p>
    <w:p w14:paraId="48BCA641" w14:textId="3E1B9A9E" w:rsidR="00FB4D88" w:rsidRDefault="00FB4D88" w:rsidP="00AF6350">
      <w:pPr>
        <w:spacing w:beforeLines="50" w:before="120" w:line="360" w:lineRule="auto"/>
        <w:ind w:firstLineChars="200" w:firstLine="480"/>
        <w:rPr>
          <w:rFonts w:ascii="Times New Roman" w:hAnsi="Times New Roman" w:cs="Times New Roman"/>
          <w:iCs/>
          <w:sz w:val="24"/>
          <w:szCs w:val="24"/>
        </w:rPr>
      </w:pPr>
      <w:r w:rsidRPr="00FB4D88">
        <w:rPr>
          <w:rFonts w:ascii="Times New Roman" w:hAnsi="Times New Roman" w:cs="Times New Roman"/>
          <w:iCs/>
          <w:sz w:val="24"/>
          <w:szCs w:val="24"/>
        </w:rPr>
        <w:t>Среди них j представляет количество раз обучения, а α представляет размер шага обучения</w:t>
      </w:r>
      <w:proofErr w:type="gramStart"/>
      <w:r w:rsidRPr="00FB4D88">
        <w:rPr>
          <w:rFonts w:ascii="Times New Roman" w:hAnsi="Times New Roman" w:cs="Times New Roman"/>
          <w:iCs/>
          <w:sz w:val="24"/>
          <w:szCs w:val="24"/>
        </w:rPr>
        <w:t>, Это</w:t>
      </w:r>
      <w:proofErr w:type="gramEnd"/>
      <w:r w:rsidRPr="00FB4D88">
        <w:rPr>
          <w:rFonts w:ascii="Times New Roman" w:hAnsi="Times New Roman" w:cs="Times New Roman"/>
          <w:iCs/>
          <w:sz w:val="24"/>
          <w:szCs w:val="24"/>
        </w:rPr>
        <w:t xml:space="preserve"> значение выбирается в соответствии с опытом и связано со скоростью обучения модели. Значение этой модели состоит в том, что когда θ не получило оптимального решения, если текущее значение находится слева от оптимального решения, его градиент (то есть второй член в формуле </w:t>
      </w:r>
      <m:oMath>
        <m:sSup>
          <m:sSupPr>
            <m:ctrlPr>
              <w:rPr>
                <w:rFonts w:ascii="Cambria Math" w:hAnsi="Cambria Math" w:cs="Times New Roman"/>
                <w:i/>
                <w:iCs/>
                <w:sz w:val="24"/>
                <w:szCs w:val="24"/>
              </w:rPr>
            </m:ctrlPr>
          </m:sSupPr>
          <m:e>
            <m:r>
              <w:rPr>
                <w:rFonts w:ascii="Cambria Math" w:hAnsi="Cambria Math" w:cs="Times New Roman"/>
                <w:sz w:val="24"/>
                <w:szCs w:val="24"/>
              </w:rPr>
              <m:t>θ</m:t>
            </m:r>
          </m:e>
          <m:sup>
            <m:r>
              <w:rPr>
                <w:rFonts w:ascii="Cambria Math" w:hAnsi="Cambria Math" w:cs="Times New Roman"/>
                <w:sz w:val="24"/>
                <w:szCs w:val="24"/>
              </w:rPr>
              <m:t>j</m:t>
            </m:r>
          </m:sup>
        </m:sSup>
      </m:oMath>
      <w:r w:rsidRPr="00FB4D88">
        <w:rPr>
          <w:rFonts w:ascii="Times New Roman" w:hAnsi="Times New Roman" w:cs="Times New Roman"/>
          <w:iCs/>
          <w:sz w:val="24"/>
          <w:szCs w:val="24"/>
        </w:rPr>
        <w:t>, который представляет собой наклон функции на изображении) меньше 0, θ</w:t>
      </w:r>
      <w:r>
        <w:rPr>
          <w:rFonts w:ascii="Times New Roman" w:hAnsi="Times New Roman" w:cs="Times New Roman"/>
          <w:iCs/>
          <w:sz w:val="24"/>
          <w:szCs w:val="24"/>
        </w:rPr>
        <w:t xml:space="preserve"> </w:t>
      </w:r>
      <w:r w:rsidRPr="00FB4D88">
        <w:rPr>
          <w:rFonts w:ascii="Times New Roman" w:hAnsi="Times New Roman" w:cs="Times New Roman"/>
          <w:iCs/>
          <w:sz w:val="24"/>
          <w:szCs w:val="24"/>
        </w:rPr>
        <w:t>будет увеличиваться; если текущее значение находится в правой части оптимального решения, его градиент будет больше 0, а θ</w:t>
      </w:r>
      <w:r>
        <w:rPr>
          <w:rFonts w:ascii="Times New Roman" w:hAnsi="Times New Roman" w:cs="Times New Roman"/>
          <w:iCs/>
          <w:sz w:val="24"/>
          <w:szCs w:val="24"/>
        </w:rPr>
        <w:t xml:space="preserve"> </w:t>
      </w:r>
      <w:r w:rsidRPr="00FB4D88">
        <w:rPr>
          <w:rFonts w:ascii="Times New Roman" w:hAnsi="Times New Roman" w:cs="Times New Roman"/>
          <w:iCs/>
          <w:sz w:val="24"/>
          <w:szCs w:val="24"/>
        </w:rPr>
        <w:t>будет уменьшаться, так что θ</w:t>
      </w:r>
      <w:r>
        <w:rPr>
          <w:rFonts w:ascii="Times New Roman" w:hAnsi="Times New Roman" w:cs="Times New Roman"/>
          <w:iCs/>
          <w:sz w:val="24"/>
          <w:szCs w:val="24"/>
        </w:rPr>
        <w:t xml:space="preserve"> </w:t>
      </w:r>
      <w:r w:rsidRPr="00FB4D88">
        <w:rPr>
          <w:rFonts w:ascii="Times New Roman" w:hAnsi="Times New Roman" w:cs="Times New Roman"/>
          <w:iCs/>
          <w:sz w:val="24"/>
          <w:szCs w:val="24"/>
        </w:rPr>
        <w:t>будет продолжать приближаться к оптимальному решению</w:t>
      </w:r>
      <w:r w:rsidR="001A34EC">
        <w:rPr>
          <w:rStyle w:val="af0"/>
          <w:rFonts w:ascii="Times New Roman" w:hAnsi="Times New Roman" w:cs="Times New Roman"/>
          <w:iCs/>
          <w:sz w:val="24"/>
          <w:szCs w:val="24"/>
        </w:rPr>
        <w:footnoteReference w:id="18"/>
      </w:r>
      <w:r w:rsidRPr="00FB4D88">
        <w:rPr>
          <w:rFonts w:ascii="Times New Roman" w:hAnsi="Times New Roman" w:cs="Times New Roman"/>
          <w:iCs/>
          <w:sz w:val="24"/>
          <w:szCs w:val="24"/>
        </w:rPr>
        <w:t>.</w:t>
      </w:r>
      <w:r>
        <w:rPr>
          <w:rFonts w:ascii="Times New Roman" w:hAnsi="Times New Roman" w:cs="Times New Roman"/>
          <w:iCs/>
          <w:sz w:val="24"/>
          <w:szCs w:val="24"/>
        </w:rPr>
        <w:t xml:space="preserve"> </w:t>
      </w:r>
    </w:p>
    <w:p w14:paraId="40F74361" w14:textId="4610703B" w:rsidR="00FB4D88" w:rsidRDefault="00FB4D88" w:rsidP="00FB4D88">
      <w:pPr>
        <w:spacing w:beforeLines="50" w:before="120" w:line="360" w:lineRule="auto"/>
        <w:ind w:firstLineChars="810" w:firstLine="2268"/>
        <w:rPr>
          <w:rFonts w:ascii="Times New Roman" w:hAnsi="Times New Roman" w:cs="Times New Roman"/>
          <w:iCs/>
          <w:sz w:val="24"/>
          <w:szCs w:val="24"/>
        </w:rPr>
      </w:pPr>
      <w:r>
        <w:rPr>
          <w:rFonts w:ascii="Times New Roman" w:hAnsi="Times New Roman" w:cs="Times New Roman"/>
          <w:iCs/>
          <w:noProof/>
          <w:sz w:val="28"/>
          <w:szCs w:val="28"/>
        </w:rPr>
        <w:drawing>
          <wp:inline distT="0" distB="0" distL="0" distR="0" wp14:anchorId="7FAE6205" wp14:editId="5FF34ACF">
            <wp:extent cx="3261412" cy="26822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247" cy="2686216"/>
                    </a:xfrm>
                    <a:prstGeom prst="rect">
                      <a:avLst/>
                    </a:prstGeom>
                    <a:noFill/>
                  </pic:spPr>
                </pic:pic>
              </a:graphicData>
            </a:graphic>
          </wp:inline>
        </w:drawing>
      </w:r>
    </w:p>
    <w:p w14:paraId="1C62329A" w14:textId="06A6F752" w:rsidR="00BC23FF" w:rsidRPr="00BC23FF" w:rsidRDefault="00BC23FF" w:rsidP="00BC23FF">
      <w:pPr>
        <w:spacing w:beforeLines="50" w:before="120" w:line="360" w:lineRule="auto"/>
        <w:ind w:firstLineChars="200" w:firstLine="480"/>
        <w:jc w:val="center"/>
        <w:rPr>
          <w:rFonts w:ascii="Times New Roman" w:hAnsi="Times New Roman" w:cs="Times New Roman"/>
          <w:iCs/>
          <w:sz w:val="24"/>
          <w:szCs w:val="24"/>
        </w:rPr>
      </w:pPr>
      <w:r w:rsidRPr="00BC23FF">
        <w:rPr>
          <w:rFonts w:ascii="Times New Roman" w:hAnsi="Times New Roman" w:cs="Times New Roman"/>
          <w:i/>
          <w:iCs/>
          <w:sz w:val="24"/>
          <w:szCs w:val="24"/>
        </w:rPr>
        <w:t>Рисунок 1. Объяснение алгоритма градиентного спуска</w:t>
      </w:r>
      <w:r w:rsidRPr="00B90A5D">
        <w:rPr>
          <w:rFonts w:cs="Times New Roman"/>
          <w:i/>
          <w:iCs/>
          <w:sz w:val="20"/>
          <w:szCs w:val="20"/>
        </w:rPr>
        <w:t>.</w:t>
      </w:r>
    </w:p>
    <w:p w14:paraId="34412737" w14:textId="4667F1F0" w:rsidR="00955E7F" w:rsidRDefault="001B415F"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Мы вручную отметили эмоции </w:t>
      </w:r>
      <w:r w:rsidR="00616030">
        <w:rPr>
          <w:rFonts w:ascii="Times New Roman" w:hAnsi="Times New Roman" w:cs="Times New Roman"/>
          <w:iCs/>
          <w:sz w:val="24"/>
          <w:szCs w:val="24"/>
        </w:rPr>
        <w:t>5</w:t>
      </w:r>
      <w:r w:rsidRPr="00AF6350">
        <w:rPr>
          <w:rFonts w:ascii="Times New Roman" w:hAnsi="Times New Roman" w:cs="Times New Roman"/>
          <w:iCs/>
          <w:sz w:val="24"/>
          <w:szCs w:val="24"/>
        </w:rPr>
        <w:t xml:space="preserve">000 текстов в качестве обучающего набора, а веса этих четырех степени наречий степени были получены: </w:t>
      </w:r>
    </w:p>
    <w:p w14:paraId="5DC6E4B6" w14:textId="7BEC72B8" w:rsidR="00BC23FF" w:rsidRPr="00BC23FF" w:rsidRDefault="00BC23FF" w:rsidP="00BC23FF">
      <w:pPr>
        <w:spacing w:beforeLines="50" w:before="120" w:line="36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t>Таблица 2: Вес каждого уровня наречий</w:t>
      </w:r>
    </w:p>
    <w:tbl>
      <w:tblPr>
        <w:tblStyle w:val="af1"/>
        <w:tblW w:w="0" w:type="auto"/>
        <w:tblLook w:val="04A0" w:firstRow="1" w:lastRow="0" w:firstColumn="1" w:lastColumn="0" w:noHBand="0" w:noVBand="1"/>
      </w:tblPr>
      <w:tblGrid>
        <w:gridCol w:w="1936"/>
        <w:gridCol w:w="2064"/>
        <w:gridCol w:w="2065"/>
        <w:gridCol w:w="2065"/>
        <w:gridCol w:w="2065"/>
      </w:tblGrid>
      <w:tr w:rsidR="00434957" w:rsidRPr="00AF6350" w14:paraId="67E661B0" w14:textId="77777777" w:rsidTr="00434957">
        <w:tc>
          <w:tcPr>
            <w:tcW w:w="1936" w:type="dxa"/>
          </w:tcPr>
          <w:p w14:paraId="3D11913C" w14:textId="69B364EC" w:rsidR="00434957" w:rsidRPr="00AF6350" w:rsidRDefault="001B415F"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lastRenderedPageBreak/>
              <w:t>Степень:</w:t>
            </w:r>
          </w:p>
        </w:tc>
        <w:tc>
          <w:tcPr>
            <w:tcW w:w="2064" w:type="dxa"/>
          </w:tcPr>
          <w:p w14:paraId="219C31C0" w14:textId="5029F696" w:rsidR="00434957" w:rsidRPr="00AF6350" w:rsidRDefault="00D02717"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Крайн</w:t>
            </w:r>
            <w:r>
              <w:rPr>
                <w:rFonts w:ascii="Times New Roman" w:hAnsi="Times New Roman" w:cs="Times New Roman"/>
                <w:iCs/>
                <w:sz w:val="24"/>
                <w:szCs w:val="24"/>
              </w:rPr>
              <w:t>е</w:t>
            </w:r>
          </w:p>
        </w:tc>
        <w:tc>
          <w:tcPr>
            <w:tcW w:w="2065" w:type="dxa"/>
          </w:tcPr>
          <w:p w14:paraId="002D5B23" w14:textId="5275769A" w:rsidR="00434957" w:rsidRPr="00AF6350" w:rsidRDefault="001B415F"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Очень</w:t>
            </w:r>
          </w:p>
        </w:tc>
        <w:tc>
          <w:tcPr>
            <w:tcW w:w="2065" w:type="dxa"/>
          </w:tcPr>
          <w:p w14:paraId="670DECA8" w14:textId="47A35475" w:rsidR="00434957" w:rsidRPr="00AF6350" w:rsidRDefault="00D3107D" w:rsidP="00AF6350">
            <w:pPr>
              <w:spacing w:beforeLines="50" w:before="120" w:line="360" w:lineRule="auto"/>
              <w:rPr>
                <w:rFonts w:ascii="Times New Roman" w:hAnsi="Times New Roman" w:cs="Times New Roman"/>
                <w:iCs/>
                <w:sz w:val="24"/>
                <w:szCs w:val="24"/>
              </w:rPr>
            </w:pPr>
            <w:r>
              <w:rPr>
                <w:rFonts w:ascii="Times New Roman" w:hAnsi="Times New Roman" w:cs="Times New Roman"/>
                <w:iCs/>
                <w:sz w:val="24"/>
                <w:szCs w:val="24"/>
              </w:rPr>
              <w:t>Более</w:t>
            </w:r>
          </w:p>
        </w:tc>
        <w:tc>
          <w:tcPr>
            <w:tcW w:w="2065" w:type="dxa"/>
          </w:tcPr>
          <w:p w14:paraId="1C3CE9E9" w14:textId="7F402B7F" w:rsidR="00434957" w:rsidRPr="00AF6350" w:rsidRDefault="001B415F"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Обычн</w:t>
            </w:r>
            <w:r w:rsidR="00D02717">
              <w:rPr>
                <w:rFonts w:ascii="Times New Roman" w:hAnsi="Times New Roman" w:cs="Times New Roman"/>
                <w:iCs/>
                <w:sz w:val="24"/>
                <w:szCs w:val="24"/>
              </w:rPr>
              <w:t>о</w:t>
            </w:r>
          </w:p>
        </w:tc>
      </w:tr>
      <w:tr w:rsidR="00434957" w:rsidRPr="00AF6350" w14:paraId="07DF7E89" w14:textId="77777777" w:rsidTr="00434957">
        <w:tc>
          <w:tcPr>
            <w:tcW w:w="1936" w:type="dxa"/>
          </w:tcPr>
          <w:p w14:paraId="4B79E001" w14:textId="3D6AE491" w:rsidR="00434957" w:rsidRPr="00AF6350" w:rsidRDefault="001B415F"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Вес:</w:t>
            </w:r>
          </w:p>
        </w:tc>
        <w:tc>
          <w:tcPr>
            <w:tcW w:w="2064" w:type="dxa"/>
          </w:tcPr>
          <w:p w14:paraId="0C3E992C" w14:textId="65FD8F93" w:rsidR="00434957" w:rsidRPr="00AF6350" w:rsidRDefault="00434957"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4</w:t>
            </w:r>
            <w:r w:rsidRPr="00AF6350">
              <w:rPr>
                <w:rFonts w:ascii="Times New Roman" w:hAnsi="Times New Roman" w:cs="Times New Roman"/>
                <w:iCs/>
                <w:sz w:val="24"/>
                <w:szCs w:val="24"/>
              </w:rPr>
              <w:t>.32</w:t>
            </w:r>
          </w:p>
        </w:tc>
        <w:tc>
          <w:tcPr>
            <w:tcW w:w="2065" w:type="dxa"/>
          </w:tcPr>
          <w:p w14:paraId="5886E69A" w14:textId="1B41E0DE" w:rsidR="00434957" w:rsidRPr="00AF6350" w:rsidRDefault="00434957"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.98</w:t>
            </w:r>
          </w:p>
        </w:tc>
        <w:tc>
          <w:tcPr>
            <w:tcW w:w="2065" w:type="dxa"/>
          </w:tcPr>
          <w:p w14:paraId="4A4995EF" w14:textId="777369C5" w:rsidR="00434957" w:rsidRPr="00AF6350" w:rsidRDefault="00434957"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2</w:t>
            </w:r>
            <w:r w:rsidRPr="00AF6350">
              <w:rPr>
                <w:rFonts w:ascii="Times New Roman" w:hAnsi="Times New Roman" w:cs="Times New Roman"/>
                <w:iCs/>
                <w:sz w:val="24"/>
                <w:szCs w:val="24"/>
              </w:rPr>
              <w:t>.05</w:t>
            </w:r>
          </w:p>
        </w:tc>
        <w:tc>
          <w:tcPr>
            <w:tcW w:w="2065" w:type="dxa"/>
          </w:tcPr>
          <w:p w14:paraId="0409D290" w14:textId="7C42CC6F" w:rsidR="00434957" w:rsidRPr="00AF6350" w:rsidRDefault="00434957"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hint="eastAsia"/>
                <w:iCs/>
                <w:sz w:val="24"/>
                <w:szCs w:val="24"/>
              </w:rPr>
              <w:t>0</w:t>
            </w:r>
            <w:r w:rsidRPr="00AF6350">
              <w:rPr>
                <w:rFonts w:ascii="Times New Roman" w:hAnsi="Times New Roman" w:cs="Times New Roman"/>
                <w:iCs/>
                <w:sz w:val="24"/>
                <w:szCs w:val="24"/>
              </w:rPr>
              <w:t>.63</w:t>
            </w:r>
          </w:p>
        </w:tc>
      </w:tr>
    </w:tbl>
    <w:p w14:paraId="45CF26B7" w14:textId="408ABFAB" w:rsidR="002748EE" w:rsidRPr="00AF6350" w:rsidRDefault="00B7012F"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Мы оценили все 679 089 текстов один за другим, разделили их на положительные и отрицательные настроения (включая нейтральные и отрицательные) и объединили их по дате, чтобы рассчитать долю пользователей с положительными настроениями за каждый день. Назовём этот индикатор как «Позитивная эмоция на форуме». Поскольку эмоции большого числа форумчан находятся в нейтральном состоянии, которое трудно определить, доля пользователей с абсолютно положительными и абсолютно отрицательными эмоциями в целом относительно невелика. Мы изобразили изменение доли позитивных пользователей и тенденцию CSI 300 и индекса SME в виде следующего рисунка: </w:t>
      </w:r>
    </w:p>
    <w:p w14:paraId="0DAE89FF" w14:textId="44489656" w:rsidR="002748EE" w:rsidRPr="00AF6350" w:rsidRDefault="00426A8C" w:rsidP="00AF6350">
      <w:pPr>
        <w:spacing w:beforeLines="50" w:before="120" w:line="360" w:lineRule="auto"/>
        <w:ind w:firstLineChars="200" w:firstLine="440"/>
        <w:rPr>
          <w:rFonts w:ascii="Times New Roman" w:hAnsi="Times New Roman" w:cs="Times New Roman"/>
          <w:iCs/>
          <w:sz w:val="24"/>
          <w:szCs w:val="24"/>
        </w:rPr>
      </w:pPr>
      <w:r>
        <w:rPr>
          <w:noProof/>
        </w:rPr>
        <w:drawing>
          <wp:inline distT="0" distB="0" distL="0" distR="0" wp14:anchorId="2FBC4559" wp14:editId="049ADAF9">
            <wp:extent cx="6050280" cy="3276600"/>
            <wp:effectExtent l="0" t="0" r="7620" b="0"/>
            <wp:docPr id="2" name="图表 2">
              <a:extLst xmlns:a="http://schemas.openxmlformats.org/drawingml/2006/main">
                <a:ext uri="{FF2B5EF4-FFF2-40B4-BE49-F238E27FC236}">
                  <a16:creationId xmlns:a16="http://schemas.microsoft.com/office/drawing/2014/main" id="{E3515CEE-146B-4A11-A239-116D582D55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04B4B5" w14:textId="79022693" w:rsidR="008C4ADF" w:rsidRDefault="008C4ADF" w:rsidP="008C4ADF">
      <w:pPr>
        <w:spacing w:beforeLines="50" w:before="120" w:line="360" w:lineRule="auto"/>
        <w:ind w:firstLineChars="200" w:firstLine="480"/>
        <w:jc w:val="center"/>
        <w:rPr>
          <w:rFonts w:ascii="Times New Roman" w:hAnsi="Times New Roman" w:cs="Times New Roman"/>
          <w:iCs/>
          <w:sz w:val="24"/>
          <w:szCs w:val="24"/>
        </w:rPr>
      </w:pPr>
      <w:r w:rsidRPr="00BC23FF">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BC23FF">
        <w:rPr>
          <w:rFonts w:ascii="Times New Roman" w:hAnsi="Times New Roman" w:cs="Times New Roman"/>
          <w:i/>
          <w:iCs/>
          <w:sz w:val="24"/>
          <w:szCs w:val="24"/>
        </w:rPr>
        <w:t>.</w:t>
      </w:r>
      <w:r w:rsidRPr="008C4ADF">
        <w:t xml:space="preserve"> </w:t>
      </w:r>
      <w:r w:rsidRPr="008C4ADF">
        <w:rPr>
          <w:rFonts w:ascii="Times New Roman" w:hAnsi="Times New Roman" w:cs="Times New Roman"/>
          <w:i/>
          <w:iCs/>
          <w:sz w:val="24"/>
          <w:szCs w:val="24"/>
        </w:rPr>
        <w:t>Доля позитивных инвесторов и тенденции индекса</w:t>
      </w:r>
    </w:p>
    <w:p w14:paraId="24825DF5" w14:textId="51E12992" w:rsidR="00203893" w:rsidRPr="00AF6350" w:rsidRDefault="005A06B4"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Нетрудно обнаружить, что тренд этих двух рыночных индексов представляет собой стационарный временной ряд, который нельзя использовать для анализа временных рядов, его необходимо дифференцировать, чтобы сделать из него </w:t>
      </w:r>
      <w:r w:rsidR="00E17B1F" w:rsidRPr="00AF6350">
        <w:rPr>
          <w:rFonts w:ascii="Times New Roman" w:hAnsi="Times New Roman" w:cs="Times New Roman"/>
          <w:iCs/>
          <w:sz w:val="24"/>
          <w:szCs w:val="24"/>
        </w:rPr>
        <w:t>стационарный</w:t>
      </w:r>
      <w:r w:rsidRPr="00AF6350">
        <w:rPr>
          <w:rFonts w:ascii="Times New Roman" w:hAnsi="Times New Roman" w:cs="Times New Roman"/>
          <w:iCs/>
          <w:sz w:val="24"/>
          <w:szCs w:val="24"/>
        </w:rPr>
        <w:t xml:space="preserve"> ряд. Взяв в качестве примера индекс CSI300, мы возьмем его значение разницы первого порядка, </w:t>
      </w:r>
      <w:r w:rsidR="00E17B1F" w:rsidRPr="00AF6350">
        <w:rPr>
          <w:rFonts w:ascii="Times New Roman" w:hAnsi="Times New Roman" w:cs="Times New Roman"/>
          <w:iCs/>
          <w:sz w:val="24"/>
          <w:szCs w:val="24"/>
        </w:rPr>
        <w:t>т.е.</w:t>
      </w:r>
      <w:r w:rsidRPr="00AF6350">
        <w:rPr>
          <w:rFonts w:ascii="Times New Roman" w:hAnsi="Times New Roman" w:cs="Times New Roman"/>
          <w:iCs/>
          <w:sz w:val="24"/>
          <w:szCs w:val="24"/>
        </w:rPr>
        <w:t xml:space="preserve"> дневной рост и</w:t>
      </w:r>
      <w:r w:rsidR="00E17B1F" w:rsidRPr="00AF6350">
        <w:rPr>
          <w:rFonts w:ascii="Times New Roman" w:hAnsi="Times New Roman" w:cs="Times New Roman"/>
          <w:iCs/>
          <w:sz w:val="24"/>
          <w:szCs w:val="24"/>
        </w:rPr>
        <w:t>ли</w:t>
      </w:r>
      <w:r w:rsidRPr="00AF6350">
        <w:rPr>
          <w:rFonts w:ascii="Times New Roman" w:hAnsi="Times New Roman" w:cs="Times New Roman"/>
          <w:iCs/>
          <w:sz w:val="24"/>
          <w:szCs w:val="24"/>
        </w:rPr>
        <w:t xml:space="preserve"> падение в качестве данных по вертикальной оси и возьмем позитивную эмоци</w:t>
      </w:r>
      <w:r w:rsidR="00E17B1F" w:rsidRPr="00AF6350">
        <w:rPr>
          <w:rFonts w:ascii="Times New Roman" w:hAnsi="Times New Roman" w:cs="Times New Roman"/>
          <w:iCs/>
          <w:sz w:val="24"/>
          <w:szCs w:val="24"/>
        </w:rPr>
        <w:t>ю</w:t>
      </w:r>
      <w:r w:rsidRPr="00AF6350">
        <w:rPr>
          <w:rFonts w:ascii="Times New Roman" w:hAnsi="Times New Roman" w:cs="Times New Roman"/>
          <w:iCs/>
          <w:sz w:val="24"/>
          <w:szCs w:val="24"/>
        </w:rPr>
        <w:t xml:space="preserve"> на форуме в качестве значения по горизонтальной оси и получим диаграмму рассеяния следующим образом:</w:t>
      </w:r>
    </w:p>
    <w:tbl>
      <w:tblPr>
        <w:tblStyle w:val="af1"/>
        <w:tblW w:w="0" w:type="auto"/>
        <w:tblInd w:w="1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312292" w:rsidRPr="00AF6350" w14:paraId="383FA9E2" w14:textId="77777777" w:rsidTr="008C4ADF">
        <w:trPr>
          <w:trHeight w:val="2390"/>
        </w:trPr>
        <w:tc>
          <w:tcPr>
            <w:tcW w:w="8291" w:type="dxa"/>
          </w:tcPr>
          <w:p w14:paraId="7CBD9BA9" w14:textId="50DA45D0" w:rsidR="00312292" w:rsidRPr="00AF6350" w:rsidRDefault="00E75212" w:rsidP="00AF6350">
            <w:pPr>
              <w:spacing w:beforeLines="50" w:before="120" w:line="360" w:lineRule="auto"/>
              <w:ind w:firstLineChars="208" w:firstLine="458"/>
              <w:rPr>
                <w:rFonts w:ascii="Times New Roman" w:hAnsi="Times New Roman" w:cs="Times New Roman"/>
                <w:iCs/>
                <w:sz w:val="24"/>
                <w:szCs w:val="24"/>
              </w:rPr>
            </w:pPr>
            <w:r>
              <w:rPr>
                <w:noProof/>
              </w:rPr>
              <w:lastRenderedPageBreak/>
              <w:drawing>
                <wp:inline distT="0" distB="0" distL="0" distR="0" wp14:anchorId="60B50D42" wp14:editId="1CCA8EDF">
                  <wp:extent cx="4823460" cy="2741881"/>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233" cy="2749142"/>
                          </a:xfrm>
                          <a:prstGeom prst="rect">
                            <a:avLst/>
                          </a:prstGeom>
                        </pic:spPr>
                      </pic:pic>
                    </a:graphicData>
                  </a:graphic>
                </wp:inline>
              </w:drawing>
            </w:r>
          </w:p>
        </w:tc>
      </w:tr>
      <w:tr w:rsidR="008C4ADF" w:rsidRPr="00AF6350" w14:paraId="7A7D58EA" w14:textId="77777777" w:rsidTr="008C4ADF">
        <w:trPr>
          <w:trHeight w:val="68"/>
        </w:trPr>
        <w:tc>
          <w:tcPr>
            <w:tcW w:w="8291" w:type="dxa"/>
          </w:tcPr>
          <w:p w14:paraId="4E0D9797" w14:textId="233A2D7D" w:rsidR="008C4ADF" w:rsidRPr="00AF6350" w:rsidRDefault="008C4ADF" w:rsidP="00AF6350">
            <w:pPr>
              <w:spacing w:beforeLines="50" w:before="120" w:line="360" w:lineRule="auto"/>
              <w:ind w:firstLineChars="208" w:firstLine="499"/>
              <w:rPr>
                <w:noProof/>
                <w:sz w:val="24"/>
                <w:szCs w:val="24"/>
              </w:rPr>
            </w:pPr>
            <w:r w:rsidRPr="008C4ADF">
              <w:rPr>
                <w:rFonts w:ascii="Times New Roman" w:hAnsi="Times New Roman" w:cs="Times New Roman"/>
                <w:i/>
                <w:iCs/>
                <w:sz w:val="24"/>
                <w:szCs w:val="24"/>
              </w:rPr>
              <w:t>Рисунок 3. Дневное изменение CSI300 и позитивная эмоция на форуме</w:t>
            </w:r>
          </w:p>
        </w:tc>
      </w:tr>
    </w:tbl>
    <w:p w14:paraId="76D7C5C7" w14:textId="37FDD701" w:rsidR="00E75212" w:rsidRDefault="00E75212" w:rsidP="00E75212">
      <w:pPr>
        <w:spacing w:beforeLines="50" w:before="120" w:line="360" w:lineRule="auto"/>
        <w:ind w:firstLineChars="709" w:firstLine="1560"/>
        <w:rPr>
          <w:rFonts w:ascii="Times New Roman" w:hAnsi="Times New Roman" w:cs="Times New Roman"/>
          <w:iCs/>
          <w:sz w:val="24"/>
          <w:szCs w:val="24"/>
        </w:rPr>
      </w:pPr>
      <w:r w:rsidRPr="00836275">
        <w:drawing>
          <wp:inline distT="0" distB="0" distL="0" distR="0" wp14:anchorId="202E0D31" wp14:editId="21BCE3C0">
            <wp:extent cx="5047615" cy="2869301"/>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4528" cy="2873231"/>
                    </a:xfrm>
                    <a:prstGeom prst="rect">
                      <a:avLst/>
                    </a:prstGeom>
                  </pic:spPr>
                </pic:pic>
              </a:graphicData>
            </a:graphic>
          </wp:inline>
        </w:drawing>
      </w:r>
    </w:p>
    <w:p w14:paraId="6D2D6DCD" w14:textId="1F74386F" w:rsidR="00E75212" w:rsidRPr="00E75212" w:rsidRDefault="00E75212" w:rsidP="00E75212">
      <w:pPr>
        <w:spacing w:beforeLines="50" w:before="120" w:line="360" w:lineRule="auto"/>
        <w:ind w:firstLineChars="200" w:firstLine="480"/>
        <w:jc w:val="center"/>
        <w:rPr>
          <w:rFonts w:ascii="Times New Roman" w:hAnsi="Times New Roman" w:cs="Times New Roman"/>
          <w:i/>
          <w:iCs/>
          <w:sz w:val="24"/>
          <w:szCs w:val="24"/>
        </w:rPr>
      </w:pPr>
      <w:r w:rsidRPr="00E75212">
        <w:rPr>
          <w:rFonts w:ascii="Times New Roman" w:hAnsi="Times New Roman" w:cs="Times New Roman"/>
          <w:i/>
          <w:iCs/>
          <w:sz w:val="24"/>
          <w:szCs w:val="24"/>
        </w:rPr>
        <w:t xml:space="preserve">Рисунок </w:t>
      </w:r>
      <w:r w:rsidR="009852ED">
        <w:rPr>
          <w:rFonts w:ascii="Times New Roman" w:hAnsi="Times New Roman" w:cs="Times New Roman"/>
          <w:i/>
          <w:iCs/>
          <w:sz w:val="24"/>
          <w:szCs w:val="24"/>
        </w:rPr>
        <w:t>4</w:t>
      </w:r>
      <w:r w:rsidRPr="00E75212">
        <w:rPr>
          <w:rFonts w:ascii="Times New Roman" w:hAnsi="Times New Roman" w:cs="Times New Roman"/>
          <w:i/>
          <w:iCs/>
          <w:sz w:val="24"/>
          <w:szCs w:val="24"/>
        </w:rPr>
        <w:t>. Дневное изменение</w:t>
      </w:r>
      <w:r>
        <w:rPr>
          <w:rFonts w:ascii="Times New Roman" w:hAnsi="Times New Roman" w:cs="Times New Roman"/>
          <w:i/>
          <w:iCs/>
          <w:sz w:val="24"/>
          <w:szCs w:val="24"/>
        </w:rPr>
        <w:t xml:space="preserve"> </w:t>
      </w:r>
      <w:r>
        <w:rPr>
          <w:rFonts w:ascii="Times New Roman" w:hAnsi="Times New Roman" w:cs="Times New Roman" w:hint="eastAsia"/>
          <w:i/>
          <w:iCs/>
          <w:sz w:val="24"/>
          <w:szCs w:val="24"/>
        </w:rPr>
        <w:t>SSE</w:t>
      </w:r>
      <w:r>
        <w:rPr>
          <w:rFonts w:ascii="Times New Roman" w:hAnsi="Times New Roman" w:cs="Times New Roman"/>
          <w:i/>
          <w:iCs/>
          <w:sz w:val="24"/>
          <w:szCs w:val="24"/>
        </w:rPr>
        <w:t xml:space="preserve"> </w:t>
      </w:r>
      <w:r w:rsidRPr="00E75212">
        <w:rPr>
          <w:rFonts w:ascii="Times New Roman" w:hAnsi="Times New Roman" w:cs="Times New Roman"/>
          <w:i/>
          <w:iCs/>
          <w:sz w:val="24"/>
          <w:szCs w:val="24"/>
        </w:rPr>
        <w:t>SME</w:t>
      </w:r>
      <w:r>
        <w:rPr>
          <w:rFonts w:ascii="Times New Roman" w:hAnsi="Times New Roman" w:cs="Times New Roman"/>
          <w:i/>
          <w:iCs/>
          <w:sz w:val="24"/>
          <w:szCs w:val="24"/>
        </w:rPr>
        <w:t xml:space="preserve"> </w:t>
      </w:r>
      <w:r>
        <w:rPr>
          <w:rFonts w:ascii="Times New Roman" w:hAnsi="Times New Roman" w:cs="Times New Roman" w:hint="eastAsia"/>
          <w:i/>
          <w:iCs/>
          <w:sz w:val="24"/>
          <w:szCs w:val="24"/>
        </w:rPr>
        <w:t>COMPOSITE</w:t>
      </w:r>
      <w:r w:rsidRPr="00E75212">
        <w:rPr>
          <w:rFonts w:ascii="Times New Roman" w:hAnsi="Times New Roman" w:cs="Times New Roman"/>
          <w:i/>
          <w:iCs/>
          <w:sz w:val="24"/>
          <w:szCs w:val="24"/>
        </w:rPr>
        <w:t xml:space="preserve"> и </w:t>
      </w:r>
      <w:r w:rsidRPr="008C4ADF">
        <w:rPr>
          <w:rFonts w:ascii="Times New Roman" w:hAnsi="Times New Roman" w:cs="Times New Roman"/>
          <w:i/>
          <w:iCs/>
          <w:sz w:val="24"/>
          <w:szCs w:val="24"/>
        </w:rPr>
        <w:t>позитивная эмоция на форуме</w:t>
      </w:r>
    </w:p>
    <w:p w14:paraId="57084D18" w14:textId="62097A3C" w:rsidR="008B4966" w:rsidRDefault="00096105"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Видно, что существует положительная корреляция между</w:t>
      </w:r>
      <w:r w:rsidR="00E75212">
        <w:rPr>
          <w:rFonts w:ascii="Times New Roman" w:hAnsi="Times New Roman" w:cs="Times New Roman"/>
          <w:iCs/>
          <w:sz w:val="24"/>
          <w:szCs w:val="24"/>
        </w:rPr>
        <w:t xml:space="preserve"> </w:t>
      </w:r>
      <w:r w:rsidR="00E75212" w:rsidRPr="00AF6350">
        <w:rPr>
          <w:rFonts w:ascii="Times New Roman" w:hAnsi="Times New Roman" w:cs="Times New Roman"/>
          <w:iCs/>
          <w:sz w:val="24"/>
          <w:szCs w:val="24"/>
        </w:rPr>
        <w:t>позитивным настроением</w:t>
      </w:r>
      <w:r w:rsidR="00947D21">
        <w:rPr>
          <w:rFonts w:ascii="Times New Roman" w:hAnsi="Times New Roman" w:cs="Times New Roman"/>
          <w:iCs/>
          <w:sz w:val="24"/>
          <w:szCs w:val="24"/>
        </w:rPr>
        <w:t xml:space="preserve"> на</w:t>
      </w:r>
      <w:r w:rsidR="00E75212" w:rsidRPr="00AF6350">
        <w:rPr>
          <w:rFonts w:ascii="Times New Roman" w:hAnsi="Times New Roman" w:cs="Times New Roman"/>
          <w:iCs/>
          <w:sz w:val="24"/>
          <w:szCs w:val="24"/>
        </w:rPr>
        <w:t xml:space="preserve"> форум</w:t>
      </w:r>
      <w:r w:rsidR="00947D21">
        <w:rPr>
          <w:rFonts w:ascii="Times New Roman" w:hAnsi="Times New Roman" w:cs="Times New Roman"/>
          <w:iCs/>
          <w:sz w:val="24"/>
          <w:szCs w:val="24"/>
        </w:rPr>
        <w:t>е</w:t>
      </w:r>
      <w:r w:rsidR="00E75212">
        <w:rPr>
          <w:rFonts w:ascii="Times New Roman" w:hAnsi="Times New Roman" w:cs="Times New Roman"/>
          <w:iCs/>
          <w:sz w:val="24"/>
          <w:szCs w:val="24"/>
        </w:rPr>
        <w:t xml:space="preserve"> и</w:t>
      </w:r>
      <w:r w:rsidRPr="00AF6350">
        <w:rPr>
          <w:rFonts w:ascii="Times New Roman" w:hAnsi="Times New Roman" w:cs="Times New Roman"/>
          <w:iCs/>
          <w:sz w:val="24"/>
          <w:szCs w:val="24"/>
        </w:rPr>
        <w:t xml:space="preserve"> ростом индекса CSI 300 и</w:t>
      </w:r>
      <w:r w:rsidR="00947D21">
        <w:rPr>
          <w:rFonts w:ascii="Times New Roman" w:hAnsi="Times New Roman" w:cs="Times New Roman"/>
          <w:iCs/>
          <w:sz w:val="24"/>
          <w:szCs w:val="24"/>
        </w:rPr>
        <w:t xml:space="preserve"> </w:t>
      </w:r>
      <w:r w:rsidR="00947D21" w:rsidRPr="00947D21">
        <w:rPr>
          <w:rFonts w:ascii="Times New Roman" w:hAnsi="Times New Roman" w:cs="Times New Roman"/>
          <w:iCs/>
          <w:sz w:val="24"/>
          <w:szCs w:val="24"/>
        </w:rPr>
        <w:t>индекса малого и среднего бизнеса</w:t>
      </w:r>
      <w:r w:rsidR="00E75212">
        <w:rPr>
          <w:rFonts w:ascii="Times New Roman" w:hAnsi="Times New Roman" w:cs="Times New Roman"/>
          <w:iCs/>
          <w:sz w:val="24"/>
          <w:szCs w:val="24"/>
        </w:rPr>
        <w:t xml:space="preserve"> (SSE SME COMPOSITE)</w:t>
      </w:r>
      <w:r w:rsidRPr="00AF6350">
        <w:rPr>
          <w:rFonts w:ascii="Times New Roman" w:hAnsi="Times New Roman" w:cs="Times New Roman"/>
          <w:iCs/>
          <w:sz w:val="24"/>
          <w:szCs w:val="24"/>
        </w:rPr>
        <w:t>. Результат теста коэффициента корреляции Пирсона меньше 0,05, то есть с доверительной вероятностью 5%, есть основания полагать, что позитивная эмоция в форуме связано с изменением индекса этого дня.</w:t>
      </w:r>
      <w:r w:rsidR="006C5DDA" w:rsidRPr="00AF6350">
        <w:rPr>
          <w:rFonts w:ascii="Times New Roman" w:hAnsi="Times New Roman" w:cs="Times New Roman" w:hint="eastAsia"/>
          <w:iCs/>
          <w:sz w:val="24"/>
          <w:szCs w:val="24"/>
        </w:rPr>
        <w:t xml:space="preserve"> </w:t>
      </w:r>
      <w:r w:rsidR="00F622DA">
        <w:rPr>
          <w:rFonts w:ascii="Times New Roman" w:hAnsi="Times New Roman" w:cs="Times New Roman"/>
          <w:iCs/>
          <w:sz w:val="24"/>
          <w:szCs w:val="24"/>
        </w:rPr>
        <w:t xml:space="preserve"> </w:t>
      </w:r>
    </w:p>
    <w:p w14:paraId="1321F3D9" w14:textId="6F776833" w:rsidR="00426A8C" w:rsidRPr="00426A8C" w:rsidRDefault="00426A8C" w:rsidP="00426A8C">
      <w:pPr>
        <w:spacing w:beforeLines="50" w:before="120" w:line="360" w:lineRule="auto"/>
        <w:ind w:firstLineChars="200" w:firstLine="480"/>
        <w:rPr>
          <w:rFonts w:ascii="Times New Roman" w:hAnsi="Times New Roman" w:cs="Times New Roman"/>
          <w:iCs/>
          <w:sz w:val="24"/>
          <w:szCs w:val="24"/>
        </w:rPr>
      </w:pPr>
      <w:bookmarkStart w:id="25" w:name="_Toc100085682"/>
      <w:r w:rsidRPr="00426A8C">
        <w:rPr>
          <w:rFonts w:ascii="Times New Roman" w:hAnsi="Times New Roman" w:cs="Times New Roman"/>
          <w:iCs/>
          <w:sz w:val="24"/>
          <w:szCs w:val="24"/>
        </w:rPr>
        <w:t>В этом параграф</w:t>
      </w:r>
      <w:r w:rsidRPr="00426A8C">
        <w:rPr>
          <w:rFonts w:ascii="Times New Roman" w:hAnsi="Times New Roman" w:cs="Times New Roman"/>
          <w:iCs/>
          <w:sz w:val="24"/>
          <w:szCs w:val="24"/>
        </w:rPr>
        <w:t>е</w:t>
      </w:r>
      <w:r w:rsidRPr="00426A8C">
        <w:rPr>
          <w:rFonts w:ascii="Times New Roman" w:hAnsi="Times New Roman" w:cs="Times New Roman"/>
          <w:iCs/>
          <w:sz w:val="24"/>
          <w:szCs w:val="24"/>
        </w:rPr>
        <w:t xml:space="preserve"> мы созда</w:t>
      </w:r>
      <w:r>
        <w:rPr>
          <w:rFonts w:ascii="Times New Roman" w:hAnsi="Times New Roman" w:cs="Times New Roman"/>
          <w:iCs/>
          <w:sz w:val="24"/>
          <w:szCs w:val="24"/>
        </w:rPr>
        <w:t>ли</w:t>
      </w:r>
      <w:r w:rsidRPr="00426A8C">
        <w:rPr>
          <w:rFonts w:ascii="Times New Roman" w:hAnsi="Times New Roman" w:cs="Times New Roman"/>
          <w:iCs/>
          <w:sz w:val="24"/>
          <w:szCs w:val="24"/>
        </w:rPr>
        <w:t xml:space="preserve"> индикатор позитивного настроения форума с помощью анализа НЛП и методов машинного обучения, а также проверим взаимосвязь между этим индикатором и рыночными индексами. Однако невозможно создать модель прогнозирования рыночных индексов только на основе этой взаимосвязи, и невозможно определить, является ли позитивн</w:t>
      </w:r>
      <w:r w:rsidR="009852ED">
        <w:rPr>
          <w:rFonts w:ascii="Times New Roman" w:hAnsi="Times New Roman" w:cs="Times New Roman"/>
          <w:iCs/>
          <w:sz w:val="24"/>
          <w:szCs w:val="24"/>
        </w:rPr>
        <w:t>ая</w:t>
      </w:r>
      <w:r w:rsidRPr="00426A8C">
        <w:rPr>
          <w:rFonts w:ascii="Times New Roman" w:hAnsi="Times New Roman" w:cs="Times New Roman"/>
          <w:iCs/>
          <w:sz w:val="24"/>
          <w:szCs w:val="24"/>
        </w:rPr>
        <w:t xml:space="preserve"> </w:t>
      </w:r>
      <w:r w:rsidR="009852ED">
        <w:rPr>
          <w:rFonts w:ascii="Times New Roman" w:hAnsi="Times New Roman" w:cs="Times New Roman"/>
          <w:iCs/>
          <w:sz w:val="24"/>
          <w:szCs w:val="24"/>
        </w:rPr>
        <w:t>эмоция</w:t>
      </w:r>
      <w:r w:rsidRPr="00426A8C">
        <w:rPr>
          <w:rFonts w:ascii="Times New Roman" w:hAnsi="Times New Roman" w:cs="Times New Roman"/>
          <w:iCs/>
          <w:sz w:val="24"/>
          <w:szCs w:val="24"/>
        </w:rPr>
        <w:t xml:space="preserve"> участников форума причиной или результатом изменений рыночного индекса.</w:t>
      </w:r>
      <w:r w:rsidR="009852ED">
        <w:rPr>
          <w:rFonts w:ascii="Times New Roman" w:hAnsi="Times New Roman" w:cs="Times New Roman"/>
          <w:iCs/>
          <w:sz w:val="24"/>
          <w:szCs w:val="24"/>
        </w:rPr>
        <w:t xml:space="preserve"> Поэтому</w:t>
      </w:r>
      <w:r w:rsidRPr="00426A8C">
        <w:rPr>
          <w:rFonts w:ascii="Times New Roman" w:hAnsi="Times New Roman" w:cs="Times New Roman"/>
          <w:iCs/>
          <w:sz w:val="24"/>
          <w:szCs w:val="24"/>
        </w:rPr>
        <w:t xml:space="preserve"> </w:t>
      </w:r>
      <w:r w:rsidR="009852ED">
        <w:rPr>
          <w:rFonts w:ascii="Times New Roman" w:hAnsi="Times New Roman" w:cs="Times New Roman"/>
          <w:iCs/>
          <w:sz w:val="24"/>
          <w:szCs w:val="24"/>
        </w:rPr>
        <w:t>д</w:t>
      </w:r>
      <w:r w:rsidRPr="00426A8C">
        <w:rPr>
          <w:rFonts w:ascii="Times New Roman" w:hAnsi="Times New Roman" w:cs="Times New Roman"/>
          <w:iCs/>
          <w:sz w:val="24"/>
          <w:szCs w:val="24"/>
        </w:rPr>
        <w:t xml:space="preserve">ля </w:t>
      </w:r>
      <w:r w:rsidRPr="00426A8C">
        <w:rPr>
          <w:rFonts w:ascii="Times New Roman" w:hAnsi="Times New Roman" w:cs="Times New Roman"/>
          <w:iCs/>
          <w:sz w:val="24"/>
          <w:szCs w:val="24"/>
        </w:rPr>
        <w:lastRenderedPageBreak/>
        <w:t>дальнейшего изучения этой корреляции необходимо построить более точную регрессионную модель.</w:t>
      </w:r>
    </w:p>
    <w:p w14:paraId="6EDA3F83" w14:textId="11E18116" w:rsidR="008A0103" w:rsidRPr="008A0103" w:rsidRDefault="008A0103" w:rsidP="008A0103">
      <w:pPr>
        <w:pStyle w:val="2"/>
        <w:rPr>
          <w:rFonts w:eastAsia="宋体"/>
        </w:rPr>
      </w:pPr>
      <w:r>
        <w:t xml:space="preserve">3.2 </w:t>
      </w:r>
      <w:r w:rsidR="00096105" w:rsidRPr="00096105">
        <w:rPr>
          <w:rFonts w:asciiTheme="minorEastAsia" w:eastAsiaTheme="minorEastAsia" w:hAnsiTheme="minorEastAsia" w:hint="eastAsia"/>
        </w:rPr>
        <w:t>Создание</w:t>
      </w:r>
      <w:r w:rsidR="00096105" w:rsidRPr="00096105">
        <w:rPr>
          <w:rFonts w:asciiTheme="minorEastAsia" w:eastAsiaTheme="minorEastAsia" w:hAnsiTheme="minorEastAsia"/>
        </w:rPr>
        <w:t xml:space="preserve"> модели VAR</w:t>
      </w:r>
      <w:bookmarkEnd w:id="25"/>
    </w:p>
    <w:p w14:paraId="686CDE51" w14:textId="06E26A76" w:rsidR="006E0428" w:rsidRPr="00AF6350" w:rsidRDefault="007B7BCC" w:rsidP="00AF6350">
      <w:pPr>
        <w:spacing w:beforeLines="50" w:before="120" w:line="360" w:lineRule="auto"/>
        <w:ind w:firstLine="709"/>
        <w:rPr>
          <w:rFonts w:asciiTheme="minorEastAsia" w:hAnsiTheme="minorEastAsia"/>
          <w:sz w:val="24"/>
          <w:szCs w:val="24"/>
        </w:rPr>
      </w:pPr>
      <w:r w:rsidRPr="00AF6350">
        <w:rPr>
          <w:rFonts w:ascii="Times New Roman" w:hAnsi="Times New Roman" w:cs="Times New Roman"/>
          <w:sz w:val="24"/>
          <w:szCs w:val="24"/>
        </w:rPr>
        <w:t xml:space="preserve">Мы решили использовать модель VAR для расчета корреляции между индикаторами общественного мнения в сети и ценами выбранных акций. Модель VAR — это распространенная эконометрическая модель, предложенная </w:t>
      </w:r>
      <w:proofErr w:type="spellStart"/>
      <w:r w:rsidRPr="00AF6350">
        <w:rPr>
          <w:rFonts w:ascii="Times New Roman" w:hAnsi="Times New Roman" w:cs="Times New Roman"/>
          <w:sz w:val="24"/>
          <w:szCs w:val="24"/>
        </w:rPr>
        <w:t>Симсом</w:t>
      </w:r>
      <w:proofErr w:type="spellEnd"/>
      <w:r w:rsidRPr="00AF6350">
        <w:rPr>
          <w:rFonts w:ascii="Times New Roman" w:hAnsi="Times New Roman" w:cs="Times New Roman"/>
          <w:sz w:val="24"/>
          <w:szCs w:val="24"/>
        </w:rPr>
        <w:t xml:space="preserve"> в 1970 году. Модель использует все текущие переменные для регрессии всех запаздывающих переменных, то есть каждая текущая переменная в модели может быть объяснена всеми запаздывающими переменными</w:t>
      </w:r>
      <w:r w:rsidR="00A76749">
        <w:rPr>
          <w:rStyle w:val="af0"/>
          <w:rFonts w:ascii="Times New Roman" w:hAnsi="Times New Roman" w:cs="Times New Roman"/>
          <w:sz w:val="24"/>
          <w:szCs w:val="24"/>
        </w:rPr>
        <w:footnoteReference w:id="19"/>
      </w:r>
      <w:r w:rsidRPr="00AF6350">
        <w:rPr>
          <w:rFonts w:asciiTheme="minorEastAsia" w:hAnsiTheme="minorEastAsia"/>
          <w:sz w:val="24"/>
          <w:szCs w:val="24"/>
        </w:rPr>
        <w:t xml:space="preserve">. </w:t>
      </w:r>
      <w:r w:rsidRPr="00AF6350">
        <w:rPr>
          <w:rFonts w:ascii="Times New Roman" w:hAnsi="Times New Roman" w:cs="Times New Roman"/>
          <w:sz w:val="24"/>
          <w:szCs w:val="24"/>
        </w:rPr>
        <w:t xml:space="preserve">Модель VAR может хорошо отражать взаимосвязь между эндогенными переменными. Стандартная модель VAR может быть выражена как: </w:t>
      </w:r>
    </w:p>
    <w:p w14:paraId="50B80AA1" w14:textId="3FB3C41C" w:rsidR="00D56C98" w:rsidRPr="00AF6350" w:rsidRDefault="00BF2F69" w:rsidP="00AF6350">
      <w:pPr>
        <w:spacing w:beforeLines="50" w:before="120" w:line="360" w:lineRule="auto"/>
        <w:ind w:firstLine="709"/>
        <w:rPr>
          <w:rFonts w:asciiTheme="minorEastAsia" w:hAnsiTheme="minorEastAsia"/>
          <w:i/>
          <w:sz w:val="24"/>
          <w:szCs w:val="24"/>
        </w:rPr>
      </w:pPr>
      <m:oMathPara>
        <m:oMath>
          <m:sSub>
            <m:sSubPr>
              <m:ctrlPr>
                <w:rPr>
                  <w:rFonts w:ascii="Cambria Math" w:hAnsi="Cambria Math"/>
                  <w:i/>
                  <w:sz w:val="24"/>
                  <w:szCs w:val="24"/>
                </w:rPr>
              </m:ctrlPr>
            </m:sSubPr>
            <m:e>
              <m:r>
                <w:rPr>
                  <w:rFonts w:ascii="Cambria Math" w:hAnsi="Cambria Math" w:hint="eastAsia"/>
                  <w:sz w:val="24"/>
                  <w:szCs w:val="24"/>
                </w:rPr>
                <m:t>y</m:t>
              </m:r>
              <m:ctrlPr>
                <w:rPr>
                  <w:rFonts w:ascii="Cambria Math" w:hAnsi="Cambria Math" w:hint="eastAsia"/>
                  <w:i/>
                  <w:sz w:val="24"/>
                  <w:szCs w:val="24"/>
                </w:rPr>
              </m:ctrlPr>
            </m:e>
            <m:sub>
              <m:r>
                <w:rPr>
                  <w:rFonts w:ascii="Cambria Math" w:hAnsi="Cambria Math"/>
                  <w:sz w:val="24"/>
                  <w:szCs w:val="24"/>
                </w:rPr>
                <m:t>t</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p w14:paraId="0E74A7DA" w14:textId="3730643E" w:rsidR="0073038C" w:rsidRPr="00AF6350" w:rsidRDefault="007B7BCC" w:rsidP="00AF6350">
      <w:pPr>
        <w:spacing w:beforeLines="50" w:before="120" w:line="360" w:lineRule="auto"/>
        <w:ind w:firstLine="709"/>
        <w:rPr>
          <w:rFonts w:ascii="Times New Roman" w:hAnsi="Times New Roman" w:cs="Times New Roman"/>
          <w:iCs/>
          <w:sz w:val="24"/>
          <w:szCs w:val="24"/>
        </w:rPr>
      </w:pPr>
      <w:r w:rsidRPr="00AF6350">
        <w:rPr>
          <w:rFonts w:ascii="Times New Roman" w:hAnsi="Times New Roman" w:cs="Times New Roman"/>
          <w:iCs/>
          <w:sz w:val="24"/>
          <w:szCs w:val="24"/>
        </w:rPr>
        <w:t xml:space="preserve">Для многомерной модели VAR это можно записать как: </w:t>
      </w:r>
    </w:p>
    <w:p w14:paraId="5ADF19B7" w14:textId="67E1EA8D" w:rsidR="0073038C" w:rsidRPr="00AF6350" w:rsidRDefault="00BF2F69" w:rsidP="00AF6350">
      <w:pPr>
        <w:spacing w:beforeLines="50" w:before="120" w:line="360" w:lineRule="auto"/>
        <w:ind w:firstLine="709"/>
        <w:rPr>
          <w:rFonts w:asciiTheme="minorEastAsia" w:hAnsiTheme="minorEastAsia"/>
          <w:sz w:val="24"/>
          <w:szCs w:val="24"/>
        </w:rPr>
      </w:pPr>
      <m:oMathPara>
        <m:oMath>
          <m:d>
            <m:dPr>
              <m:begChr m:val="["/>
              <m:endChr m:val="]"/>
              <m:ctrlPr>
                <w:rPr>
                  <w:rFonts w:ascii="Cambria Math" w:hAnsi="Cambria Math"/>
                  <w:i/>
                  <w:sz w:val="24"/>
                  <w:szCs w:val="24"/>
                </w:rPr>
              </m:ctrlPr>
            </m:dPr>
            <m:e>
              <m:f>
                <m:fPr>
                  <m:type m:val="noBa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1,t</m:t>
                      </m:r>
                    </m:sub>
                  </m:sSub>
                </m:num>
                <m:den>
                  <m:eqArr>
                    <m:eqArrPr>
                      <m:ctrlPr>
                        <w:rPr>
                          <w:rFonts w:ascii="Cambria Math" w:hAnsi="Cambria Math"/>
                          <w:i/>
                          <w:sz w:val="24"/>
                          <w:szCs w:val="24"/>
                        </w:rPr>
                      </m:ctrlPr>
                    </m:eqArrP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n,t</m:t>
                          </m:r>
                        </m:sub>
                      </m:sSub>
                    </m:e>
                  </m:eqArr>
                </m:den>
              </m:f>
            </m:e>
          </m:d>
          <m:r>
            <w:rPr>
              <w:rFonts w:ascii="Cambria Math" w:hAnsi="Cambria Math"/>
              <w:sz w:val="24"/>
              <w:szCs w:val="24"/>
            </w:rPr>
            <m:t>=</m:t>
          </m:r>
          <m:d>
            <m:dPr>
              <m:begChr m:val="["/>
              <m:endChr m:val="]"/>
              <m:ctrlPr>
                <w:rPr>
                  <w:rFonts w:ascii="Cambria Math" w:hAnsi="Cambria Math"/>
                  <w:i/>
                  <w:sz w:val="24"/>
                  <w:szCs w:val="24"/>
                </w:rPr>
              </m:ctrlPr>
            </m:dPr>
            <m:e>
              <m:f>
                <m:fPr>
                  <m:type m:val="noBa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eqArr>
                    <m:eqArrPr>
                      <m:ctrlPr>
                        <w:rPr>
                          <w:rFonts w:ascii="Cambria Math" w:hAnsi="Cambria Math"/>
                          <w:i/>
                          <w:sz w:val="24"/>
                          <w:szCs w:val="24"/>
                        </w:rPr>
                      </m:ctrlPr>
                    </m:eqArrP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eqAr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
            <m:dPr>
              <m:begChr m:val="["/>
              <m:endChr m:val="]"/>
              <m:ctrlPr>
                <w:rPr>
                  <w:rFonts w:ascii="Cambria Math" w:hAnsi="Cambria Math"/>
                  <w:i/>
                  <w:sz w:val="24"/>
                  <w:szCs w:val="24"/>
                </w:rPr>
              </m:ctrlPr>
            </m:dPr>
            <m:e>
              <m:f>
                <m:fPr>
                  <m:type m:val="noBa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1,t-1</m:t>
                      </m:r>
                    </m:sub>
                  </m:sSub>
                </m:num>
                <m:den>
                  <m:eqArr>
                    <m:eqArrPr>
                      <m:ctrlPr>
                        <w:rPr>
                          <w:rFonts w:ascii="Cambria Math" w:hAnsi="Cambria Math"/>
                          <w:i/>
                          <w:sz w:val="24"/>
                          <w:szCs w:val="24"/>
                        </w:rPr>
                      </m:ctrlPr>
                    </m:eqArrP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n,t-1</m:t>
                          </m:r>
                        </m:sub>
                      </m:sSub>
                    </m:e>
                  </m:eqAr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d>
            <m:dPr>
              <m:begChr m:val="["/>
              <m:endChr m:val="]"/>
              <m:ctrlPr>
                <w:rPr>
                  <w:rFonts w:ascii="Cambria Math" w:hAnsi="Cambria Math"/>
                  <w:i/>
                  <w:sz w:val="24"/>
                  <w:szCs w:val="24"/>
                </w:rPr>
              </m:ctrlPr>
            </m:dPr>
            <m:e>
              <m:f>
                <m:fPr>
                  <m:type m:val="noBa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1,t-p</m:t>
                      </m:r>
                    </m:sub>
                  </m:sSub>
                </m:num>
                <m:den>
                  <m:eqArr>
                    <m:eqArrPr>
                      <m:ctrlPr>
                        <w:rPr>
                          <w:rFonts w:ascii="Cambria Math" w:hAnsi="Cambria Math"/>
                          <w:i/>
                          <w:sz w:val="24"/>
                          <w:szCs w:val="24"/>
                        </w:rPr>
                      </m:ctrlPr>
                    </m:eqArrPr>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n,t-p</m:t>
                          </m:r>
                        </m:sub>
                      </m:sSub>
                    </m:e>
                  </m:eqArr>
                </m:den>
              </m:f>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e>
                <m:e>
                  <m:r>
                    <w:rPr>
                      <w:rFonts w:ascii="Cambria Math" w:hAnsi="Cambria Math"/>
                      <w:sz w:val="24"/>
                      <w:szCs w:val="24"/>
                    </w:rPr>
                    <m:t>…</m:t>
                  </m:r>
                  <m:ctrlPr>
                    <w:rPr>
                      <w:rFonts w:ascii="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e>
              </m:eqArr>
            </m:e>
          </m:d>
        </m:oMath>
      </m:oMathPara>
    </w:p>
    <w:p w14:paraId="2AE67415" w14:textId="7EC4F9B7" w:rsidR="00D56C98" w:rsidRPr="00AF6350" w:rsidRDefault="007B7BCC" w:rsidP="00AF6350">
      <w:pPr>
        <w:spacing w:beforeLines="50" w:before="120" w:line="360" w:lineRule="auto"/>
        <w:ind w:firstLine="709"/>
        <w:rPr>
          <w:rFonts w:asciiTheme="minorEastAsia" w:hAnsiTheme="minorEastAsia"/>
          <w:iCs/>
          <w:sz w:val="24"/>
          <w:szCs w:val="24"/>
        </w:rPr>
      </w:pPr>
      <w:r w:rsidRPr="00AF6350">
        <w:rPr>
          <w:rFonts w:ascii="Times New Roman" w:hAnsi="Times New Roman" w:cs="Times New Roman"/>
          <w:sz w:val="24"/>
          <w:szCs w:val="24"/>
        </w:rPr>
        <w:t>Где</w:t>
      </w:r>
      <w:r w:rsidRPr="00AF6350">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A</m:t>
            </m:r>
            <m:ctrlPr>
              <w:rPr>
                <w:rFonts w:ascii="Cambria Math" w:hAnsi="Cambria Math" w:hint="eastAsia"/>
                <w:i/>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n,n</m:t>
                          </m:r>
                        </m:sub>
                      </m:sSub>
                    </m:e>
                  </m:mr>
                </m:m>
              </m:e>
            </m:d>
          </m:e>
          <m:sub>
            <m:r>
              <w:rPr>
                <w:rFonts w:ascii="Cambria Math" w:hAnsi="Cambria Math"/>
                <w:sz w:val="24"/>
                <w:szCs w:val="24"/>
              </w:rPr>
              <m:t>i</m:t>
            </m:r>
          </m:sub>
        </m:sSub>
      </m:oMath>
      <w:r w:rsidR="004F1906" w:rsidRPr="00AF6350">
        <w:rPr>
          <w:rFonts w:asciiTheme="minorEastAsia" w:hAnsiTheme="minorEastAsia"/>
          <w:sz w:val="24"/>
          <w:szCs w:val="24"/>
        </w:rPr>
        <w:t>,</w:t>
      </w:r>
      <w:r w:rsidRPr="00AF6350">
        <w:rPr>
          <w:rFonts w:asciiTheme="minorEastAsia" w:hAnsiTheme="minorEastAsia"/>
          <w:sz w:val="24"/>
          <w:szCs w:val="24"/>
        </w:rPr>
        <w:t xml:space="preserve"> </w:t>
      </w:r>
      <w:r w:rsidR="004F1906" w:rsidRPr="00AF6350">
        <w:rPr>
          <w:rFonts w:ascii="Times New Roman" w:hAnsi="Times New Roman" w:cs="Times New Roman"/>
          <w:sz w:val="24"/>
          <w:szCs w:val="24"/>
          <w:lang w:val="en-US"/>
        </w:rPr>
        <w:t>i</w:t>
      </w:r>
      <w:r w:rsidR="004F1906" w:rsidRPr="00AF6350">
        <w:rPr>
          <w:rFonts w:ascii="Times New Roman" w:hAnsi="Times New Roman" w:cs="Times New Roman"/>
          <w:sz w:val="24"/>
          <w:szCs w:val="24"/>
        </w:rPr>
        <w:t>=</w:t>
      </w:r>
      <w:r w:rsidRPr="00AF6350">
        <w:rPr>
          <w:rFonts w:ascii="Times New Roman" w:hAnsi="Times New Roman" w:cs="Times New Roman"/>
          <w:sz w:val="24"/>
          <w:szCs w:val="24"/>
        </w:rPr>
        <w:t xml:space="preserve">1, 2, …, </w:t>
      </w:r>
      <w:r w:rsidRPr="00AF6350">
        <w:rPr>
          <w:rFonts w:ascii="Times New Roman" w:hAnsi="Times New Roman" w:cs="Times New Roman"/>
          <w:sz w:val="24"/>
          <w:szCs w:val="24"/>
          <w:lang w:val="en-US"/>
        </w:rPr>
        <w:t>p</w:t>
      </w:r>
      <w:r w:rsidRPr="00AF6350">
        <w:rPr>
          <w:rFonts w:asciiTheme="minorEastAsia" w:hAnsiTheme="minorEastAsia" w:hint="eastAsia"/>
          <w:sz w:val="24"/>
          <w:szCs w:val="24"/>
        </w:rPr>
        <w:t>.</w:t>
      </w:r>
      <w:r w:rsidRPr="00AF6350">
        <w:rPr>
          <w:rFonts w:asciiTheme="minorEastAsia" w:hAnsiTheme="minorEastAsia"/>
          <w:sz w:val="24"/>
          <w:szCs w:val="24"/>
        </w:rPr>
        <w:t xml:space="preserve"> </w:t>
      </w:r>
      <w:r w:rsidRPr="00AF6350">
        <w:rPr>
          <w:rFonts w:ascii="Times New Roman" w:hAnsi="Times New Roman" w:cs="Times New Roman"/>
          <w:iCs/>
          <w:sz w:val="24"/>
          <w:szCs w:val="24"/>
        </w:rPr>
        <w:t xml:space="preserve">Здесь n — общее количество выборок, p — порядок запаздывания, c — константа, A — неопределенный коэффициент, </w:t>
      </w:r>
      <w:r w:rsidR="00D05210" w:rsidRPr="00AF6350">
        <w:rPr>
          <w:rFonts w:ascii="Times New Roman" w:hAnsi="Times New Roman" w:cs="Times New Roman"/>
          <w:iCs/>
          <w:sz w:val="24"/>
          <w:szCs w:val="24"/>
        </w:rPr>
        <w:t xml:space="preserve">а </w:t>
      </w:r>
      <w:r w:rsidR="0073038C" w:rsidRPr="00AF6350">
        <w:rPr>
          <w:rFonts w:ascii="Times New Roman" w:hAnsi="Times New Roman" w:cs="Times New Roman"/>
          <w:iCs/>
          <w:sz w:val="24"/>
          <w:szCs w:val="24"/>
        </w:rPr>
        <w:sym w:font="Symbol" w:char="F065"/>
      </w:r>
      <w:r w:rsidR="00D05210" w:rsidRPr="00AF6350">
        <w:rPr>
          <w:rFonts w:ascii="Times New Roman" w:hAnsi="Times New Roman" w:cs="Times New Roman"/>
          <w:iCs/>
          <w:sz w:val="24"/>
          <w:szCs w:val="24"/>
        </w:rPr>
        <w:t xml:space="preserve"> — случайная ошибка. </w:t>
      </w:r>
    </w:p>
    <w:p w14:paraId="59566EDF" w14:textId="147E9BF7" w:rsidR="007F06AE" w:rsidRDefault="00D05210" w:rsidP="00AF6350">
      <w:pPr>
        <w:spacing w:beforeLines="50" w:before="120" w:line="360" w:lineRule="auto"/>
        <w:ind w:firstLine="709"/>
        <w:rPr>
          <w:rFonts w:asciiTheme="minorEastAsia" w:hAnsiTheme="minorEastAsia"/>
          <w:iCs/>
          <w:sz w:val="24"/>
          <w:szCs w:val="24"/>
        </w:rPr>
      </w:pPr>
      <w:r w:rsidRPr="00AF6350">
        <w:rPr>
          <w:rFonts w:ascii="Times New Roman" w:hAnsi="Times New Roman" w:cs="Times New Roman"/>
          <w:iCs/>
          <w:sz w:val="24"/>
          <w:szCs w:val="24"/>
        </w:rPr>
        <w:t>Модель VAR — это модель, которая использует историческое правило изменения случайных величин для предсказания будущего, поэтому закон изменения и характеристики случайных величин должны быть стабильными в долгосрочной перспективе, иначе прогнозируемые результаты будут ненадежными. Это требует, чтобы временной ряд был стационарным</w:t>
      </w:r>
      <w:r w:rsidRPr="00AF6350">
        <w:rPr>
          <w:rFonts w:asciiTheme="minorEastAsia" w:hAnsiTheme="minorEastAsia"/>
          <w:iCs/>
          <w:color w:val="FF0000"/>
          <w:sz w:val="24"/>
          <w:szCs w:val="24"/>
          <w:vertAlign w:val="superscript"/>
        </w:rPr>
        <w:t xml:space="preserve"> [</w:t>
      </w:r>
      <w:r w:rsidR="00240D65" w:rsidRPr="00AF6350">
        <w:rPr>
          <w:rFonts w:asciiTheme="minorEastAsia" w:hAnsiTheme="minorEastAsia"/>
          <w:iCs/>
          <w:color w:val="FF0000"/>
          <w:sz w:val="24"/>
          <w:szCs w:val="24"/>
          <w:vertAlign w:val="superscript"/>
        </w:rPr>
        <w:t>16]</w:t>
      </w:r>
      <w:r w:rsidRPr="00AF6350">
        <w:rPr>
          <w:rFonts w:asciiTheme="minorEastAsia" w:hAnsiTheme="minorEastAsia" w:hint="eastAsia"/>
          <w:iCs/>
          <w:sz w:val="24"/>
          <w:szCs w:val="24"/>
        </w:rPr>
        <w:t>.</w:t>
      </w:r>
      <w:r w:rsidRPr="00AF6350">
        <w:rPr>
          <w:rFonts w:asciiTheme="minorEastAsia" w:hAnsiTheme="minorEastAsia"/>
          <w:iCs/>
          <w:sz w:val="24"/>
          <w:szCs w:val="24"/>
        </w:rPr>
        <w:t xml:space="preserve"> </w:t>
      </w:r>
      <w:r w:rsidRPr="00AF6350">
        <w:rPr>
          <w:rFonts w:ascii="Times New Roman" w:hAnsi="Times New Roman" w:cs="Times New Roman"/>
          <w:iCs/>
          <w:sz w:val="24"/>
          <w:szCs w:val="24"/>
        </w:rPr>
        <w:t>Поэтому сначала проверяем стационарность каждой переменной</w:t>
      </w:r>
      <w:r w:rsidRPr="00AF6350">
        <w:rPr>
          <w:rFonts w:asciiTheme="minorEastAsia" w:hAnsiTheme="minorEastAsia" w:hint="eastAsia"/>
          <w:iCs/>
          <w:sz w:val="24"/>
          <w:szCs w:val="24"/>
        </w:rPr>
        <w:t>:</w:t>
      </w:r>
      <w:r w:rsidRPr="00AF6350">
        <w:rPr>
          <w:rFonts w:asciiTheme="minorEastAsia" w:hAnsiTheme="minorEastAsia"/>
          <w:iCs/>
          <w:sz w:val="24"/>
          <w:szCs w:val="24"/>
        </w:rPr>
        <w:t xml:space="preserve"> </w:t>
      </w:r>
    </w:p>
    <w:p w14:paraId="58320B86" w14:textId="79E2B4E4" w:rsidR="008C4ADF" w:rsidRPr="008C4ADF" w:rsidRDefault="008C4ADF" w:rsidP="008C4ADF">
      <w:pPr>
        <w:spacing w:beforeLines="50" w:before="120" w:line="36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t xml:space="preserve">Таблица 3: </w:t>
      </w:r>
      <w:r w:rsidRPr="008C4ADF">
        <w:rPr>
          <w:rFonts w:ascii="Times New Roman" w:hAnsi="Times New Roman" w:cs="Times New Roman"/>
          <w:sz w:val="24"/>
          <w:szCs w:val="24"/>
        </w:rPr>
        <w:t>Объяснение переменных</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30"/>
        <w:gridCol w:w="7796"/>
      </w:tblGrid>
      <w:tr w:rsidR="00D05210" w:rsidRPr="00AF6350" w14:paraId="096F1567" w14:textId="77777777" w:rsidTr="00183C51">
        <w:trPr>
          <w:trHeight w:val="508"/>
        </w:trPr>
        <w:tc>
          <w:tcPr>
            <w:tcW w:w="2230" w:type="dxa"/>
          </w:tcPr>
          <w:p w14:paraId="7C3B52E6" w14:textId="4B26961B"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Переменные</w:t>
            </w:r>
          </w:p>
        </w:tc>
        <w:tc>
          <w:tcPr>
            <w:tcW w:w="7796" w:type="dxa"/>
          </w:tcPr>
          <w:p w14:paraId="0AE83612" w14:textId="52A6A80B"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sz w:val="24"/>
                <w:szCs w:val="24"/>
              </w:rPr>
              <w:t>Значение переменной</w:t>
            </w:r>
          </w:p>
        </w:tc>
      </w:tr>
      <w:tr w:rsidR="00D05210" w:rsidRPr="00AF6350" w14:paraId="3CF01EB8" w14:textId="77777777" w:rsidTr="00183C51">
        <w:trPr>
          <w:trHeight w:val="520"/>
        </w:trPr>
        <w:tc>
          <w:tcPr>
            <w:tcW w:w="2230" w:type="dxa"/>
          </w:tcPr>
          <w:p w14:paraId="0594C120" w14:textId="4E3EB677" w:rsidR="00D05210" w:rsidRPr="00AF6350" w:rsidRDefault="00D05210" w:rsidP="00AF6350">
            <w:pPr>
              <w:spacing w:beforeLines="50" w:before="120" w:line="360" w:lineRule="auto"/>
              <w:rPr>
                <w:rFonts w:ascii="Times New Roman" w:hAnsi="Times New Roman" w:cs="Times New Roman"/>
                <w:iCs/>
                <w:sz w:val="24"/>
                <w:szCs w:val="24"/>
                <w:lang w:val="en-US"/>
              </w:rPr>
            </w:pPr>
            <w:r w:rsidRPr="00AF6350">
              <w:rPr>
                <w:rFonts w:ascii="Times New Roman" w:hAnsi="Times New Roman" w:cs="Times New Roman"/>
                <w:iCs/>
                <w:sz w:val="24"/>
                <w:szCs w:val="24"/>
                <w:lang w:val="en-US"/>
              </w:rPr>
              <w:t>Pos</w:t>
            </w:r>
          </w:p>
        </w:tc>
        <w:tc>
          <w:tcPr>
            <w:tcW w:w="7796" w:type="dxa"/>
          </w:tcPr>
          <w:p w14:paraId="36C19EA6" w14:textId="5F96F29B"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sz w:val="24"/>
                <w:szCs w:val="24"/>
              </w:rPr>
              <w:t>Процент пользователей форума с положительным настроем</w:t>
            </w:r>
          </w:p>
        </w:tc>
      </w:tr>
      <w:tr w:rsidR="00D05210" w:rsidRPr="00AF6350" w14:paraId="1BCFD079" w14:textId="77777777" w:rsidTr="00183C51">
        <w:trPr>
          <w:trHeight w:val="508"/>
        </w:trPr>
        <w:tc>
          <w:tcPr>
            <w:tcW w:w="2230" w:type="dxa"/>
          </w:tcPr>
          <w:p w14:paraId="62D75F92" w14:textId="0B056BC7"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SME</w:t>
            </w:r>
          </w:p>
        </w:tc>
        <w:tc>
          <w:tcPr>
            <w:tcW w:w="7796" w:type="dxa"/>
          </w:tcPr>
          <w:p w14:paraId="7B7A3F00" w14:textId="6C2734B2" w:rsidR="00D05210" w:rsidRPr="00AF6350" w:rsidRDefault="00C3101B"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sz w:val="24"/>
                <w:szCs w:val="24"/>
              </w:rPr>
              <w:t>Индекс малых и средних предприятий (</w:t>
            </w:r>
            <w:r w:rsidR="00E75212">
              <w:rPr>
                <w:rFonts w:ascii="Times New Roman" w:hAnsi="Times New Roman" w:cs="Times New Roman" w:hint="eastAsia"/>
                <w:sz w:val="24"/>
                <w:szCs w:val="24"/>
              </w:rPr>
              <w:t>SSE</w:t>
            </w:r>
            <w:r w:rsidR="00E75212">
              <w:rPr>
                <w:rFonts w:ascii="Times New Roman" w:hAnsi="Times New Roman" w:cs="Times New Roman"/>
                <w:sz w:val="24"/>
                <w:szCs w:val="24"/>
              </w:rPr>
              <w:t xml:space="preserve"> </w:t>
            </w:r>
            <w:r w:rsidR="00E75212">
              <w:rPr>
                <w:rFonts w:ascii="Times New Roman" w:hAnsi="Times New Roman" w:cs="Times New Roman" w:hint="eastAsia"/>
                <w:sz w:val="24"/>
                <w:szCs w:val="24"/>
              </w:rPr>
              <w:t>SME</w:t>
            </w:r>
            <w:r w:rsidR="00E75212">
              <w:rPr>
                <w:rFonts w:ascii="Times New Roman" w:hAnsi="Times New Roman" w:cs="Times New Roman"/>
                <w:sz w:val="24"/>
                <w:szCs w:val="24"/>
              </w:rPr>
              <w:t xml:space="preserve"> </w:t>
            </w:r>
            <w:r w:rsidR="00E75212">
              <w:rPr>
                <w:rFonts w:ascii="Times New Roman" w:hAnsi="Times New Roman" w:cs="Times New Roman" w:hint="eastAsia"/>
                <w:sz w:val="24"/>
                <w:szCs w:val="24"/>
              </w:rPr>
              <w:t>COMPOSITE</w:t>
            </w:r>
            <w:r w:rsidRPr="00AF6350">
              <w:rPr>
                <w:rFonts w:ascii="Times New Roman" w:hAnsi="Times New Roman" w:cs="Times New Roman"/>
                <w:sz w:val="24"/>
                <w:szCs w:val="24"/>
              </w:rPr>
              <w:t>)</w:t>
            </w:r>
          </w:p>
        </w:tc>
      </w:tr>
      <w:tr w:rsidR="00D05210" w:rsidRPr="00AF6350" w14:paraId="345962D1" w14:textId="77777777" w:rsidTr="00183C51">
        <w:trPr>
          <w:trHeight w:val="508"/>
        </w:trPr>
        <w:tc>
          <w:tcPr>
            <w:tcW w:w="2230" w:type="dxa"/>
          </w:tcPr>
          <w:p w14:paraId="0E7D73F9" w14:textId="7376AEE4"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lastRenderedPageBreak/>
              <w:t>CSI</w:t>
            </w:r>
          </w:p>
        </w:tc>
        <w:tc>
          <w:tcPr>
            <w:tcW w:w="7796" w:type="dxa"/>
          </w:tcPr>
          <w:p w14:paraId="7DD6CBE7" w14:textId="770A7C7C"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sz w:val="24"/>
                <w:szCs w:val="24"/>
              </w:rPr>
              <w:t xml:space="preserve">Индекс CSI 300 </w:t>
            </w:r>
          </w:p>
        </w:tc>
      </w:tr>
      <w:tr w:rsidR="00D05210" w:rsidRPr="00AF6350" w14:paraId="4ADF802B" w14:textId="77777777" w:rsidTr="00183C51">
        <w:trPr>
          <w:trHeight w:val="520"/>
        </w:trPr>
        <w:tc>
          <w:tcPr>
            <w:tcW w:w="2230" w:type="dxa"/>
          </w:tcPr>
          <w:p w14:paraId="0577AFEA" w14:textId="5E7DF38F"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D_S</w:t>
            </w:r>
            <w:r w:rsidR="00E75212">
              <w:rPr>
                <w:rFonts w:ascii="Times New Roman" w:hAnsi="Times New Roman" w:cs="Times New Roman" w:hint="eastAsia"/>
                <w:iCs/>
                <w:sz w:val="24"/>
                <w:szCs w:val="24"/>
              </w:rPr>
              <w:t>M</w:t>
            </w:r>
            <w:r w:rsidRPr="00AF6350">
              <w:rPr>
                <w:rFonts w:ascii="Times New Roman" w:hAnsi="Times New Roman" w:cs="Times New Roman"/>
                <w:iCs/>
                <w:sz w:val="24"/>
                <w:szCs w:val="24"/>
              </w:rPr>
              <w:t>E</w:t>
            </w:r>
          </w:p>
        </w:tc>
        <w:tc>
          <w:tcPr>
            <w:tcW w:w="7796" w:type="dxa"/>
          </w:tcPr>
          <w:p w14:paraId="5BA45862" w14:textId="08CF7D69"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sz w:val="24"/>
                <w:szCs w:val="24"/>
              </w:rPr>
              <w:t>Значение разницы первого порядка</w:t>
            </w:r>
            <w:r w:rsidR="00B64FA0" w:rsidRPr="00AF6350">
              <w:rPr>
                <w:rFonts w:ascii="Times New Roman" w:hAnsi="Times New Roman" w:cs="Times New Roman"/>
                <w:sz w:val="24"/>
                <w:szCs w:val="24"/>
              </w:rPr>
              <w:t xml:space="preserve"> </w:t>
            </w:r>
            <w:r w:rsidR="00E75212">
              <w:rPr>
                <w:rFonts w:ascii="Times New Roman" w:hAnsi="Times New Roman" w:cs="Times New Roman"/>
                <w:sz w:val="24"/>
                <w:szCs w:val="24"/>
              </w:rPr>
              <w:t>SME</w:t>
            </w:r>
          </w:p>
        </w:tc>
      </w:tr>
      <w:tr w:rsidR="00D05210" w:rsidRPr="00AF6350" w14:paraId="2DC45023" w14:textId="77777777" w:rsidTr="00183C51">
        <w:trPr>
          <w:trHeight w:val="508"/>
        </w:trPr>
        <w:tc>
          <w:tcPr>
            <w:tcW w:w="2230" w:type="dxa"/>
          </w:tcPr>
          <w:p w14:paraId="33949463" w14:textId="32687503"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iCs/>
                <w:sz w:val="24"/>
                <w:szCs w:val="24"/>
              </w:rPr>
              <w:t>D_CSI</w:t>
            </w:r>
          </w:p>
        </w:tc>
        <w:tc>
          <w:tcPr>
            <w:tcW w:w="7796" w:type="dxa"/>
          </w:tcPr>
          <w:p w14:paraId="660D7813" w14:textId="22515904" w:rsidR="00D05210" w:rsidRPr="00AF6350" w:rsidRDefault="00D05210" w:rsidP="00AF6350">
            <w:pPr>
              <w:spacing w:beforeLines="50" w:before="120" w:line="360" w:lineRule="auto"/>
              <w:rPr>
                <w:rFonts w:ascii="Times New Roman" w:hAnsi="Times New Roman" w:cs="Times New Roman"/>
                <w:iCs/>
                <w:sz w:val="24"/>
                <w:szCs w:val="24"/>
              </w:rPr>
            </w:pPr>
            <w:r w:rsidRPr="00AF6350">
              <w:rPr>
                <w:rFonts w:ascii="Times New Roman" w:hAnsi="Times New Roman" w:cs="Times New Roman"/>
                <w:sz w:val="24"/>
                <w:szCs w:val="24"/>
              </w:rPr>
              <w:t>Значение разности первого порядка</w:t>
            </w:r>
            <w:r w:rsidR="00C3101B" w:rsidRPr="00AF6350">
              <w:rPr>
                <w:rFonts w:ascii="Times New Roman" w:hAnsi="Times New Roman" w:cs="Times New Roman"/>
                <w:sz w:val="24"/>
                <w:szCs w:val="24"/>
              </w:rPr>
              <w:t xml:space="preserve"> </w:t>
            </w:r>
            <w:r w:rsidRPr="00AF6350">
              <w:rPr>
                <w:rFonts w:ascii="Times New Roman" w:hAnsi="Times New Roman" w:cs="Times New Roman"/>
                <w:sz w:val="24"/>
                <w:szCs w:val="24"/>
              </w:rPr>
              <w:t>CSI300</w:t>
            </w:r>
          </w:p>
        </w:tc>
      </w:tr>
    </w:tbl>
    <w:p w14:paraId="3E6BE55F" w14:textId="2CC5D125" w:rsidR="00C3101B" w:rsidRPr="00AF6350" w:rsidRDefault="00C3101B" w:rsidP="00AF6350">
      <w:pPr>
        <w:spacing w:beforeLines="50" w:before="120" w:line="360" w:lineRule="auto"/>
        <w:ind w:firstLine="709"/>
        <w:rPr>
          <w:rFonts w:asciiTheme="minorEastAsia" w:hAnsiTheme="minorEastAsia"/>
          <w:iCs/>
          <w:sz w:val="24"/>
          <w:szCs w:val="24"/>
        </w:rPr>
      </w:pPr>
      <w:r w:rsidRPr="00AF6350">
        <w:rPr>
          <w:rFonts w:ascii="Times New Roman" w:hAnsi="Times New Roman" w:cs="Times New Roman"/>
          <w:iCs/>
          <w:sz w:val="24"/>
          <w:szCs w:val="24"/>
        </w:rPr>
        <w:t xml:space="preserve">После проверки обнаруживается, что сама </w:t>
      </w:r>
      <w:r w:rsidRPr="00AF6350">
        <w:rPr>
          <w:rFonts w:ascii="Times New Roman" w:hAnsi="Times New Roman" w:cs="Times New Roman"/>
          <w:iCs/>
          <w:sz w:val="24"/>
          <w:szCs w:val="24"/>
          <w:lang w:val="en-US"/>
        </w:rPr>
        <w:t>Pos</w:t>
      </w:r>
      <w:r w:rsidRPr="00AF6350">
        <w:rPr>
          <w:rFonts w:ascii="Times New Roman" w:hAnsi="Times New Roman" w:cs="Times New Roman"/>
          <w:iCs/>
          <w:sz w:val="24"/>
          <w:szCs w:val="24"/>
        </w:rPr>
        <w:t xml:space="preserve"> является стационарным рядом. Однако SME и CSI должны выполнять разности первого порядка и потом станут стационарными рядами</w:t>
      </w:r>
      <w:r w:rsidR="001B4AD2" w:rsidRPr="00AF6350">
        <w:rPr>
          <w:rFonts w:asciiTheme="minorEastAsia" w:hAnsiTheme="minorEastAsia" w:hint="eastAsia"/>
          <w:iCs/>
          <w:sz w:val="24"/>
          <w:szCs w:val="24"/>
        </w:rPr>
        <w:t>：</w:t>
      </w:r>
    </w:p>
    <w:tbl>
      <w:tblPr>
        <w:tblW w:w="0" w:type="auto"/>
        <w:tblLayout w:type="fixed"/>
        <w:tblCellMar>
          <w:left w:w="0" w:type="dxa"/>
          <w:right w:w="0" w:type="dxa"/>
        </w:tblCellMar>
        <w:tblLook w:val="0000" w:firstRow="0" w:lastRow="0" w:firstColumn="0" w:lastColumn="0" w:noHBand="0" w:noVBand="0"/>
      </w:tblPr>
      <w:tblGrid>
        <w:gridCol w:w="31"/>
        <w:gridCol w:w="975"/>
        <w:gridCol w:w="19"/>
        <w:gridCol w:w="210"/>
        <w:gridCol w:w="1261"/>
        <w:gridCol w:w="48"/>
        <w:gridCol w:w="93"/>
        <w:gridCol w:w="1100"/>
        <w:gridCol w:w="34"/>
        <w:gridCol w:w="77"/>
        <w:gridCol w:w="1061"/>
        <w:gridCol w:w="352"/>
        <w:gridCol w:w="106"/>
        <w:gridCol w:w="714"/>
        <w:gridCol w:w="670"/>
        <w:gridCol w:w="135"/>
        <w:gridCol w:w="73"/>
        <w:gridCol w:w="220"/>
        <w:gridCol w:w="869"/>
        <w:gridCol w:w="357"/>
        <w:gridCol w:w="1197"/>
        <w:gridCol w:w="305"/>
        <w:gridCol w:w="24"/>
      </w:tblGrid>
      <w:tr w:rsidR="001B4AD2" w14:paraId="302294DE" w14:textId="77777777" w:rsidTr="00E845AA">
        <w:trPr>
          <w:gridBefore w:val="1"/>
          <w:gridAfter w:val="1"/>
          <w:wBefore w:w="31" w:type="dxa"/>
          <w:wAfter w:w="24" w:type="dxa"/>
          <w:trHeight w:hRule="exact" w:val="116"/>
        </w:trPr>
        <w:tc>
          <w:tcPr>
            <w:tcW w:w="975" w:type="dxa"/>
            <w:tcBorders>
              <w:top w:val="nil"/>
              <w:left w:val="nil"/>
              <w:bottom w:val="double" w:sz="6" w:space="2" w:color="auto"/>
              <w:right w:val="nil"/>
            </w:tcBorders>
            <w:vAlign w:val="bottom"/>
          </w:tcPr>
          <w:p w14:paraId="0346E395"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490" w:type="dxa"/>
            <w:gridSpan w:val="3"/>
            <w:tcBorders>
              <w:top w:val="nil"/>
              <w:left w:val="nil"/>
              <w:bottom w:val="double" w:sz="6" w:space="2" w:color="auto"/>
              <w:right w:val="nil"/>
            </w:tcBorders>
            <w:vAlign w:val="bottom"/>
          </w:tcPr>
          <w:p w14:paraId="51957B4F"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275" w:type="dxa"/>
            <w:gridSpan w:val="4"/>
            <w:tcBorders>
              <w:top w:val="nil"/>
              <w:left w:val="nil"/>
              <w:bottom w:val="double" w:sz="6" w:space="2" w:color="auto"/>
              <w:right w:val="nil"/>
            </w:tcBorders>
            <w:vAlign w:val="bottom"/>
          </w:tcPr>
          <w:p w14:paraId="6EA857AC"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490" w:type="dxa"/>
            <w:gridSpan w:val="3"/>
            <w:tcBorders>
              <w:top w:val="nil"/>
              <w:left w:val="nil"/>
              <w:bottom w:val="double" w:sz="6" w:space="2" w:color="auto"/>
              <w:right w:val="nil"/>
            </w:tcBorders>
            <w:vAlign w:val="bottom"/>
          </w:tcPr>
          <w:p w14:paraId="4B384763"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490" w:type="dxa"/>
            <w:gridSpan w:val="3"/>
            <w:tcBorders>
              <w:top w:val="nil"/>
              <w:left w:val="nil"/>
              <w:bottom w:val="double" w:sz="6" w:space="2" w:color="auto"/>
              <w:right w:val="nil"/>
            </w:tcBorders>
            <w:vAlign w:val="bottom"/>
          </w:tcPr>
          <w:p w14:paraId="49177C01"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297" w:type="dxa"/>
            <w:gridSpan w:val="4"/>
            <w:tcBorders>
              <w:top w:val="nil"/>
              <w:left w:val="nil"/>
              <w:bottom w:val="double" w:sz="6" w:space="2" w:color="auto"/>
              <w:right w:val="nil"/>
            </w:tcBorders>
            <w:vAlign w:val="bottom"/>
          </w:tcPr>
          <w:p w14:paraId="24FD0071"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859" w:type="dxa"/>
            <w:gridSpan w:val="3"/>
            <w:tcBorders>
              <w:top w:val="nil"/>
              <w:left w:val="nil"/>
              <w:bottom w:val="double" w:sz="6" w:space="2" w:color="auto"/>
              <w:right w:val="nil"/>
            </w:tcBorders>
            <w:vAlign w:val="bottom"/>
          </w:tcPr>
          <w:p w14:paraId="1906ACDF"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r>
      <w:tr w:rsidR="001B4AD2" w:rsidRPr="002110F5" w14:paraId="0F78140F" w14:textId="77777777" w:rsidTr="00B64FA0">
        <w:tblPrEx>
          <w:tblCellMar>
            <w:left w:w="108" w:type="dxa"/>
            <w:right w:w="108" w:type="dxa"/>
          </w:tblCellMar>
          <w:tblLook w:val="00A0" w:firstRow="1" w:lastRow="0" w:firstColumn="1" w:lastColumn="0" w:noHBand="0" w:noVBand="0"/>
        </w:tblPrEx>
        <w:trPr>
          <w:gridAfter w:val="2"/>
          <w:wAfter w:w="329" w:type="dxa"/>
          <w:trHeight w:val="408"/>
        </w:trPr>
        <w:tc>
          <w:tcPr>
            <w:tcW w:w="1235" w:type="dxa"/>
            <w:gridSpan w:val="4"/>
            <w:tcBorders>
              <w:top w:val="nil"/>
              <w:left w:val="nil"/>
              <w:bottom w:val="nil"/>
              <w:right w:val="nil"/>
            </w:tcBorders>
            <w:shd w:val="clear" w:color="auto" w:fill="auto"/>
            <w:noWrap/>
            <w:vAlign w:val="bottom"/>
            <w:hideMark/>
          </w:tcPr>
          <w:p w14:paraId="39B5E8C8" w14:textId="77777777" w:rsidR="001B4AD2" w:rsidRPr="002110F5" w:rsidRDefault="001B4AD2" w:rsidP="008B4091">
            <w:pPr>
              <w:widowControl/>
              <w:spacing w:after="0" w:line="240" w:lineRule="auto"/>
              <w:jc w:val="left"/>
              <w:rPr>
                <w:rFonts w:ascii="Calibri" w:eastAsia="Times New Roman" w:hAnsi="Calibri" w:cs="Calibri"/>
                <w:color w:val="000000"/>
                <w:lang w:val="en-US"/>
              </w:rPr>
            </w:pPr>
            <w:r w:rsidRPr="002110F5">
              <w:rPr>
                <w:rFonts w:ascii="Calibri" w:eastAsia="Times New Roman" w:hAnsi="Calibri" w:cs="Calibri"/>
                <w:color w:val="000000"/>
                <w:lang w:val="en-US"/>
              </w:rPr>
              <w:t>variable</w:t>
            </w:r>
          </w:p>
        </w:tc>
        <w:tc>
          <w:tcPr>
            <w:tcW w:w="1402" w:type="dxa"/>
            <w:gridSpan w:val="3"/>
            <w:tcBorders>
              <w:top w:val="nil"/>
              <w:left w:val="nil"/>
              <w:bottom w:val="nil"/>
              <w:right w:val="nil"/>
            </w:tcBorders>
            <w:shd w:val="clear" w:color="auto" w:fill="auto"/>
            <w:noWrap/>
            <w:vAlign w:val="bottom"/>
            <w:hideMark/>
          </w:tcPr>
          <w:p w14:paraId="12B01C39" w14:textId="77777777" w:rsidR="001B4AD2" w:rsidRPr="002110F5" w:rsidRDefault="001B4AD2" w:rsidP="008B4091">
            <w:pPr>
              <w:widowControl/>
              <w:spacing w:after="0" w:line="240" w:lineRule="auto"/>
              <w:jc w:val="left"/>
              <w:rPr>
                <w:rFonts w:ascii="Calibri" w:eastAsia="Times New Roman" w:hAnsi="Calibri" w:cs="Calibri"/>
                <w:color w:val="000000"/>
              </w:rPr>
            </w:pPr>
            <w:r w:rsidRPr="002110F5">
              <w:rPr>
                <w:rFonts w:ascii="Calibri" w:eastAsia="Times New Roman" w:hAnsi="Calibri" w:cs="Calibri"/>
                <w:color w:val="000000"/>
              </w:rPr>
              <w:t xml:space="preserve">Exog&amp; </w:t>
            </w:r>
            <w:proofErr w:type="spellStart"/>
            <w:r w:rsidRPr="002110F5">
              <w:rPr>
                <w:rFonts w:ascii="Calibri" w:eastAsia="Times New Roman" w:hAnsi="Calibri" w:cs="Calibri"/>
                <w:color w:val="000000"/>
              </w:rPr>
              <w:t>Lag</w:t>
            </w:r>
            <w:proofErr w:type="spellEnd"/>
          </w:p>
        </w:tc>
        <w:tc>
          <w:tcPr>
            <w:tcW w:w="1100" w:type="dxa"/>
            <w:tcBorders>
              <w:top w:val="nil"/>
              <w:left w:val="nil"/>
              <w:bottom w:val="nil"/>
              <w:right w:val="nil"/>
            </w:tcBorders>
            <w:shd w:val="clear" w:color="auto" w:fill="auto"/>
            <w:noWrap/>
            <w:vAlign w:val="bottom"/>
            <w:hideMark/>
          </w:tcPr>
          <w:p w14:paraId="093768D6" w14:textId="77777777" w:rsidR="001B4AD2" w:rsidRPr="002110F5" w:rsidRDefault="001B4AD2" w:rsidP="008B4091">
            <w:pPr>
              <w:widowControl/>
              <w:spacing w:after="0" w:line="240" w:lineRule="auto"/>
              <w:jc w:val="center"/>
              <w:rPr>
                <w:rFonts w:ascii="Calibri" w:eastAsia="Times New Roman" w:hAnsi="Calibri" w:cs="Calibri"/>
                <w:color w:val="000000"/>
              </w:rPr>
            </w:pPr>
            <w:r w:rsidRPr="002110F5">
              <w:rPr>
                <w:rFonts w:ascii="Calibri" w:eastAsia="Times New Roman" w:hAnsi="Calibri" w:cs="Calibri"/>
                <w:color w:val="000000"/>
              </w:rPr>
              <w:t>ADF</w:t>
            </w:r>
          </w:p>
        </w:tc>
        <w:tc>
          <w:tcPr>
            <w:tcW w:w="1172" w:type="dxa"/>
            <w:gridSpan w:val="3"/>
            <w:tcBorders>
              <w:top w:val="nil"/>
              <w:left w:val="nil"/>
              <w:bottom w:val="nil"/>
              <w:right w:val="nil"/>
            </w:tcBorders>
            <w:shd w:val="clear" w:color="auto" w:fill="auto"/>
            <w:noWrap/>
            <w:vAlign w:val="bottom"/>
            <w:hideMark/>
          </w:tcPr>
          <w:p w14:paraId="2DBDA113" w14:textId="77777777" w:rsidR="001B4AD2" w:rsidRPr="002110F5" w:rsidRDefault="001B4AD2" w:rsidP="00E845AA">
            <w:pPr>
              <w:widowControl/>
              <w:spacing w:after="0" w:line="240" w:lineRule="auto"/>
              <w:ind w:rightChars="55" w:right="121"/>
              <w:jc w:val="right"/>
              <w:rPr>
                <w:rFonts w:ascii="Calibri" w:eastAsia="Times New Roman" w:hAnsi="Calibri" w:cs="Calibri"/>
                <w:color w:val="000000"/>
              </w:rPr>
            </w:pPr>
            <w:r w:rsidRPr="002110F5">
              <w:rPr>
                <w:rFonts w:ascii="Calibri" w:eastAsia="Times New Roman" w:hAnsi="Calibri" w:cs="Calibri"/>
                <w:color w:val="000000"/>
              </w:rPr>
              <w:t>1%</w:t>
            </w:r>
          </w:p>
        </w:tc>
        <w:tc>
          <w:tcPr>
            <w:tcW w:w="1172" w:type="dxa"/>
            <w:gridSpan w:val="3"/>
            <w:tcBorders>
              <w:top w:val="nil"/>
              <w:left w:val="nil"/>
              <w:bottom w:val="nil"/>
              <w:right w:val="nil"/>
            </w:tcBorders>
            <w:shd w:val="clear" w:color="auto" w:fill="auto"/>
            <w:noWrap/>
            <w:vAlign w:val="bottom"/>
            <w:hideMark/>
          </w:tcPr>
          <w:p w14:paraId="5ED92CBE" w14:textId="77777777" w:rsidR="001B4AD2" w:rsidRPr="002110F5" w:rsidRDefault="001B4AD2" w:rsidP="00E845AA">
            <w:pPr>
              <w:widowControl/>
              <w:spacing w:after="0" w:line="240" w:lineRule="auto"/>
              <w:ind w:rightChars="63" w:right="139"/>
              <w:jc w:val="right"/>
              <w:rPr>
                <w:rFonts w:ascii="Calibri" w:eastAsia="Times New Roman" w:hAnsi="Calibri" w:cs="Calibri"/>
                <w:color w:val="000000"/>
              </w:rPr>
            </w:pPr>
            <w:r w:rsidRPr="002110F5">
              <w:rPr>
                <w:rFonts w:ascii="Calibri" w:eastAsia="Times New Roman" w:hAnsi="Calibri" w:cs="Calibri"/>
                <w:color w:val="000000"/>
              </w:rPr>
              <w:t>5%</w:t>
            </w:r>
          </w:p>
        </w:tc>
        <w:tc>
          <w:tcPr>
            <w:tcW w:w="878" w:type="dxa"/>
            <w:gridSpan w:val="3"/>
            <w:tcBorders>
              <w:top w:val="nil"/>
              <w:left w:val="nil"/>
              <w:bottom w:val="nil"/>
              <w:right w:val="nil"/>
            </w:tcBorders>
            <w:shd w:val="clear" w:color="auto" w:fill="auto"/>
            <w:noWrap/>
            <w:vAlign w:val="bottom"/>
            <w:hideMark/>
          </w:tcPr>
          <w:p w14:paraId="4C9662DE" w14:textId="77777777" w:rsidR="001B4AD2" w:rsidRPr="002110F5" w:rsidRDefault="001B4AD2" w:rsidP="008B4091">
            <w:pPr>
              <w:widowControl/>
              <w:spacing w:after="0" w:line="240" w:lineRule="auto"/>
              <w:jc w:val="right"/>
              <w:rPr>
                <w:rFonts w:ascii="Calibri" w:eastAsia="Times New Roman" w:hAnsi="Calibri" w:cs="Calibri"/>
                <w:color w:val="000000"/>
              </w:rPr>
            </w:pPr>
            <w:r w:rsidRPr="002110F5">
              <w:rPr>
                <w:rFonts w:ascii="Calibri" w:eastAsia="Times New Roman" w:hAnsi="Calibri" w:cs="Calibri"/>
                <w:color w:val="000000"/>
              </w:rPr>
              <w:t>10%</w:t>
            </w:r>
          </w:p>
        </w:tc>
        <w:tc>
          <w:tcPr>
            <w:tcW w:w="1089" w:type="dxa"/>
            <w:gridSpan w:val="2"/>
            <w:tcBorders>
              <w:top w:val="nil"/>
              <w:left w:val="nil"/>
              <w:bottom w:val="nil"/>
              <w:right w:val="nil"/>
            </w:tcBorders>
            <w:shd w:val="clear" w:color="auto" w:fill="auto"/>
            <w:noWrap/>
            <w:vAlign w:val="bottom"/>
            <w:hideMark/>
          </w:tcPr>
          <w:p w14:paraId="405BC36D" w14:textId="77777777" w:rsidR="001B4AD2" w:rsidRPr="002110F5" w:rsidRDefault="001B4AD2" w:rsidP="008B4091">
            <w:pPr>
              <w:widowControl/>
              <w:spacing w:after="0" w:line="240" w:lineRule="auto"/>
              <w:jc w:val="center"/>
              <w:rPr>
                <w:rFonts w:ascii="Calibri" w:eastAsia="Times New Roman" w:hAnsi="Calibri" w:cs="Calibri"/>
                <w:color w:val="000000"/>
              </w:rPr>
            </w:pPr>
            <w:r w:rsidRPr="002110F5">
              <w:rPr>
                <w:rFonts w:ascii="Calibri" w:eastAsia="Times New Roman" w:hAnsi="Calibri" w:cs="Calibri"/>
                <w:color w:val="000000"/>
              </w:rPr>
              <w:t>P</w:t>
            </w:r>
          </w:p>
        </w:tc>
        <w:tc>
          <w:tcPr>
            <w:tcW w:w="1554" w:type="dxa"/>
            <w:gridSpan w:val="2"/>
            <w:tcBorders>
              <w:top w:val="nil"/>
              <w:left w:val="nil"/>
              <w:bottom w:val="nil"/>
              <w:right w:val="nil"/>
            </w:tcBorders>
            <w:shd w:val="clear" w:color="auto" w:fill="auto"/>
            <w:noWrap/>
            <w:vAlign w:val="bottom"/>
            <w:hideMark/>
          </w:tcPr>
          <w:p w14:paraId="1B651234" w14:textId="77777777" w:rsidR="001B4AD2" w:rsidRPr="002110F5" w:rsidRDefault="001B4AD2" w:rsidP="008B4091">
            <w:pPr>
              <w:widowControl/>
              <w:spacing w:after="0" w:line="240" w:lineRule="auto"/>
              <w:jc w:val="left"/>
              <w:rPr>
                <w:rFonts w:ascii="Calibri" w:eastAsia="Times New Roman" w:hAnsi="Calibri" w:cs="Calibri"/>
                <w:color w:val="000000"/>
                <w:lang w:val="en-US"/>
              </w:rPr>
            </w:pPr>
            <w:r w:rsidRPr="002110F5">
              <w:rPr>
                <w:rFonts w:ascii="Calibri" w:eastAsia="Times New Roman" w:hAnsi="Calibri" w:cs="Calibri"/>
                <w:color w:val="000000"/>
                <w:lang w:val="en-US"/>
              </w:rPr>
              <w:t>conclusion</w:t>
            </w:r>
          </w:p>
        </w:tc>
      </w:tr>
      <w:tr w:rsidR="001B4AD2" w:rsidRPr="002110F5" w14:paraId="12E17715" w14:textId="77777777" w:rsidTr="00E845AA">
        <w:trPr>
          <w:gridBefore w:val="1"/>
          <w:gridAfter w:val="1"/>
          <w:wBefore w:w="31" w:type="dxa"/>
          <w:wAfter w:w="24" w:type="dxa"/>
          <w:trHeight w:hRule="exact" w:val="68"/>
        </w:trPr>
        <w:tc>
          <w:tcPr>
            <w:tcW w:w="975" w:type="dxa"/>
            <w:tcBorders>
              <w:top w:val="nil"/>
              <w:left w:val="nil"/>
              <w:bottom w:val="double" w:sz="6" w:space="2" w:color="auto"/>
              <w:right w:val="nil"/>
            </w:tcBorders>
            <w:vAlign w:val="bottom"/>
          </w:tcPr>
          <w:p w14:paraId="0CA63BA6"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490" w:type="dxa"/>
            <w:gridSpan w:val="3"/>
            <w:tcBorders>
              <w:top w:val="nil"/>
              <w:left w:val="nil"/>
              <w:bottom w:val="double" w:sz="6" w:space="2" w:color="auto"/>
              <w:right w:val="nil"/>
            </w:tcBorders>
            <w:vAlign w:val="bottom"/>
          </w:tcPr>
          <w:p w14:paraId="604B0B9F"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275" w:type="dxa"/>
            <w:gridSpan w:val="4"/>
            <w:tcBorders>
              <w:top w:val="nil"/>
              <w:left w:val="nil"/>
              <w:bottom w:val="double" w:sz="6" w:space="2" w:color="auto"/>
              <w:right w:val="nil"/>
            </w:tcBorders>
            <w:vAlign w:val="bottom"/>
          </w:tcPr>
          <w:p w14:paraId="114D8A94"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p w14:paraId="3A09B511" w14:textId="4AA40480" w:rsidR="00F271A3" w:rsidRDefault="00F271A3" w:rsidP="008B4091">
            <w:pPr>
              <w:widowControl/>
              <w:autoSpaceDE w:val="0"/>
              <w:autoSpaceDN w:val="0"/>
              <w:adjustRightInd w:val="0"/>
              <w:spacing w:after="0" w:line="240" w:lineRule="auto"/>
              <w:jc w:val="center"/>
              <w:rPr>
                <w:rFonts w:ascii="Arial" w:hAnsi="Arial" w:cs="Arial"/>
                <w:color w:val="000000"/>
                <w:sz w:val="18"/>
                <w:szCs w:val="18"/>
              </w:rPr>
            </w:pPr>
          </w:p>
        </w:tc>
        <w:tc>
          <w:tcPr>
            <w:tcW w:w="1490" w:type="dxa"/>
            <w:gridSpan w:val="3"/>
            <w:tcBorders>
              <w:top w:val="nil"/>
              <w:left w:val="nil"/>
              <w:bottom w:val="double" w:sz="6" w:space="2" w:color="auto"/>
              <w:right w:val="nil"/>
            </w:tcBorders>
            <w:vAlign w:val="bottom"/>
          </w:tcPr>
          <w:p w14:paraId="21743301"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490" w:type="dxa"/>
            <w:gridSpan w:val="3"/>
            <w:tcBorders>
              <w:top w:val="nil"/>
              <w:left w:val="nil"/>
              <w:bottom w:val="double" w:sz="6" w:space="2" w:color="auto"/>
              <w:right w:val="nil"/>
            </w:tcBorders>
            <w:vAlign w:val="bottom"/>
          </w:tcPr>
          <w:p w14:paraId="01D58170" w14:textId="77777777" w:rsidR="001B4AD2" w:rsidRDefault="001B4AD2" w:rsidP="008B4091">
            <w:pPr>
              <w:widowControl/>
              <w:autoSpaceDE w:val="0"/>
              <w:autoSpaceDN w:val="0"/>
              <w:adjustRightInd w:val="0"/>
              <w:spacing w:after="0" w:line="240" w:lineRule="auto"/>
              <w:jc w:val="center"/>
              <w:rPr>
                <w:rFonts w:ascii="Arial" w:hAnsi="Arial" w:cs="Arial"/>
                <w:color w:val="000000"/>
                <w:sz w:val="18"/>
                <w:szCs w:val="18"/>
              </w:rPr>
            </w:pPr>
          </w:p>
        </w:tc>
        <w:tc>
          <w:tcPr>
            <w:tcW w:w="1297" w:type="dxa"/>
            <w:gridSpan w:val="4"/>
            <w:tcBorders>
              <w:top w:val="nil"/>
              <w:left w:val="nil"/>
              <w:bottom w:val="double" w:sz="6" w:space="2" w:color="auto"/>
              <w:right w:val="nil"/>
            </w:tcBorders>
            <w:vAlign w:val="bottom"/>
          </w:tcPr>
          <w:p w14:paraId="76D35184" w14:textId="77777777" w:rsidR="001B4AD2" w:rsidRPr="002110F5" w:rsidRDefault="001B4AD2" w:rsidP="008B4091">
            <w:pPr>
              <w:widowControl/>
              <w:autoSpaceDE w:val="0"/>
              <w:autoSpaceDN w:val="0"/>
              <w:adjustRightInd w:val="0"/>
              <w:spacing w:after="0" w:line="240" w:lineRule="auto"/>
              <w:jc w:val="center"/>
              <w:rPr>
                <w:rFonts w:ascii="Arial" w:hAnsi="Arial" w:cs="Arial"/>
                <w:color w:val="000000"/>
                <w:sz w:val="18"/>
                <w:szCs w:val="18"/>
                <w:lang w:val="en-US"/>
              </w:rPr>
            </w:pPr>
          </w:p>
        </w:tc>
        <w:tc>
          <w:tcPr>
            <w:tcW w:w="1859" w:type="dxa"/>
            <w:gridSpan w:val="3"/>
            <w:tcBorders>
              <w:top w:val="nil"/>
              <w:left w:val="nil"/>
              <w:bottom w:val="double" w:sz="6" w:space="2" w:color="auto"/>
              <w:right w:val="nil"/>
            </w:tcBorders>
            <w:vAlign w:val="bottom"/>
          </w:tcPr>
          <w:p w14:paraId="23EB3F20" w14:textId="77777777" w:rsidR="001B4AD2" w:rsidRPr="002110F5" w:rsidRDefault="001B4AD2" w:rsidP="008B4091">
            <w:pPr>
              <w:widowControl/>
              <w:autoSpaceDE w:val="0"/>
              <w:autoSpaceDN w:val="0"/>
              <w:adjustRightInd w:val="0"/>
              <w:spacing w:after="0" w:line="240" w:lineRule="auto"/>
              <w:jc w:val="center"/>
              <w:rPr>
                <w:rFonts w:ascii="Arial" w:hAnsi="Arial" w:cs="Arial"/>
                <w:color w:val="000000"/>
                <w:sz w:val="18"/>
                <w:szCs w:val="18"/>
                <w:lang w:val="en-US"/>
              </w:rPr>
            </w:pPr>
          </w:p>
        </w:tc>
      </w:tr>
      <w:tr w:rsidR="00E845AA" w:rsidRPr="002110F5" w14:paraId="0087F084" w14:textId="77777777" w:rsidTr="00B64FA0">
        <w:tblPrEx>
          <w:tblCellMar>
            <w:left w:w="108" w:type="dxa"/>
            <w:right w:w="108" w:type="dxa"/>
          </w:tblCellMar>
          <w:tblLook w:val="00A0" w:firstRow="1" w:lastRow="0" w:firstColumn="1" w:lastColumn="0" w:noHBand="0" w:noVBand="0"/>
        </w:tblPrEx>
        <w:trPr>
          <w:gridAfter w:val="2"/>
          <w:wAfter w:w="329" w:type="dxa"/>
          <w:trHeight w:val="408"/>
        </w:trPr>
        <w:tc>
          <w:tcPr>
            <w:tcW w:w="1235" w:type="dxa"/>
            <w:gridSpan w:val="4"/>
            <w:tcBorders>
              <w:top w:val="nil"/>
              <w:left w:val="nil"/>
              <w:bottom w:val="nil"/>
              <w:right w:val="nil"/>
            </w:tcBorders>
            <w:shd w:val="clear" w:color="auto" w:fill="auto"/>
            <w:noWrap/>
            <w:vAlign w:val="bottom"/>
            <w:hideMark/>
          </w:tcPr>
          <w:p w14:paraId="6EA22CE7" w14:textId="1EED3D4A" w:rsidR="00E845AA" w:rsidRPr="00E845AA" w:rsidRDefault="00E845AA" w:rsidP="00E845AA">
            <w:pPr>
              <w:widowControl/>
              <w:spacing w:after="0" w:line="240" w:lineRule="auto"/>
              <w:jc w:val="center"/>
              <w:rPr>
                <w:rFonts w:ascii="Calibri" w:eastAsia="Times New Roman" w:hAnsi="Calibri" w:cs="Calibri"/>
                <w:color w:val="000000"/>
              </w:rPr>
            </w:pPr>
            <w:proofErr w:type="spellStart"/>
            <w:r w:rsidRPr="00E845AA">
              <w:rPr>
                <w:rFonts w:ascii="Calibri" w:hAnsi="Calibri" w:cs="Calibri"/>
                <w:color w:val="000000"/>
              </w:rPr>
              <w:t>Pos</w:t>
            </w:r>
            <w:proofErr w:type="spellEnd"/>
          </w:p>
        </w:tc>
        <w:tc>
          <w:tcPr>
            <w:tcW w:w="1402" w:type="dxa"/>
            <w:gridSpan w:val="3"/>
            <w:tcBorders>
              <w:top w:val="nil"/>
              <w:left w:val="nil"/>
              <w:bottom w:val="nil"/>
              <w:right w:val="nil"/>
            </w:tcBorders>
            <w:shd w:val="clear" w:color="auto" w:fill="auto"/>
            <w:noWrap/>
            <w:vAlign w:val="bottom"/>
            <w:hideMark/>
          </w:tcPr>
          <w:p w14:paraId="5EA196AC" w14:textId="77777777" w:rsidR="00E845AA" w:rsidRPr="00E845AA" w:rsidRDefault="00E845AA" w:rsidP="00E845AA">
            <w:pPr>
              <w:widowControl/>
              <w:spacing w:after="0" w:line="240" w:lineRule="auto"/>
              <w:jc w:val="center"/>
              <w:rPr>
                <w:rFonts w:ascii="Calibri" w:eastAsia="Times New Roman" w:hAnsi="Calibri" w:cs="Calibri"/>
                <w:color w:val="000000"/>
              </w:rPr>
            </w:pPr>
            <w:proofErr w:type="gramStart"/>
            <w:r w:rsidRPr="00E845AA">
              <w:rPr>
                <w:rFonts w:ascii="Calibri" w:eastAsia="Times New Roman" w:hAnsi="Calibri" w:cs="Calibri"/>
                <w:color w:val="000000"/>
              </w:rPr>
              <w:t>C,N</w:t>
            </w:r>
            <w:proofErr w:type="gramEnd"/>
            <w:r w:rsidRPr="00E845AA">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14:paraId="781E2EF4" w14:textId="6ABE8928"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-11.0735</w:t>
            </w:r>
          </w:p>
        </w:tc>
        <w:tc>
          <w:tcPr>
            <w:tcW w:w="1172" w:type="dxa"/>
            <w:gridSpan w:val="3"/>
            <w:tcBorders>
              <w:top w:val="nil"/>
              <w:left w:val="nil"/>
              <w:bottom w:val="nil"/>
              <w:right w:val="nil"/>
            </w:tcBorders>
            <w:shd w:val="clear" w:color="auto" w:fill="auto"/>
            <w:noWrap/>
            <w:vAlign w:val="bottom"/>
            <w:hideMark/>
          </w:tcPr>
          <w:p w14:paraId="38FC4B1D" w14:textId="7148DA15"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-3.45752</w:t>
            </w:r>
          </w:p>
        </w:tc>
        <w:tc>
          <w:tcPr>
            <w:tcW w:w="1172" w:type="dxa"/>
            <w:gridSpan w:val="3"/>
            <w:tcBorders>
              <w:top w:val="nil"/>
              <w:left w:val="nil"/>
              <w:bottom w:val="nil"/>
              <w:right w:val="nil"/>
            </w:tcBorders>
            <w:shd w:val="clear" w:color="auto" w:fill="auto"/>
            <w:noWrap/>
            <w:vAlign w:val="bottom"/>
            <w:hideMark/>
          </w:tcPr>
          <w:p w14:paraId="41DA76C5" w14:textId="35A2043B"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-2.87339</w:t>
            </w:r>
          </w:p>
        </w:tc>
        <w:tc>
          <w:tcPr>
            <w:tcW w:w="1098" w:type="dxa"/>
            <w:gridSpan w:val="4"/>
            <w:tcBorders>
              <w:top w:val="nil"/>
              <w:left w:val="nil"/>
              <w:bottom w:val="nil"/>
              <w:right w:val="nil"/>
            </w:tcBorders>
            <w:shd w:val="clear" w:color="auto" w:fill="auto"/>
            <w:noWrap/>
            <w:vAlign w:val="bottom"/>
            <w:hideMark/>
          </w:tcPr>
          <w:p w14:paraId="750B383C" w14:textId="5B9F0BAF"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-2.57316</w:t>
            </w:r>
          </w:p>
        </w:tc>
        <w:tc>
          <w:tcPr>
            <w:tcW w:w="869" w:type="dxa"/>
            <w:tcBorders>
              <w:top w:val="nil"/>
              <w:left w:val="nil"/>
              <w:bottom w:val="nil"/>
              <w:right w:val="nil"/>
            </w:tcBorders>
            <w:shd w:val="clear" w:color="auto" w:fill="auto"/>
            <w:noWrap/>
            <w:vAlign w:val="bottom"/>
            <w:hideMark/>
          </w:tcPr>
          <w:p w14:paraId="4A793960" w14:textId="563611A2"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0.0000</w:t>
            </w:r>
          </w:p>
        </w:tc>
        <w:tc>
          <w:tcPr>
            <w:tcW w:w="1554" w:type="dxa"/>
            <w:gridSpan w:val="2"/>
            <w:tcBorders>
              <w:top w:val="nil"/>
              <w:left w:val="nil"/>
              <w:bottom w:val="nil"/>
              <w:right w:val="nil"/>
            </w:tcBorders>
            <w:shd w:val="clear" w:color="auto" w:fill="auto"/>
            <w:noWrap/>
            <w:vAlign w:val="bottom"/>
            <w:hideMark/>
          </w:tcPr>
          <w:p w14:paraId="279B0127" w14:textId="77777777" w:rsidR="00E845AA" w:rsidRPr="00B64FA0" w:rsidRDefault="00E845AA" w:rsidP="00E845AA">
            <w:pPr>
              <w:widowControl/>
              <w:spacing w:after="0" w:line="240" w:lineRule="auto"/>
              <w:jc w:val="center"/>
              <w:rPr>
                <w:rFonts w:ascii="Calibri" w:eastAsia="Times New Roman" w:hAnsi="Calibri" w:cs="Calibri"/>
                <w:color w:val="000000"/>
                <w:shd w:val="pct15" w:color="auto" w:fill="FFFFFF"/>
                <w:lang w:val="en-US"/>
              </w:rPr>
            </w:pPr>
            <w:r w:rsidRPr="00B64FA0">
              <w:rPr>
                <w:rFonts w:ascii="Calibri" w:eastAsia="Times New Roman" w:hAnsi="Calibri" w:cs="Calibri"/>
                <w:color w:val="000000"/>
                <w:shd w:val="pct15" w:color="auto" w:fill="FFFFFF"/>
                <w:lang w:val="en-US"/>
              </w:rPr>
              <w:t>stationary</w:t>
            </w:r>
          </w:p>
        </w:tc>
      </w:tr>
      <w:tr w:rsidR="00E845AA" w:rsidRPr="002110F5" w14:paraId="1A193AD2" w14:textId="77777777" w:rsidTr="00B64FA0">
        <w:tblPrEx>
          <w:tblCellMar>
            <w:left w:w="108" w:type="dxa"/>
            <w:right w:w="108" w:type="dxa"/>
          </w:tblCellMar>
          <w:tblLook w:val="00A0" w:firstRow="1" w:lastRow="0" w:firstColumn="1" w:lastColumn="0" w:noHBand="0" w:noVBand="0"/>
        </w:tblPrEx>
        <w:trPr>
          <w:gridAfter w:val="2"/>
          <w:wAfter w:w="329" w:type="dxa"/>
          <w:trHeight w:val="408"/>
        </w:trPr>
        <w:tc>
          <w:tcPr>
            <w:tcW w:w="1235" w:type="dxa"/>
            <w:gridSpan w:val="4"/>
            <w:tcBorders>
              <w:top w:val="nil"/>
              <w:left w:val="nil"/>
              <w:bottom w:val="nil"/>
              <w:right w:val="nil"/>
            </w:tcBorders>
            <w:shd w:val="clear" w:color="auto" w:fill="auto"/>
            <w:noWrap/>
            <w:vAlign w:val="bottom"/>
            <w:hideMark/>
          </w:tcPr>
          <w:p w14:paraId="7A22A608" w14:textId="0A16BE15" w:rsidR="00E845AA" w:rsidRPr="00E845AA" w:rsidRDefault="00E75212" w:rsidP="00E845AA">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SME</w:t>
            </w:r>
          </w:p>
        </w:tc>
        <w:tc>
          <w:tcPr>
            <w:tcW w:w="1402" w:type="dxa"/>
            <w:gridSpan w:val="3"/>
            <w:tcBorders>
              <w:top w:val="nil"/>
              <w:left w:val="nil"/>
              <w:bottom w:val="nil"/>
              <w:right w:val="nil"/>
            </w:tcBorders>
            <w:shd w:val="clear" w:color="auto" w:fill="auto"/>
            <w:noWrap/>
            <w:vAlign w:val="bottom"/>
            <w:hideMark/>
          </w:tcPr>
          <w:p w14:paraId="1E4875F3" w14:textId="77777777" w:rsidR="00E845AA" w:rsidRPr="00E845AA" w:rsidRDefault="00E845AA" w:rsidP="00E845AA">
            <w:pPr>
              <w:widowControl/>
              <w:spacing w:after="0" w:line="240" w:lineRule="auto"/>
              <w:jc w:val="center"/>
              <w:rPr>
                <w:rFonts w:ascii="Calibri" w:eastAsia="Times New Roman" w:hAnsi="Calibri" w:cs="Calibri"/>
                <w:color w:val="000000"/>
              </w:rPr>
            </w:pPr>
            <w:proofErr w:type="gramStart"/>
            <w:r w:rsidRPr="00E845AA">
              <w:rPr>
                <w:rFonts w:ascii="Calibri" w:eastAsia="Times New Roman" w:hAnsi="Calibri" w:cs="Calibri"/>
                <w:color w:val="000000"/>
              </w:rPr>
              <w:t>C,N</w:t>
            </w:r>
            <w:proofErr w:type="gramEnd"/>
            <w:r w:rsidRPr="00E845AA">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14:paraId="5CE19FA7" w14:textId="47ABAB36"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-2.20466</w:t>
            </w:r>
          </w:p>
        </w:tc>
        <w:tc>
          <w:tcPr>
            <w:tcW w:w="1172" w:type="dxa"/>
            <w:gridSpan w:val="3"/>
            <w:tcBorders>
              <w:top w:val="nil"/>
              <w:left w:val="nil"/>
              <w:bottom w:val="nil"/>
              <w:right w:val="nil"/>
            </w:tcBorders>
            <w:shd w:val="clear" w:color="auto" w:fill="auto"/>
            <w:noWrap/>
            <w:vAlign w:val="bottom"/>
            <w:hideMark/>
          </w:tcPr>
          <w:p w14:paraId="56B6A23B" w14:textId="23604302"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-3.45752</w:t>
            </w:r>
          </w:p>
        </w:tc>
        <w:tc>
          <w:tcPr>
            <w:tcW w:w="1172" w:type="dxa"/>
            <w:gridSpan w:val="3"/>
            <w:tcBorders>
              <w:top w:val="nil"/>
              <w:left w:val="nil"/>
              <w:bottom w:val="nil"/>
              <w:right w:val="nil"/>
            </w:tcBorders>
            <w:shd w:val="clear" w:color="auto" w:fill="auto"/>
            <w:noWrap/>
            <w:vAlign w:val="bottom"/>
            <w:hideMark/>
          </w:tcPr>
          <w:p w14:paraId="377AA619" w14:textId="355FCEF5"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-2.87339</w:t>
            </w:r>
          </w:p>
        </w:tc>
        <w:tc>
          <w:tcPr>
            <w:tcW w:w="1098" w:type="dxa"/>
            <w:gridSpan w:val="4"/>
            <w:tcBorders>
              <w:top w:val="nil"/>
              <w:left w:val="nil"/>
              <w:bottom w:val="nil"/>
              <w:right w:val="nil"/>
            </w:tcBorders>
            <w:shd w:val="clear" w:color="auto" w:fill="auto"/>
            <w:noWrap/>
            <w:vAlign w:val="bottom"/>
            <w:hideMark/>
          </w:tcPr>
          <w:p w14:paraId="7742DFCD" w14:textId="2898EF49"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-2.57316</w:t>
            </w:r>
          </w:p>
        </w:tc>
        <w:tc>
          <w:tcPr>
            <w:tcW w:w="869" w:type="dxa"/>
            <w:tcBorders>
              <w:top w:val="nil"/>
              <w:left w:val="nil"/>
              <w:bottom w:val="nil"/>
              <w:right w:val="nil"/>
            </w:tcBorders>
            <w:shd w:val="clear" w:color="auto" w:fill="auto"/>
            <w:noWrap/>
            <w:vAlign w:val="bottom"/>
            <w:hideMark/>
          </w:tcPr>
          <w:p w14:paraId="5B90A9B1" w14:textId="1327F0C5"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0.2053</w:t>
            </w:r>
          </w:p>
        </w:tc>
        <w:tc>
          <w:tcPr>
            <w:tcW w:w="1554" w:type="dxa"/>
            <w:gridSpan w:val="2"/>
            <w:tcBorders>
              <w:top w:val="nil"/>
              <w:left w:val="nil"/>
              <w:bottom w:val="nil"/>
              <w:right w:val="nil"/>
            </w:tcBorders>
            <w:shd w:val="clear" w:color="auto" w:fill="auto"/>
            <w:noWrap/>
            <w:vAlign w:val="bottom"/>
            <w:hideMark/>
          </w:tcPr>
          <w:p w14:paraId="57CACCA2" w14:textId="38BFEF09" w:rsidR="00E845AA" w:rsidRPr="00B64FA0" w:rsidRDefault="00E845AA" w:rsidP="00E845AA">
            <w:pPr>
              <w:widowControl/>
              <w:spacing w:after="0" w:line="240" w:lineRule="auto"/>
              <w:jc w:val="center"/>
              <w:rPr>
                <w:rFonts w:ascii="Calibri" w:eastAsia="Times New Roman" w:hAnsi="Calibri" w:cs="Calibri"/>
                <w:color w:val="000000"/>
                <w:shd w:val="pct15" w:color="auto" w:fill="FFFFFF"/>
                <w:lang w:val="en-US"/>
              </w:rPr>
            </w:pPr>
            <w:r w:rsidRPr="00B64FA0">
              <w:rPr>
                <w:rFonts w:ascii="Calibri" w:eastAsia="Times New Roman" w:hAnsi="Calibri" w:cs="Calibri"/>
                <w:color w:val="000000"/>
                <w:shd w:val="pct15" w:color="auto" w:fill="FFFFFF"/>
                <w:lang w:val="en-US"/>
              </w:rPr>
              <w:t>not stationary</w:t>
            </w:r>
          </w:p>
        </w:tc>
      </w:tr>
      <w:tr w:rsidR="00E845AA" w:rsidRPr="002110F5" w14:paraId="5B7760F7" w14:textId="77777777" w:rsidTr="00B64FA0">
        <w:tblPrEx>
          <w:tblCellMar>
            <w:left w:w="108" w:type="dxa"/>
            <w:right w:w="108" w:type="dxa"/>
          </w:tblCellMar>
          <w:tblLook w:val="00A0" w:firstRow="1" w:lastRow="0" w:firstColumn="1" w:lastColumn="0" w:noHBand="0" w:noVBand="0"/>
        </w:tblPrEx>
        <w:trPr>
          <w:gridAfter w:val="2"/>
          <w:wAfter w:w="329" w:type="dxa"/>
          <w:trHeight w:val="408"/>
        </w:trPr>
        <w:tc>
          <w:tcPr>
            <w:tcW w:w="1235" w:type="dxa"/>
            <w:gridSpan w:val="4"/>
            <w:tcBorders>
              <w:top w:val="nil"/>
              <w:left w:val="nil"/>
              <w:bottom w:val="nil"/>
              <w:right w:val="nil"/>
            </w:tcBorders>
            <w:shd w:val="clear" w:color="auto" w:fill="auto"/>
            <w:noWrap/>
            <w:vAlign w:val="bottom"/>
          </w:tcPr>
          <w:p w14:paraId="2A01B700" w14:textId="17447A72"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Times New Roman" w:hAnsi="Calibri" w:cs="Calibri"/>
                <w:color w:val="000000"/>
              </w:rPr>
              <w:t>CSI</w:t>
            </w:r>
          </w:p>
        </w:tc>
        <w:tc>
          <w:tcPr>
            <w:tcW w:w="1402" w:type="dxa"/>
            <w:gridSpan w:val="3"/>
            <w:tcBorders>
              <w:top w:val="nil"/>
              <w:left w:val="nil"/>
              <w:bottom w:val="nil"/>
              <w:right w:val="nil"/>
            </w:tcBorders>
            <w:shd w:val="clear" w:color="auto" w:fill="auto"/>
            <w:noWrap/>
            <w:vAlign w:val="bottom"/>
          </w:tcPr>
          <w:p w14:paraId="1ED653F1" w14:textId="278D2FC2" w:rsidR="00E845AA" w:rsidRPr="00E845AA" w:rsidRDefault="00E845AA" w:rsidP="00E845AA">
            <w:pPr>
              <w:widowControl/>
              <w:spacing w:after="0" w:line="240" w:lineRule="auto"/>
              <w:jc w:val="center"/>
              <w:rPr>
                <w:rFonts w:ascii="Calibri" w:eastAsia="Times New Roman" w:hAnsi="Calibri" w:cs="Calibri"/>
                <w:color w:val="000000"/>
              </w:rPr>
            </w:pPr>
            <w:proofErr w:type="gramStart"/>
            <w:r w:rsidRPr="00E845AA">
              <w:rPr>
                <w:rFonts w:ascii="Calibri" w:eastAsia="Times New Roman" w:hAnsi="Calibri" w:cs="Calibri"/>
                <w:color w:val="000000"/>
              </w:rPr>
              <w:t>C,N</w:t>
            </w:r>
            <w:proofErr w:type="gramEnd"/>
            <w:r w:rsidRPr="00E845AA">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tcPr>
          <w:p w14:paraId="1F5F0F55" w14:textId="575D7A86"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-1.78179</w:t>
            </w:r>
          </w:p>
        </w:tc>
        <w:tc>
          <w:tcPr>
            <w:tcW w:w="1172" w:type="dxa"/>
            <w:gridSpan w:val="3"/>
            <w:tcBorders>
              <w:top w:val="nil"/>
              <w:left w:val="nil"/>
              <w:bottom w:val="nil"/>
              <w:right w:val="nil"/>
            </w:tcBorders>
            <w:shd w:val="clear" w:color="auto" w:fill="auto"/>
            <w:noWrap/>
            <w:vAlign w:val="bottom"/>
          </w:tcPr>
          <w:p w14:paraId="1CDBEDFF" w14:textId="7E855615"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-3.45752</w:t>
            </w:r>
          </w:p>
        </w:tc>
        <w:tc>
          <w:tcPr>
            <w:tcW w:w="1172" w:type="dxa"/>
            <w:gridSpan w:val="3"/>
            <w:tcBorders>
              <w:top w:val="nil"/>
              <w:left w:val="nil"/>
              <w:bottom w:val="nil"/>
              <w:right w:val="nil"/>
            </w:tcBorders>
            <w:shd w:val="clear" w:color="auto" w:fill="auto"/>
            <w:noWrap/>
            <w:vAlign w:val="bottom"/>
          </w:tcPr>
          <w:p w14:paraId="3C46195E" w14:textId="47C4E7F8"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-2.87339</w:t>
            </w:r>
          </w:p>
        </w:tc>
        <w:tc>
          <w:tcPr>
            <w:tcW w:w="1098" w:type="dxa"/>
            <w:gridSpan w:val="4"/>
            <w:tcBorders>
              <w:top w:val="nil"/>
              <w:left w:val="nil"/>
              <w:bottom w:val="nil"/>
              <w:right w:val="nil"/>
            </w:tcBorders>
            <w:shd w:val="clear" w:color="auto" w:fill="auto"/>
            <w:noWrap/>
            <w:vAlign w:val="bottom"/>
          </w:tcPr>
          <w:p w14:paraId="6847FACC" w14:textId="7A5C73B5"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-2.57316</w:t>
            </w:r>
          </w:p>
        </w:tc>
        <w:tc>
          <w:tcPr>
            <w:tcW w:w="869" w:type="dxa"/>
            <w:tcBorders>
              <w:top w:val="nil"/>
              <w:left w:val="nil"/>
              <w:bottom w:val="nil"/>
              <w:right w:val="nil"/>
            </w:tcBorders>
            <w:shd w:val="clear" w:color="auto" w:fill="auto"/>
            <w:noWrap/>
            <w:vAlign w:val="bottom"/>
          </w:tcPr>
          <w:p w14:paraId="2C6D412C" w14:textId="0DF035EC"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0.3890</w:t>
            </w:r>
          </w:p>
        </w:tc>
        <w:tc>
          <w:tcPr>
            <w:tcW w:w="1554" w:type="dxa"/>
            <w:gridSpan w:val="2"/>
            <w:tcBorders>
              <w:top w:val="nil"/>
              <w:left w:val="nil"/>
              <w:bottom w:val="nil"/>
              <w:right w:val="nil"/>
            </w:tcBorders>
            <w:shd w:val="clear" w:color="auto" w:fill="auto"/>
            <w:noWrap/>
            <w:vAlign w:val="bottom"/>
          </w:tcPr>
          <w:p w14:paraId="7669FF63" w14:textId="4F207897" w:rsidR="00E845AA" w:rsidRPr="00B64FA0" w:rsidRDefault="00E845AA" w:rsidP="00E845AA">
            <w:pPr>
              <w:widowControl/>
              <w:spacing w:after="0" w:line="240" w:lineRule="auto"/>
              <w:jc w:val="center"/>
              <w:rPr>
                <w:rFonts w:ascii="Calibri" w:eastAsia="Times New Roman" w:hAnsi="Calibri" w:cs="Calibri"/>
                <w:color w:val="000000"/>
                <w:shd w:val="pct15" w:color="auto" w:fill="FFFFFF"/>
                <w:lang w:val="en-US"/>
              </w:rPr>
            </w:pPr>
            <w:r w:rsidRPr="00B64FA0">
              <w:rPr>
                <w:rFonts w:ascii="Calibri" w:eastAsia="Times New Roman" w:hAnsi="Calibri" w:cs="Calibri"/>
                <w:color w:val="000000"/>
                <w:shd w:val="pct15" w:color="auto" w:fill="FFFFFF"/>
                <w:lang w:val="en-US"/>
              </w:rPr>
              <w:t>not stationary</w:t>
            </w:r>
          </w:p>
        </w:tc>
      </w:tr>
      <w:tr w:rsidR="00E845AA" w:rsidRPr="002110F5" w14:paraId="2FB197A9" w14:textId="77777777" w:rsidTr="00B64FA0">
        <w:tblPrEx>
          <w:tblCellMar>
            <w:left w:w="108" w:type="dxa"/>
            <w:right w:w="108" w:type="dxa"/>
          </w:tblCellMar>
          <w:tblLook w:val="00A0" w:firstRow="1" w:lastRow="0" w:firstColumn="1" w:lastColumn="0" w:noHBand="0" w:noVBand="0"/>
        </w:tblPrEx>
        <w:trPr>
          <w:gridAfter w:val="2"/>
          <w:wAfter w:w="329" w:type="dxa"/>
          <w:trHeight w:val="408"/>
        </w:trPr>
        <w:tc>
          <w:tcPr>
            <w:tcW w:w="1235" w:type="dxa"/>
            <w:gridSpan w:val="4"/>
            <w:tcBorders>
              <w:top w:val="nil"/>
              <w:left w:val="nil"/>
              <w:bottom w:val="nil"/>
              <w:right w:val="nil"/>
            </w:tcBorders>
            <w:shd w:val="clear" w:color="auto" w:fill="auto"/>
            <w:noWrap/>
            <w:vAlign w:val="bottom"/>
          </w:tcPr>
          <w:p w14:paraId="1F8FBD16" w14:textId="7504317B"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Times New Roman" w:hAnsi="Calibri" w:cs="Calibri"/>
                <w:color w:val="000000"/>
              </w:rPr>
              <w:t>D(S</w:t>
            </w:r>
            <w:r w:rsidR="00B427ED">
              <w:rPr>
                <w:rFonts w:asciiTheme="minorEastAsia" w:hAnsiTheme="minorEastAsia" w:cs="Calibri" w:hint="eastAsia"/>
                <w:color w:val="000000"/>
              </w:rPr>
              <w:t>M</w:t>
            </w:r>
            <w:r w:rsidRPr="00E845AA">
              <w:rPr>
                <w:rFonts w:ascii="Calibri" w:eastAsia="Times New Roman" w:hAnsi="Calibri" w:cs="Calibri"/>
                <w:color w:val="000000"/>
              </w:rPr>
              <w:t>E)</w:t>
            </w:r>
          </w:p>
        </w:tc>
        <w:tc>
          <w:tcPr>
            <w:tcW w:w="1402" w:type="dxa"/>
            <w:gridSpan w:val="3"/>
            <w:tcBorders>
              <w:top w:val="nil"/>
              <w:left w:val="nil"/>
              <w:bottom w:val="nil"/>
              <w:right w:val="nil"/>
            </w:tcBorders>
            <w:shd w:val="clear" w:color="auto" w:fill="auto"/>
            <w:noWrap/>
            <w:vAlign w:val="bottom"/>
          </w:tcPr>
          <w:p w14:paraId="6855B61A" w14:textId="05B6BBDE" w:rsidR="00E845AA" w:rsidRPr="00E845AA" w:rsidRDefault="00E845AA" w:rsidP="00E845AA">
            <w:pPr>
              <w:widowControl/>
              <w:spacing w:after="0" w:line="240" w:lineRule="auto"/>
              <w:jc w:val="center"/>
              <w:rPr>
                <w:rFonts w:ascii="Calibri" w:eastAsia="Times New Roman" w:hAnsi="Calibri" w:cs="Calibri"/>
                <w:color w:val="000000"/>
              </w:rPr>
            </w:pPr>
            <w:proofErr w:type="gramStart"/>
            <w:r w:rsidRPr="00E845AA">
              <w:rPr>
                <w:rFonts w:ascii="Calibri" w:eastAsia="Times New Roman" w:hAnsi="Calibri" w:cs="Calibri"/>
                <w:color w:val="000000"/>
              </w:rPr>
              <w:t>C,N</w:t>
            </w:r>
            <w:proofErr w:type="gramEnd"/>
            <w:r w:rsidRPr="00E845AA">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tcPr>
          <w:p w14:paraId="3B37FDBB" w14:textId="753E2B95"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-15.6055</w:t>
            </w:r>
          </w:p>
        </w:tc>
        <w:tc>
          <w:tcPr>
            <w:tcW w:w="1172" w:type="dxa"/>
            <w:gridSpan w:val="3"/>
            <w:tcBorders>
              <w:top w:val="nil"/>
              <w:left w:val="nil"/>
              <w:bottom w:val="nil"/>
              <w:right w:val="nil"/>
            </w:tcBorders>
            <w:shd w:val="clear" w:color="auto" w:fill="auto"/>
            <w:noWrap/>
            <w:vAlign w:val="bottom"/>
          </w:tcPr>
          <w:p w14:paraId="6E0DB331" w14:textId="3E0434E8"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-3.45763</w:t>
            </w:r>
          </w:p>
        </w:tc>
        <w:tc>
          <w:tcPr>
            <w:tcW w:w="1172" w:type="dxa"/>
            <w:gridSpan w:val="3"/>
            <w:tcBorders>
              <w:top w:val="nil"/>
              <w:left w:val="nil"/>
              <w:bottom w:val="nil"/>
              <w:right w:val="nil"/>
            </w:tcBorders>
            <w:shd w:val="clear" w:color="auto" w:fill="auto"/>
            <w:noWrap/>
            <w:vAlign w:val="bottom"/>
          </w:tcPr>
          <w:p w14:paraId="1EA04ADA" w14:textId="215DD526"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-2.87344</w:t>
            </w:r>
          </w:p>
        </w:tc>
        <w:tc>
          <w:tcPr>
            <w:tcW w:w="1098" w:type="dxa"/>
            <w:gridSpan w:val="4"/>
            <w:tcBorders>
              <w:top w:val="nil"/>
              <w:left w:val="nil"/>
              <w:bottom w:val="nil"/>
              <w:right w:val="nil"/>
            </w:tcBorders>
            <w:shd w:val="clear" w:color="auto" w:fill="auto"/>
            <w:noWrap/>
            <w:vAlign w:val="bottom"/>
          </w:tcPr>
          <w:p w14:paraId="06643DFA" w14:textId="1013456F"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-2.57319</w:t>
            </w:r>
          </w:p>
        </w:tc>
        <w:tc>
          <w:tcPr>
            <w:tcW w:w="869" w:type="dxa"/>
            <w:tcBorders>
              <w:top w:val="nil"/>
              <w:left w:val="nil"/>
              <w:bottom w:val="nil"/>
              <w:right w:val="nil"/>
            </w:tcBorders>
            <w:shd w:val="clear" w:color="auto" w:fill="auto"/>
            <w:noWrap/>
            <w:vAlign w:val="bottom"/>
          </w:tcPr>
          <w:p w14:paraId="4EAA5CD0" w14:textId="257201E7"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0.0000</w:t>
            </w:r>
          </w:p>
        </w:tc>
        <w:tc>
          <w:tcPr>
            <w:tcW w:w="1554" w:type="dxa"/>
            <w:gridSpan w:val="2"/>
            <w:tcBorders>
              <w:top w:val="nil"/>
              <w:left w:val="nil"/>
              <w:bottom w:val="nil"/>
              <w:right w:val="nil"/>
            </w:tcBorders>
            <w:shd w:val="clear" w:color="auto" w:fill="auto"/>
            <w:noWrap/>
            <w:vAlign w:val="bottom"/>
          </w:tcPr>
          <w:p w14:paraId="78B76BDB" w14:textId="1FD16D79" w:rsidR="00E845AA" w:rsidRPr="00B64FA0" w:rsidRDefault="00E845AA" w:rsidP="00E845AA">
            <w:pPr>
              <w:widowControl/>
              <w:spacing w:after="0" w:line="240" w:lineRule="auto"/>
              <w:jc w:val="center"/>
              <w:rPr>
                <w:rFonts w:ascii="Calibri" w:eastAsia="Times New Roman" w:hAnsi="Calibri" w:cs="Calibri"/>
                <w:color w:val="000000"/>
                <w:shd w:val="pct15" w:color="auto" w:fill="FFFFFF"/>
                <w:lang w:val="en-US"/>
              </w:rPr>
            </w:pPr>
            <w:r w:rsidRPr="00B64FA0">
              <w:rPr>
                <w:rFonts w:ascii="Calibri" w:eastAsia="Times New Roman" w:hAnsi="Calibri" w:cs="Calibri"/>
                <w:color w:val="000000"/>
                <w:shd w:val="pct15" w:color="auto" w:fill="FFFFFF"/>
                <w:lang w:val="en-US"/>
              </w:rPr>
              <w:t>stationary</w:t>
            </w:r>
          </w:p>
        </w:tc>
      </w:tr>
      <w:tr w:rsidR="00E845AA" w:rsidRPr="002110F5" w14:paraId="405CFA87" w14:textId="77777777" w:rsidTr="00B64FA0">
        <w:tblPrEx>
          <w:tblCellMar>
            <w:left w:w="108" w:type="dxa"/>
            <w:right w:w="108" w:type="dxa"/>
          </w:tblCellMar>
          <w:tblLook w:val="00A0" w:firstRow="1" w:lastRow="0" w:firstColumn="1" w:lastColumn="0" w:noHBand="0" w:noVBand="0"/>
        </w:tblPrEx>
        <w:trPr>
          <w:gridAfter w:val="2"/>
          <w:wAfter w:w="329" w:type="dxa"/>
          <w:trHeight w:val="408"/>
        </w:trPr>
        <w:tc>
          <w:tcPr>
            <w:tcW w:w="1235" w:type="dxa"/>
            <w:gridSpan w:val="4"/>
            <w:tcBorders>
              <w:top w:val="nil"/>
              <w:left w:val="nil"/>
              <w:bottom w:val="nil"/>
              <w:right w:val="nil"/>
            </w:tcBorders>
            <w:shd w:val="clear" w:color="auto" w:fill="auto"/>
            <w:noWrap/>
            <w:vAlign w:val="bottom"/>
            <w:hideMark/>
          </w:tcPr>
          <w:p w14:paraId="54F24734" w14:textId="2F42D309"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Times New Roman" w:hAnsi="Calibri" w:cs="Calibri"/>
                <w:color w:val="000000"/>
              </w:rPr>
              <w:t>D(CSI)</w:t>
            </w:r>
          </w:p>
        </w:tc>
        <w:tc>
          <w:tcPr>
            <w:tcW w:w="1402" w:type="dxa"/>
            <w:gridSpan w:val="3"/>
            <w:tcBorders>
              <w:top w:val="nil"/>
              <w:left w:val="nil"/>
              <w:bottom w:val="nil"/>
              <w:right w:val="nil"/>
            </w:tcBorders>
            <w:shd w:val="clear" w:color="auto" w:fill="auto"/>
            <w:noWrap/>
            <w:vAlign w:val="bottom"/>
            <w:hideMark/>
          </w:tcPr>
          <w:p w14:paraId="6DA28994" w14:textId="77777777" w:rsidR="00E845AA" w:rsidRPr="00E845AA" w:rsidRDefault="00E845AA" w:rsidP="00E845AA">
            <w:pPr>
              <w:widowControl/>
              <w:spacing w:after="0" w:line="240" w:lineRule="auto"/>
              <w:jc w:val="center"/>
              <w:rPr>
                <w:rFonts w:ascii="Calibri" w:eastAsia="Times New Roman" w:hAnsi="Calibri" w:cs="Calibri"/>
                <w:color w:val="000000"/>
              </w:rPr>
            </w:pPr>
            <w:proofErr w:type="gramStart"/>
            <w:r w:rsidRPr="00E845AA">
              <w:rPr>
                <w:rFonts w:ascii="Calibri" w:eastAsia="Times New Roman" w:hAnsi="Calibri" w:cs="Calibri"/>
                <w:color w:val="000000"/>
              </w:rPr>
              <w:t>C,N</w:t>
            </w:r>
            <w:proofErr w:type="gramEnd"/>
            <w:r w:rsidRPr="00E845AA">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14:paraId="0F84DDFE" w14:textId="5483487B"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-15.6879</w:t>
            </w:r>
          </w:p>
        </w:tc>
        <w:tc>
          <w:tcPr>
            <w:tcW w:w="1172" w:type="dxa"/>
            <w:gridSpan w:val="3"/>
            <w:tcBorders>
              <w:top w:val="nil"/>
              <w:left w:val="nil"/>
              <w:bottom w:val="nil"/>
              <w:right w:val="nil"/>
            </w:tcBorders>
            <w:shd w:val="clear" w:color="auto" w:fill="auto"/>
            <w:noWrap/>
            <w:vAlign w:val="bottom"/>
            <w:hideMark/>
          </w:tcPr>
          <w:p w14:paraId="77450A0C" w14:textId="1883A0B3"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-3.45763</w:t>
            </w:r>
          </w:p>
        </w:tc>
        <w:tc>
          <w:tcPr>
            <w:tcW w:w="1172" w:type="dxa"/>
            <w:gridSpan w:val="3"/>
            <w:tcBorders>
              <w:top w:val="nil"/>
              <w:left w:val="nil"/>
              <w:bottom w:val="nil"/>
              <w:right w:val="nil"/>
            </w:tcBorders>
            <w:shd w:val="clear" w:color="auto" w:fill="auto"/>
            <w:noWrap/>
            <w:vAlign w:val="bottom"/>
            <w:hideMark/>
          </w:tcPr>
          <w:p w14:paraId="2E9F7814" w14:textId="26310DFF"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-2.87344</w:t>
            </w:r>
          </w:p>
        </w:tc>
        <w:tc>
          <w:tcPr>
            <w:tcW w:w="1098" w:type="dxa"/>
            <w:gridSpan w:val="4"/>
            <w:tcBorders>
              <w:top w:val="nil"/>
              <w:left w:val="nil"/>
              <w:bottom w:val="nil"/>
              <w:right w:val="nil"/>
            </w:tcBorders>
            <w:shd w:val="clear" w:color="auto" w:fill="auto"/>
            <w:noWrap/>
            <w:vAlign w:val="bottom"/>
            <w:hideMark/>
          </w:tcPr>
          <w:p w14:paraId="36CE6BB6" w14:textId="7705A08B"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-2.57319</w:t>
            </w:r>
          </w:p>
        </w:tc>
        <w:tc>
          <w:tcPr>
            <w:tcW w:w="869" w:type="dxa"/>
            <w:tcBorders>
              <w:top w:val="nil"/>
              <w:left w:val="nil"/>
              <w:bottom w:val="nil"/>
              <w:right w:val="nil"/>
            </w:tcBorders>
            <w:shd w:val="clear" w:color="auto" w:fill="auto"/>
            <w:noWrap/>
            <w:vAlign w:val="bottom"/>
            <w:hideMark/>
          </w:tcPr>
          <w:p w14:paraId="2806F3CB" w14:textId="724CB89F" w:rsidR="00E845AA" w:rsidRPr="00E845AA" w:rsidRDefault="00E845AA" w:rsidP="00E845AA">
            <w:pPr>
              <w:widowControl/>
              <w:spacing w:after="0" w:line="240" w:lineRule="auto"/>
              <w:jc w:val="center"/>
              <w:rPr>
                <w:rFonts w:ascii="Calibri" w:eastAsia="Times New Roman" w:hAnsi="Calibri" w:cs="Calibri"/>
                <w:color w:val="000000"/>
              </w:rPr>
            </w:pPr>
            <w:r w:rsidRPr="00E845AA">
              <w:rPr>
                <w:rFonts w:ascii="Calibri" w:eastAsia="等线" w:hAnsi="Calibri" w:cs="Calibri"/>
                <w:color w:val="000000"/>
              </w:rPr>
              <w:t>0.0000</w:t>
            </w:r>
          </w:p>
        </w:tc>
        <w:tc>
          <w:tcPr>
            <w:tcW w:w="1554" w:type="dxa"/>
            <w:gridSpan w:val="2"/>
            <w:tcBorders>
              <w:top w:val="nil"/>
              <w:left w:val="nil"/>
              <w:bottom w:val="nil"/>
              <w:right w:val="nil"/>
            </w:tcBorders>
            <w:shd w:val="clear" w:color="auto" w:fill="auto"/>
            <w:noWrap/>
            <w:vAlign w:val="bottom"/>
            <w:hideMark/>
          </w:tcPr>
          <w:p w14:paraId="2DC381F2" w14:textId="77777777" w:rsidR="00E845AA" w:rsidRPr="00B64FA0" w:rsidRDefault="00E845AA" w:rsidP="00E845AA">
            <w:pPr>
              <w:widowControl/>
              <w:spacing w:after="0" w:line="240" w:lineRule="auto"/>
              <w:jc w:val="center"/>
              <w:rPr>
                <w:rFonts w:ascii="Calibri" w:hAnsi="Calibri" w:cs="Calibri"/>
                <w:color w:val="000000"/>
                <w:shd w:val="pct15" w:color="auto" w:fill="FFFFFF"/>
                <w:lang w:val="en-US"/>
              </w:rPr>
            </w:pPr>
            <w:r w:rsidRPr="00B64FA0">
              <w:rPr>
                <w:rFonts w:ascii="Calibri" w:eastAsia="Times New Roman" w:hAnsi="Calibri" w:cs="Calibri"/>
                <w:color w:val="000000"/>
                <w:shd w:val="pct15" w:color="auto" w:fill="FFFFFF"/>
                <w:lang w:val="en-US"/>
              </w:rPr>
              <w:t>stationary</w:t>
            </w:r>
          </w:p>
        </w:tc>
      </w:tr>
      <w:tr w:rsidR="000A27FE" w14:paraId="1F199E69" w14:textId="77777777" w:rsidTr="00B64FA0">
        <w:trPr>
          <w:gridBefore w:val="1"/>
          <w:wBefore w:w="31" w:type="dxa"/>
          <w:trHeight w:hRule="exact" w:val="178"/>
        </w:trPr>
        <w:tc>
          <w:tcPr>
            <w:tcW w:w="994" w:type="dxa"/>
            <w:gridSpan w:val="2"/>
            <w:tcBorders>
              <w:top w:val="nil"/>
              <w:left w:val="nil"/>
              <w:bottom w:val="double" w:sz="6" w:space="0" w:color="auto"/>
              <w:right w:val="nil"/>
            </w:tcBorders>
            <w:vAlign w:val="bottom"/>
          </w:tcPr>
          <w:p w14:paraId="4A03F02C"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c>
          <w:tcPr>
            <w:tcW w:w="1519" w:type="dxa"/>
            <w:gridSpan w:val="3"/>
            <w:tcBorders>
              <w:top w:val="nil"/>
              <w:left w:val="nil"/>
              <w:bottom w:val="double" w:sz="6" w:space="0" w:color="auto"/>
              <w:right w:val="nil"/>
            </w:tcBorders>
            <w:vAlign w:val="bottom"/>
          </w:tcPr>
          <w:p w14:paraId="1421ADBD"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c>
          <w:tcPr>
            <w:tcW w:w="1304" w:type="dxa"/>
            <w:gridSpan w:val="4"/>
            <w:tcBorders>
              <w:top w:val="nil"/>
              <w:left w:val="nil"/>
              <w:bottom w:val="double" w:sz="6" w:space="0" w:color="auto"/>
              <w:right w:val="nil"/>
            </w:tcBorders>
            <w:vAlign w:val="bottom"/>
          </w:tcPr>
          <w:p w14:paraId="6B12F8C2"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c>
          <w:tcPr>
            <w:tcW w:w="1519" w:type="dxa"/>
            <w:gridSpan w:val="3"/>
            <w:tcBorders>
              <w:top w:val="nil"/>
              <w:left w:val="nil"/>
              <w:bottom w:val="double" w:sz="6" w:space="0" w:color="auto"/>
              <w:right w:val="nil"/>
            </w:tcBorders>
            <w:vAlign w:val="bottom"/>
          </w:tcPr>
          <w:p w14:paraId="51DE2728"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c>
          <w:tcPr>
            <w:tcW w:w="1519" w:type="dxa"/>
            <w:gridSpan w:val="3"/>
            <w:tcBorders>
              <w:top w:val="nil"/>
              <w:left w:val="nil"/>
              <w:bottom w:val="double" w:sz="6" w:space="0" w:color="auto"/>
              <w:right w:val="nil"/>
            </w:tcBorders>
            <w:vAlign w:val="bottom"/>
          </w:tcPr>
          <w:p w14:paraId="52910CF6"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c>
          <w:tcPr>
            <w:tcW w:w="1519" w:type="dxa"/>
            <w:gridSpan w:val="4"/>
            <w:tcBorders>
              <w:top w:val="nil"/>
              <w:left w:val="nil"/>
              <w:bottom w:val="double" w:sz="6" w:space="0" w:color="auto"/>
              <w:right w:val="nil"/>
            </w:tcBorders>
            <w:vAlign w:val="bottom"/>
          </w:tcPr>
          <w:p w14:paraId="21AB14A2"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c>
          <w:tcPr>
            <w:tcW w:w="1526" w:type="dxa"/>
            <w:gridSpan w:val="3"/>
            <w:tcBorders>
              <w:top w:val="nil"/>
              <w:left w:val="nil"/>
              <w:bottom w:val="double" w:sz="6" w:space="0" w:color="auto"/>
              <w:right w:val="nil"/>
            </w:tcBorders>
            <w:vAlign w:val="bottom"/>
          </w:tcPr>
          <w:p w14:paraId="3B434778" w14:textId="77777777" w:rsidR="000A27FE" w:rsidRDefault="000A27FE" w:rsidP="000A27FE">
            <w:pPr>
              <w:widowControl/>
              <w:autoSpaceDE w:val="0"/>
              <w:autoSpaceDN w:val="0"/>
              <w:adjustRightInd w:val="0"/>
              <w:spacing w:after="0" w:line="240" w:lineRule="auto"/>
              <w:jc w:val="center"/>
              <w:rPr>
                <w:rFonts w:ascii="Arial" w:hAnsi="Arial" w:cs="Arial"/>
                <w:color w:val="000000"/>
                <w:sz w:val="18"/>
                <w:szCs w:val="18"/>
              </w:rPr>
            </w:pPr>
          </w:p>
        </w:tc>
      </w:tr>
    </w:tbl>
    <w:p w14:paraId="7A8CB69F" w14:textId="452F1DB1" w:rsidR="001B4AD2" w:rsidRPr="00AF6350" w:rsidRDefault="00B64FA0" w:rsidP="00AF6350">
      <w:pPr>
        <w:spacing w:beforeLines="50" w:before="120" w:line="360" w:lineRule="auto"/>
        <w:ind w:firstLine="709"/>
        <w:rPr>
          <w:rFonts w:ascii="Times New Roman" w:hAnsi="Times New Roman" w:cs="Times New Roman"/>
          <w:iCs/>
          <w:sz w:val="24"/>
          <w:szCs w:val="24"/>
        </w:rPr>
      </w:pPr>
      <w:r w:rsidRPr="00AF6350">
        <w:rPr>
          <w:rFonts w:ascii="Times New Roman" w:hAnsi="Times New Roman" w:cs="Times New Roman"/>
          <w:iCs/>
          <w:sz w:val="24"/>
          <w:szCs w:val="24"/>
        </w:rPr>
        <w:t>Экономическая значимость D_</w:t>
      </w:r>
      <w:r w:rsidR="00E75212">
        <w:rPr>
          <w:rFonts w:ascii="Times New Roman" w:hAnsi="Times New Roman" w:cs="Times New Roman"/>
          <w:iCs/>
          <w:sz w:val="24"/>
          <w:szCs w:val="24"/>
        </w:rPr>
        <w:t>SME</w:t>
      </w:r>
      <w:r w:rsidRPr="00AF6350">
        <w:rPr>
          <w:rFonts w:ascii="Times New Roman" w:hAnsi="Times New Roman" w:cs="Times New Roman"/>
          <w:iCs/>
          <w:sz w:val="24"/>
          <w:szCs w:val="24"/>
        </w:rPr>
        <w:t xml:space="preserve"> и D_CSI, полученных после разности первого порядка, представляет собой ежедневный рост и падение индекса, поэтому построенная нами модель VAR будет представлять взаимосвязь между позитивным рыночным настроением и ростом и падением индекса. По результатам информационных критериев LR, FPE и AIC определено, что лаг порядка </w:t>
      </w:r>
      <w:r w:rsidRPr="00AF6350">
        <w:rPr>
          <w:rFonts w:ascii="Times New Roman" w:hAnsi="Times New Roman" w:cs="Times New Roman"/>
          <w:iCs/>
          <w:sz w:val="24"/>
          <w:szCs w:val="24"/>
          <w:lang w:val="en-US"/>
        </w:rPr>
        <w:t>Lag</w:t>
      </w:r>
      <w:r w:rsidRPr="00AF6350">
        <w:rPr>
          <w:rFonts w:ascii="Times New Roman" w:hAnsi="Times New Roman" w:cs="Times New Roman"/>
          <w:iCs/>
          <w:sz w:val="24"/>
          <w:szCs w:val="24"/>
        </w:rPr>
        <w:t xml:space="preserve"> равен 2 в обеих моделях: </w:t>
      </w:r>
    </w:p>
    <w:p w14:paraId="1B999F89" w14:textId="44E63EA6" w:rsidR="00821105" w:rsidRPr="00821105" w:rsidRDefault="00821105" w:rsidP="00821105">
      <w:pPr>
        <w:autoSpaceDE w:val="0"/>
        <w:autoSpaceDN w:val="0"/>
        <w:adjustRightInd w:val="0"/>
        <w:spacing w:after="0" w:line="240" w:lineRule="auto"/>
        <w:jc w:val="left"/>
        <w:rPr>
          <w:rFonts w:ascii="Arial" w:hAnsi="Arial" w:cs="Arial"/>
          <w:sz w:val="18"/>
          <w:szCs w:val="18"/>
          <w:lang w:val="en-US"/>
        </w:rPr>
      </w:pPr>
      <w:r w:rsidRPr="00821105">
        <w:rPr>
          <w:rFonts w:ascii="Arial" w:hAnsi="Arial" w:cs="Arial"/>
          <w:sz w:val="18"/>
          <w:szCs w:val="18"/>
          <w:lang w:val="en-US"/>
        </w:rPr>
        <w:t xml:space="preserve">Endogenous variables: POS D_CSI </w:t>
      </w:r>
    </w:p>
    <w:tbl>
      <w:tblPr>
        <w:tblW w:w="0" w:type="auto"/>
        <w:tblInd w:w="30" w:type="dxa"/>
        <w:tblLayout w:type="fixed"/>
        <w:tblCellMar>
          <w:left w:w="0" w:type="dxa"/>
          <w:right w:w="0" w:type="dxa"/>
        </w:tblCellMar>
        <w:tblLook w:val="0000" w:firstRow="0" w:lastRow="0" w:firstColumn="0" w:lastColumn="0" w:noHBand="0" w:noVBand="0"/>
      </w:tblPr>
      <w:tblGrid>
        <w:gridCol w:w="980"/>
        <w:gridCol w:w="1496"/>
        <w:gridCol w:w="1496"/>
        <w:gridCol w:w="1496"/>
        <w:gridCol w:w="1496"/>
        <w:gridCol w:w="1496"/>
        <w:gridCol w:w="1496"/>
      </w:tblGrid>
      <w:tr w:rsidR="00821105" w:rsidRPr="00B64FA0" w14:paraId="00EC7926" w14:textId="77777777" w:rsidTr="00821105">
        <w:trPr>
          <w:trHeight w:hRule="exact" w:val="128"/>
        </w:trPr>
        <w:tc>
          <w:tcPr>
            <w:tcW w:w="980" w:type="dxa"/>
            <w:tcBorders>
              <w:top w:val="nil"/>
              <w:left w:val="nil"/>
              <w:bottom w:val="double" w:sz="6" w:space="2" w:color="auto"/>
              <w:right w:val="nil"/>
            </w:tcBorders>
            <w:vAlign w:val="bottom"/>
          </w:tcPr>
          <w:p w14:paraId="6F89F879" w14:textId="31621304" w:rsidR="00821105" w:rsidRP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bottom"/>
          </w:tcPr>
          <w:p w14:paraId="1B0E3285"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bottom"/>
          </w:tcPr>
          <w:p w14:paraId="0AB4D5D6"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bottom"/>
          </w:tcPr>
          <w:p w14:paraId="567C2B16"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bottom"/>
          </w:tcPr>
          <w:p w14:paraId="748DDB9B"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bottom"/>
          </w:tcPr>
          <w:p w14:paraId="012EC9BD"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bottom"/>
          </w:tcPr>
          <w:p w14:paraId="7AFE1805"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r>
      <w:tr w:rsidR="00821105" w:rsidRPr="00B64FA0" w14:paraId="5E447E97" w14:textId="77777777" w:rsidTr="00821105">
        <w:trPr>
          <w:trHeight w:hRule="exact" w:val="193"/>
        </w:trPr>
        <w:tc>
          <w:tcPr>
            <w:tcW w:w="980" w:type="dxa"/>
            <w:tcBorders>
              <w:top w:val="nil"/>
              <w:left w:val="nil"/>
              <w:bottom w:val="nil"/>
              <w:right w:val="nil"/>
            </w:tcBorders>
            <w:vAlign w:val="bottom"/>
          </w:tcPr>
          <w:p w14:paraId="0AF05317"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40B05A3F"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4882ED67"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61DA67BA"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12CA2636"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70289EB6"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615D95B0"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r>
      <w:tr w:rsidR="00821105" w14:paraId="0943D718" w14:textId="77777777" w:rsidTr="006A41E4">
        <w:trPr>
          <w:trHeight w:val="323"/>
        </w:trPr>
        <w:tc>
          <w:tcPr>
            <w:tcW w:w="980" w:type="dxa"/>
            <w:tcBorders>
              <w:top w:val="nil"/>
              <w:left w:val="nil"/>
              <w:bottom w:val="nil"/>
              <w:right w:val="nil"/>
            </w:tcBorders>
            <w:vAlign w:val="center"/>
          </w:tcPr>
          <w:p w14:paraId="04B95827" w14:textId="14D3DBF8"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Lag</w:t>
            </w:r>
          </w:p>
        </w:tc>
        <w:tc>
          <w:tcPr>
            <w:tcW w:w="1496" w:type="dxa"/>
            <w:tcBorders>
              <w:top w:val="nil"/>
              <w:left w:val="nil"/>
              <w:bottom w:val="nil"/>
              <w:right w:val="nil"/>
            </w:tcBorders>
            <w:vAlign w:val="center"/>
          </w:tcPr>
          <w:p w14:paraId="557775DB"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roofErr w:type="spellStart"/>
            <w:r>
              <w:rPr>
                <w:rFonts w:ascii="Arial" w:hAnsi="Arial" w:cs="Arial"/>
                <w:color w:val="000000"/>
                <w:sz w:val="18"/>
                <w:szCs w:val="18"/>
                <w:lang w:val="en-US"/>
              </w:rPr>
              <w:t>LogL</w:t>
            </w:r>
            <w:proofErr w:type="spellEnd"/>
          </w:p>
        </w:tc>
        <w:tc>
          <w:tcPr>
            <w:tcW w:w="1496" w:type="dxa"/>
            <w:tcBorders>
              <w:top w:val="nil"/>
              <w:left w:val="nil"/>
              <w:bottom w:val="nil"/>
              <w:right w:val="nil"/>
            </w:tcBorders>
            <w:vAlign w:val="center"/>
          </w:tcPr>
          <w:p w14:paraId="62F13A68"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LR</w:t>
            </w:r>
          </w:p>
        </w:tc>
        <w:tc>
          <w:tcPr>
            <w:tcW w:w="1496" w:type="dxa"/>
            <w:tcBorders>
              <w:top w:val="nil"/>
              <w:left w:val="nil"/>
              <w:bottom w:val="nil"/>
              <w:right w:val="nil"/>
            </w:tcBorders>
            <w:vAlign w:val="center"/>
          </w:tcPr>
          <w:p w14:paraId="5B5A9E8B"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FPE</w:t>
            </w:r>
          </w:p>
        </w:tc>
        <w:tc>
          <w:tcPr>
            <w:tcW w:w="1496" w:type="dxa"/>
            <w:tcBorders>
              <w:top w:val="nil"/>
              <w:left w:val="nil"/>
              <w:bottom w:val="nil"/>
              <w:right w:val="nil"/>
            </w:tcBorders>
            <w:vAlign w:val="center"/>
          </w:tcPr>
          <w:p w14:paraId="3E811084"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AIC</w:t>
            </w:r>
          </w:p>
        </w:tc>
        <w:tc>
          <w:tcPr>
            <w:tcW w:w="1496" w:type="dxa"/>
            <w:tcBorders>
              <w:top w:val="nil"/>
              <w:left w:val="nil"/>
              <w:bottom w:val="nil"/>
              <w:right w:val="nil"/>
            </w:tcBorders>
            <w:vAlign w:val="center"/>
          </w:tcPr>
          <w:p w14:paraId="78635F82"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SC</w:t>
            </w:r>
          </w:p>
        </w:tc>
        <w:tc>
          <w:tcPr>
            <w:tcW w:w="1496" w:type="dxa"/>
            <w:tcBorders>
              <w:top w:val="nil"/>
              <w:left w:val="nil"/>
              <w:bottom w:val="nil"/>
              <w:right w:val="nil"/>
            </w:tcBorders>
            <w:vAlign w:val="center"/>
          </w:tcPr>
          <w:p w14:paraId="1753E9FA"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HQ</w:t>
            </w:r>
          </w:p>
        </w:tc>
      </w:tr>
      <w:tr w:rsidR="00821105" w14:paraId="23C19E33" w14:textId="77777777" w:rsidTr="006A41E4">
        <w:trPr>
          <w:trHeight w:hRule="exact" w:val="128"/>
        </w:trPr>
        <w:tc>
          <w:tcPr>
            <w:tcW w:w="980" w:type="dxa"/>
            <w:tcBorders>
              <w:top w:val="nil"/>
              <w:left w:val="nil"/>
              <w:bottom w:val="double" w:sz="6" w:space="2" w:color="auto"/>
              <w:right w:val="nil"/>
            </w:tcBorders>
            <w:vAlign w:val="center"/>
          </w:tcPr>
          <w:p w14:paraId="0A9F5AD6"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center"/>
          </w:tcPr>
          <w:p w14:paraId="1E6C702D"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center"/>
          </w:tcPr>
          <w:p w14:paraId="41183D2C"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center"/>
          </w:tcPr>
          <w:p w14:paraId="59EF9E1E"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center"/>
          </w:tcPr>
          <w:p w14:paraId="5891DCA2"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center"/>
          </w:tcPr>
          <w:p w14:paraId="6ECA16BA"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2" w:color="auto"/>
              <w:right w:val="nil"/>
            </w:tcBorders>
            <w:vAlign w:val="center"/>
          </w:tcPr>
          <w:p w14:paraId="59D6E2A4"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r>
      <w:tr w:rsidR="00821105" w14:paraId="2C871942" w14:textId="77777777" w:rsidTr="006A41E4">
        <w:trPr>
          <w:trHeight w:hRule="exact" w:val="193"/>
        </w:trPr>
        <w:tc>
          <w:tcPr>
            <w:tcW w:w="980" w:type="dxa"/>
            <w:tcBorders>
              <w:top w:val="nil"/>
              <w:left w:val="nil"/>
              <w:bottom w:val="nil"/>
              <w:right w:val="nil"/>
            </w:tcBorders>
            <w:vAlign w:val="center"/>
          </w:tcPr>
          <w:p w14:paraId="55DEBE3A"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center"/>
          </w:tcPr>
          <w:p w14:paraId="5D349DA5"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center"/>
          </w:tcPr>
          <w:p w14:paraId="4690B655"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center"/>
          </w:tcPr>
          <w:p w14:paraId="38AFAA3B"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center"/>
          </w:tcPr>
          <w:p w14:paraId="46225A9F"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center"/>
          </w:tcPr>
          <w:p w14:paraId="2EFB60A7"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center"/>
          </w:tcPr>
          <w:p w14:paraId="7CB7A6CE"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p>
        </w:tc>
      </w:tr>
      <w:tr w:rsidR="00821105" w14:paraId="06CB3A03" w14:textId="77777777" w:rsidTr="006A41E4">
        <w:trPr>
          <w:trHeight w:val="323"/>
        </w:trPr>
        <w:tc>
          <w:tcPr>
            <w:tcW w:w="980" w:type="dxa"/>
            <w:tcBorders>
              <w:top w:val="nil"/>
              <w:left w:val="nil"/>
              <w:bottom w:val="nil"/>
              <w:right w:val="nil"/>
            </w:tcBorders>
            <w:vAlign w:val="center"/>
          </w:tcPr>
          <w:p w14:paraId="55E0CC85"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w:t>
            </w:r>
          </w:p>
        </w:tc>
        <w:tc>
          <w:tcPr>
            <w:tcW w:w="1496" w:type="dxa"/>
            <w:tcBorders>
              <w:top w:val="nil"/>
              <w:left w:val="nil"/>
              <w:bottom w:val="nil"/>
              <w:right w:val="nil"/>
            </w:tcBorders>
            <w:vAlign w:val="center"/>
          </w:tcPr>
          <w:p w14:paraId="2C12F876"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-673.2352</w:t>
            </w:r>
          </w:p>
        </w:tc>
        <w:tc>
          <w:tcPr>
            <w:tcW w:w="1496" w:type="dxa"/>
            <w:tcBorders>
              <w:top w:val="nil"/>
              <w:left w:val="nil"/>
              <w:bottom w:val="nil"/>
              <w:right w:val="nil"/>
            </w:tcBorders>
            <w:vAlign w:val="center"/>
          </w:tcPr>
          <w:p w14:paraId="6ED2A127" w14:textId="1EAA6DC5"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NA</w:t>
            </w:r>
          </w:p>
        </w:tc>
        <w:tc>
          <w:tcPr>
            <w:tcW w:w="1496" w:type="dxa"/>
            <w:tcBorders>
              <w:top w:val="nil"/>
              <w:left w:val="nil"/>
              <w:bottom w:val="nil"/>
              <w:right w:val="nil"/>
            </w:tcBorders>
            <w:vAlign w:val="center"/>
          </w:tcPr>
          <w:p w14:paraId="217D50A7" w14:textId="0B41ECA5"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1.156316</w:t>
            </w:r>
          </w:p>
        </w:tc>
        <w:tc>
          <w:tcPr>
            <w:tcW w:w="1496" w:type="dxa"/>
            <w:tcBorders>
              <w:top w:val="nil"/>
              <w:left w:val="nil"/>
              <w:bottom w:val="nil"/>
              <w:right w:val="nil"/>
            </w:tcBorders>
            <w:vAlign w:val="center"/>
          </w:tcPr>
          <w:p w14:paraId="5F8BD754" w14:textId="7B2033C1"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5.820993</w:t>
            </w:r>
          </w:p>
        </w:tc>
        <w:tc>
          <w:tcPr>
            <w:tcW w:w="1496" w:type="dxa"/>
            <w:tcBorders>
              <w:top w:val="nil"/>
              <w:left w:val="nil"/>
              <w:bottom w:val="nil"/>
              <w:right w:val="nil"/>
            </w:tcBorders>
            <w:vAlign w:val="center"/>
          </w:tcPr>
          <w:p w14:paraId="12D0A85B" w14:textId="1D6E6DB3"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5.850706</w:t>
            </w:r>
          </w:p>
        </w:tc>
        <w:tc>
          <w:tcPr>
            <w:tcW w:w="1496" w:type="dxa"/>
            <w:tcBorders>
              <w:top w:val="nil"/>
              <w:left w:val="nil"/>
              <w:bottom w:val="nil"/>
              <w:right w:val="nil"/>
            </w:tcBorders>
            <w:vAlign w:val="center"/>
          </w:tcPr>
          <w:p w14:paraId="69D761AE" w14:textId="307325CC"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5.832976</w:t>
            </w:r>
          </w:p>
        </w:tc>
      </w:tr>
      <w:tr w:rsidR="00821105" w14:paraId="0464AB4E" w14:textId="77777777" w:rsidTr="006A41E4">
        <w:trPr>
          <w:trHeight w:val="323"/>
        </w:trPr>
        <w:tc>
          <w:tcPr>
            <w:tcW w:w="980" w:type="dxa"/>
            <w:tcBorders>
              <w:top w:val="nil"/>
              <w:left w:val="nil"/>
              <w:bottom w:val="nil"/>
              <w:right w:val="nil"/>
            </w:tcBorders>
            <w:vAlign w:val="center"/>
          </w:tcPr>
          <w:p w14:paraId="3D7D4AD9"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w:t>
            </w:r>
          </w:p>
        </w:tc>
        <w:tc>
          <w:tcPr>
            <w:tcW w:w="1496" w:type="dxa"/>
            <w:tcBorders>
              <w:top w:val="nil"/>
              <w:left w:val="nil"/>
              <w:bottom w:val="nil"/>
              <w:right w:val="nil"/>
            </w:tcBorders>
            <w:vAlign w:val="center"/>
          </w:tcPr>
          <w:p w14:paraId="0AAD44CC"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-649.5274</w:t>
            </w:r>
          </w:p>
        </w:tc>
        <w:tc>
          <w:tcPr>
            <w:tcW w:w="1496" w:type="dxa"/>
            <w:tcBorders>
              <w:top w:val="nil"/>
              <w:left w:val="nil"/>
              <w:bottom w:val="nil"/>
              <w:right w:val="nil"/>
            </w:tcBorders>
            <w:vAlign w:val="center"/>
          </w:tcPr>
          <w:p w14:paraId="3434F10B" w14:textId="4C7DDEAC"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46.80240</w:t>
            </w:r>
          </w:p>
        </w:tc>
        <w:tc>
          <w:tcPr>
            <w:tcW w:w="1496" w:type="dxa"/>
            <w:tcBorders>
              <w:top w:val="nil"/>
              <w:left w:val="nil"/>
              <w:bottom w:val="nil"/>
              <w:right w:val="nil"/>
            </w:tcBorders>
            <w:vAlign w:val="center"/>
          </w:tcPr>
          <w:p w14:paraId="6E100FE8" w14:textId="13D444FA"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0.975649</w:t>
            </w:r>
          </w:p>
        </w:tc>
        <w:tc>
          <w:tcPr>
            <w:tcW w:w="1496" w:type="dxa"/>
            <w:tcBorders>
              <w:top w:val="nil"/>
              <w:left w:val="nil"/>
              <w:bottom w:val="nil"/>
              <w:right w:val="nil"/>
            </w:tcBorders>
            <w:vAlign w:val="center"/>
          </w:tcPr>
          <w:p w14:paraId="793F1A1C" w14:textId="5166F22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5.651098</w:t>
            </w:r>
          </w:p>
        </w:tc>
        <w:tc>
          <w:tcPr>
            <w:tcW w:w="1496" w:type="dxa"/>
            <w:tcBorders>
              <w:top w:val="nil"/>
              <w:left w:val="nil"/>
              <w:bottom w:val="nil"/>
              <w:right w:val="nil"/>
            </w:tcBorders>
            <w:vAlign w:val="center"/>
          </w:tcPr>
          <w:p w14:paraId="04D9947E" w14:textId="75649902"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5.740238*</w:t>
            </w:r>
          </w:p>
        </w:tc>
        <w:tc>
          <w:tcPr>
            <w:tcW w:w="1496" w:type="dxa"/>
            <w:tcBorders>
              <w:top w:val="nil"/>
              <w:left w:val="nil"/>
              <w:bottom w:val="nil"/>
              <w:right w:val="nil"/>
            </w:tcBorders>
            <w:vAlign w:val="center"/>
          </w:tcPr>
          <w:p w14:paraId="2A22640A" w14:textId="2F4ECF93"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5.687048</w:t>
            </w:r>
          </w:p>
        </w:tc>
      </w:tr>
      <w:tr w:rsidR="00821105" w14:paraId="5744ED63" w14:textId="77777777" w:rsidTr="006A41E4">
        <w:trPr>
          <w:trHeight w:val="323"/>
        </w:trPr>
        <w:tc>
          <w:tcPr>
            <w:tcW w:w="980" w:type="dxa"/>
            <w:tcBorders>
              <w:top w:val="nil"/>
              <w:left w:val="nil"/>
              <w:bottom w:val="nil"/>
              <w:right w:val="nil"/>
            </w:tcBorders>
            <w:shd w:val="clear" w:color="auto" w:fill="D9D9D9" w:themeFill="background1" w:themeFillShade="D9"/>
            <w:vAlign w:val="center"/>
          </w:tcPr>
          <w:p w14:paraId="250C7062"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496" w:type="dxa"/>
            <w:tcBorders>
              <w:top w:val="nil"/>
              <w:left w:val="nil"/>
              <w:bottom w:val="nil"/>
              <w:right w:val="nil"/>
            </w:tcBorders>
            <w:shd w:val="clear" w:color="auto" w:fill="D9D9D9" w:themeFill="background1" w:themeFillShade="D9"/>
            <w:vAlign w:val="center"/>
          </w:tcPr>
          <w:p w14:paraId="6940170C"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-642.5151</w:t>
            </w:r>
          </w:p>
        </w:tc>
        <w:tc>
          <w:tcPr>
            <w:tcW w:w="1496" w:type="dxa"/>
            <w:tcBorders>
              <w:top w:val="nil"/>
              <w:left w:val="nil"/>
              <w:bottom w:val="nil"/>
              <w:right w:val="nil"/>
            </w:tcBorders>
            <w:shd w:val="clear" w:color="auto" w:fill="D9D9D9" w:themeFill="background1" w:themeFillShade="D9"/>
            <w:vAlign w:val="center"/>
          </w:tcPr>
          <w:p w14:paraId="5AC11115" w14:textId="7D7DF8F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13.72236*</w:t>
            </w:r>
          </w:p>
        </w:tc>
        <w:tc>
          <w:tcPr>
            <w:tcW w:w="1496" w:type="dxa"/>
            <w:tcBorders>
              <w:top w:val="nil"/>
              <w:left w:val="nil"/>
              <w:bottom w:val="nil"/>
              <w:right w:val="nil"/>
            </w:tcBorders>
            <w:shd w:val="clear" w:color="auto" w:fill="D9D9D9" w:themeFill="background1" w:themeFillShade="D9"/>
            <w:vAlign w:val="center"/>
          </w:tcPr>
          <w:p w14:paraId="3BB937C8" w14:textId="64C50F45"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0.950649*</w:t>
            </w:r>
          </w:p>
        </w:tc>
        <w:tc>
          <w:tcPr>
            <w:tcW w:w="1496" w:type="dxa"/>
            <w:tcBorders>
              <w:top w:val="nil"/>
              <w:left w:val="nil"/>
              <w:bottom w:val="nil"/>
              <w:right w:val="nil"/>
            </w:tcBorders>
            <w:shd w:val="clear" w:color="auto" w:fill="D9D9D9" w:themeFill="background1" w:themeFillShade="D9"/>
            <w:vAlign w:val="center"/>
          </w:tcPr>
          <w:p w14:paraId="4B9DD5BD" w14:textId="76E7A780"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5.625130*</w:t>
            </w:r>
          </w:p>
        </w:tc>
        <w:tc>
          <w:tcPr>
            <w:tcW w:w="1496" w:type="dxa"/>
            <w:tcBorders>
              <w:top w:val="nil"/>
              <w:left w:val="nil"/>
              <w:bottom w:val="nil"/>
              <w:right w:val="nil"/>
            </w:tcBorders>
            <w:shd w:val="clear" w:color="auto" w:fill="D9D9D9" w:themeFill="background1" w:themeFillShade="D9"/>
            <w:vAlign w:val="center"/>
          </w:tcPr>
          <w:p w14:paraId="011D8496" w14:textId="3011C6BF"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5.773697</w:t>
            </w:r>
          </w:p>
        </w:tc>
        <w:tc>
          <w:tcPr>
            <w:tcW w:w="1496" w:type="dxa"/>
            <w:tcBorders>
              <w:top w:val="nil"/>
              <w:left w:val="nil"/>
              <w:bottom w:val="nil"/>
              <w:right w:val="nil"/>
            </w:tcBorders>
            <w:shd w:val="clear" w:color="auto" w:fill="D9D9D9" w:themeFill="background1" w:themeFillShade="D9"/>
            <w:vAlign w:val="center"/>
          </w:tcPr>
          <w:p w14:paraId="6474288F" w14:textId="350260EF"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5.685045*</w:t>
            </w:r>
          </w:p>
        </w:tc>
      </w:tr>
      <w:tr w:rsidR="00821105" w14:paraId="0692CDD8" w14:textId="77777777" w:rsidTr="006A41E4">
        <w:trPr>
          <w:trHeight w:val="323"/>
        </w:trPr>
        <w:tc>
          <w:tcPr>
            <w:tcW w:w="980" w:type="dxa"/>
            <w:tcBorders>
              <w:top w:val="nil"/>
              <w:left w:val="nil"/>
              <w:bottom w:val="nil"/>
              <w:right w:val="nil"/>
            </w:tcBorders>
            <w:vAlign w:val="center"/>
          </w:tcPr>
          <w:p w14:paraId="0A53C270"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w:t>
            </w:r>
          </w:p>
        </w:tc>
        <w:tc>
          <w:tcPr>
            <w:tcW w:w="1496" w:type="dxa"/>
            <w:tcBorders>
              <w:top w:val="nil"/>
              <w:left w:val="nil"/>
              <w:bottom w:val="nil"/>
              <w:right w:val="nil"/>
            </w:tcBorders>
            <w:vAlign w:val="center"/>
          </w:tcPr>
          <w:p w14:paraId="4A570380"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-640.4807</w:t>
            </w:r>
          </w:p>
        </w:tc>
        <w:tc>
          <w:tcPr>
            <w:tcW w:w="1496" w:type="dxa"/>
            <w:tcBorders>
              <w:top w:val="nil"/>
              <w:left w:val="nil"/>
              <w:bottom w:val="nil"/>
              <w:right w:val="nil"/>
            </w:tcBorders>
            <w:vAlign w:val="center"/>
          </w:tcPr>
          <w:p w14:paraId="072E23EA" w14:textId="374D789B"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3.946125</w:t>
            </w:r>
          </w:p>
        </w:tc>
        <w:tc>
          <w:tcPr>
            <w:tcW w:w="1496" w:type="dxa"/>
            <w:tcBorders>
              <w:top w:val="nil"/>
              <w:left w:val="nil"/>
              <w:bottom w:val="nil"/>
              <w:right w:val="nil"/>
            </w:tcBorders>
            <w:vAlign w:val="center"/>
          </w:tcPr>
          <w:p w14:paraId="10247664" w14:textId="3218AC99"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0.966917</w:t>
            </w:r>
          </w:p>
        </w:tc>
        <w:tc>
          <w:tcPr>
            <w:tcW w:w="1496" w:type="dxa"/>
            <w:tcBorders>
              <w:top w:val="nil"/>
              <w:left w:val="nil"/>
              <w:bottom w:val="nil"/>
              <w:right w:val="nil"/>
            </w:tcBorders>
            <w:vAlign w:val="center"/>
          </w:tcPr>
          <w:p w14:paraId="61DE9E83" w14:textId="77A23EB3"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5.642075</w:t>
            </w:r>
          </w:p>
        </w:tc>
        <w:tc>
          <w:tcPr>
            <w:tcW w:w="1496" w:type="dxa"/>
            <w:tcBorders>
              <w:top w:val="nil"/>
              <w:left w:val="nil"/>
              <w:bottom w:val="nil"/>
              <w:right w:val="nil"/>
            </w:tcBorders>
            <w:vAlign w:val="center"/>
          </w:tcPr>
          <w:p w14:paraId="3473ECAB" w14:textId="264C400E"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5.850067</w:t>
            </w:r>
          </w:p>
        </w:tc>
        <w:tc>
          <w:tcPr>
            <w:tcW w:w="1496" w:type="dxa"/>
            <w:tcBorders>
              <w:top w:val="nil"/>
              <w:left w:val="nil"/>
              <w:bottom w:val="nil"/>
              <w:right w:val="nil"/>
            </w:tcBorders>
            <w:vAlign w:val="center"/>
          </w:tcPr>
          <w:p w14:paraId="5E4B373B" w14:textId="564229A2"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5.725956</w:t>
            </w:r>
          </w:p>
        </w:tc>
      </w:tr>
      <w:tr w:rsidR="00821105" w14:paraId="528C51E0" w14:textId="77777777" w:rsidTr="006A41E4">
        <w:trPr>
          <w:trHeight w:val="323"/>
        </w:trPr>
        <w:tc>
          <w:tcPr>
            <w:tcW w:w="980" w:type="dxa"/>
            <w:tcBorders>
              <w:top w:val="nil"/>
              <w:left w:val="nil"/>
              <w:bottom w:val="nil"/>
              <w:right w:val="nil"/>
            </w:tcBorders>
            <w:vAlign w:val="center"/>
          </w:tcPr>
          <w:p w14:paraId="48EF912A"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w:t>
            </w:r>
          </w:p>
        </w:tc>
        <w:tc>
          <w:tcPr>
            <w:tcW w:w="1496" w:type="dxa"/>
            <w:tcBorders>
              <w:top w:val="nil"/>
              <w:left w:val="nil"/>
              <w:bottom w:val="nil"/>
              <w:right w:val="nil"/>
            </w:tcBorders>
            <w:vAlign w:val="center"/>
          </w:tcPr>
          <w:p w14:paraId="29A0CCDB"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-637.4437</w:t>
            </w:r>
          </w:p>
        </w:tc>
        <w:tc>
          <w:tcPr>
            <w:tcW w:w="1496" w:type="dxa"/>
            <w:tcBorders>
              <w:top w:val="nil"/>
              <w:left w:val="nil"/>
              <w:bottom w:val="nil"/>
              <w:right w:val="nil"/>
            </w:tcBorders>
            <w:vAlign w:val="center"/>
          </w:tcPr>
          <w:p w14:paraId="18DFA3CF" w14:textId="43440FCE"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5.838229</w:t>
            </w:r>
          </w:p>
        </w:tc>
        <w:tc>
          <w:tcPr>
            <w:tcW w:w="1496" w:type="dxa"/>
            <w:tcBorders>
              <w:top w:val="nil"/>
              <w:left w:val="nil"/>
              <w:bottom w:val="nil"/>
              <w:right w:val="nil"/>
            </w:tcBorders>
            <w:vAlign w:val="center"/>
          </w:tcPr>
          <w:p w14:paraId="569C0328" w14:textId="251F3784"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0.975018</w:t>
            </w:r>
          </w:p>
        </w:tc>
        <w:tc>
          <w:tcPr>
            <w:tcW w:w="1496" w:type="dxa"/>
            <w:tcBorders>
              <w:top w:val="nil"/>
              <w:left w:val="nil"/>
              <w:bottom w:val="nil"/>
              <w:right w:val="nil"/>
            </w:tcBorders>
            <w:vAlign w:val="center"/>
          </w:tcPr>
          <w:p w14:paraId="3A31EFE5" w14:textId="39A18916"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5.650377</w:t>
            </w:r>
          </w:p>
        </w:tc>
        <w:tc>
          <w:tcPr>
            <w:tcW w:w="1496" w:type="dxa"/>
            <w:tcBorders>
              <w:top w:val="nil"/>
              <w:left w:val="nil"/>
              <w:bottom w:val="nil"/>
              <w:right w:val="nil"/>
            </w:tcBorders>
            <w:vAlign w:val="center"/>
          </w:tcPr>
          <w:p w14:paraId="28CD0048" w14:textId="0514EB6F"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5.917796</w:t>
            </w:r>
          </w:p>
        </w:tc>
        <w:tc>
          <w:tcPr>
            <w:tcW w:w="1496" w:type="dxa"/>
            <w:tcBorders>
              <w:top w:val="nil"/>
              <w:left w:val="nil"/>
              <w:bottom w:val="nil"/>
              <w:right w:val="nil"/>
            </w:tcBorders>
            <w:vAlign w:val="center"/>
          </w:tcPr>
          <w:p w14:paraId="5B9086B2" w14:textId="0E98BE05"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5.758224</w:t>
            </w:r>
          </w:p>
        </w:tc>
      </w:tr>
      <w:tr w:rsidR="00821105" w14:paraId="094D0EF9" w14:textId="77777777" w:rsidTr="006A41E4">
        <w:trPr>
          <w:trHeight w:val="323"/>
        </w:trPr>
        <w:tc>
          <w:tcPr>
            <w:tcW w:w="980" w:type="dxa"/>
            <w:tcBorders>
              <w:top w:val="nil"/>
              <w:left w:val="nil"/>
              <w:bottom w:val="nil"/>
              <w:right w:val="nil"/>
            </w:tcBorders>
            <w:vAlign w:val="center"/>
          </w:tcPr>
          <w:p w14:paraId="6C2DD7D6"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w:t>
            </w:r>
          </w:p>
        </w:tc>
        <w:tc>
          <w:tcPr>
            <w:tcW w:w="1496" w:type="dxa"/>
            <w:tcBorders>
              <w:top w:val="nil"/>
              <w:left w:val="nil"/>
              <w:bottom w:val="nil"/>
              <w:right w:val="nil"/>
            </w:tcBorders>
            <w:vAlign w:val="center"/>
          </w:tcPr>
          <w:p w14:paraId="35BE284D"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-633.1227</w:t>
            </w:r>
          </w:p>
        </w:tc>
        <w:tc>
          <w:tcPr>
            <w:tcW w:w="1496" w:type="dxa"/>
            <w:tcBorders>
              <w:top w:val="nil"/>
              <w:left w:val="nil"/>
              <w:bottom w:val="nil"/>
              <w:right w:val="nil"/>
            </w:tcBorders>
            <w:vAlign w:val="center"/>
          </w:tcPr>
          <w:p w14:paraId="5B1CD9AD" w14:textId="14BE7E3E"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8.232371</w:t>
            </w:r>
          </w:p>
        </w:tc>
        <w:tc>
          <w:tcPr>
            <w:tcW w:w="1496" w:type="dxa"/>
            <w:tcBorders>
              <w:top w:val="nil"/>
              <w:left w:val="nil"/>
              <w:bottom w:val="nil"/>
              <w:right w:val="nil"/>
            </w:tcBorders>
            <w:vAlign w:val="center"/>
          </w:tcPr>
          <w:p w14:paraId="7CD7BB87" w14:textId="6AFDBB61"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0.972386</w:t>
            </w:r>
          </w:p>
        </w:tc>
        <w:tc>
          <w:tcPr>
            <w:tcW w:w="1496" w:type="dxa"/>
            <w:tcBorders>
              <w:top w:val="nil"/>
              <w:left w:val="nil"/>
              <w:bottom w:val="nil"/>
              <w:right w:val="nil"/>
            </w:tcBorders>
            <w:vAlign w:val="center"/>
          </w:tcPr>
          <w:p w14:paraId="7B4229A4" w14:textId="230A748C"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5.647609</w:t>
            </w:r>
          </w:p>
        </w:tc>
        <w:tc>
          <w:tcPr>
            <w:tcW w:w="1496" w:type="dxa"/>
            <w:tcBorders>
              <w:top w:val="nil"/>
              <w:left w:val="nil"/>
              <w:bottom w:val="nil"/>
              <w:right w:val="nil"/>
            </w:tcBorders>
            <w:vAlign w:val="center"/>
          </w:tcPr>
          <w:p w14:paraId="344485AB" w14:textId="6325DF85"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5.974455</w:t>
            </w:r>
          </w:p>
        </w:tc>
        <w:tc>
          <w:tcPr>
            <w:tcW w:w="1496" w:type="dxa"/>
            <w:tcBorders>
              <w:top w:val="nil"/>
              <w:left w:val="nil"/>
              <w:bottom w:val="nil"/>
              <w:right w:val="nil"/>
            </w:tcBorders>
            <w:vAlign w:val="center"/>
          </w:tcPr>
          <w:p w14:paraId="43C8CC29" w14:textId="3EFCE82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5.779423</w:t>
            </w:r>
          </w:p>
        </w:tc>
      </w:tr>
      <w:tr w:rsidR="00821105" w14:paraId="77ECBED8" w14:textId="77777777" w:rsidTr="006A41E4">
        <w:trPr>
          <w:trHeight w:val="323"/>
        </w:trPr>
        <w:tc>
          <w:tcPr>
            <w:tcW w:w="980" w:type="dxa"/>
            <w:tcBorders>
              <w:top w:val="nil"/>
              <w:left w:val="nil"/>
              <w:bottom w:val="nil"/>
              <w:right w:val="nil"/>
            </w:tcBorders>
            <w:vAlign w:val="center"/>
          </w:tcPr>
          <w:p w14:paraId="6C442445"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w:t>
            </w:r>
          </w:p>
        </w:tc>
        <w:tc>
          <w:tcPr>
            <w:tcW w:w="1496" w:type="dxa"/>
            <w:tcBorders>
              <w:top w:val="nil"/>
              <w:left w:val="nil"/>
              <w:bottom w:val="nil"/>
              <w:right w:val="nil"/>
            </w:tcBorders>
            <w:vAlign w:val="center"/>
          </w:tcPr>
          <w:p w14:paraId="0D3065A7"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-631.0300</w:t>
            </w:r>
          </w:p>
        </w:tc>
        <w:tc>
          <w:tcPr>
            <w:tcW w:w="1496" w:type="dxa"/>
            <w:tcBorders>
              <w:top w:val="nil"/>
              <w:left w:val="nil"/>
              <w:bottom w:val="nil"/>
              <w:right w:val="nil"/>
            </w:tcBorders>
            <w:vAlign w:val="center"/>
          </w:tcPr>
          <w:p w14:paraId="14B87171" w14:textId="0762FD28"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3.950767</w:t>
            </w:r>
          </w:p>
        </w:tc>
        <w:tc>
          <w:tcPr>
            <w:tcW w:w="1496" w:type="dxa"/>
            <w:tcBorders>
              <w:top w:val="nil"/>
              <w:left w:val="nil"/>
              <w:bottom w:val="nil"/>
              <w:right w:val="nil"/>
            </w:tcBorders>
            <w:vAlign w:val="center"/>
          </w:tcPr>
          <w:p w14:paraId="02E4B141" w14:textId="7B96AAF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0.988598</w:t>
            </w:r>
          </w:p>
        </w:tc>
        <w:tc>
          <w:tcPr>
            <w:tcW w:w="1496" w:type="dxa"/>
            <w:tcBorders>
              <w:top w:val="nil"/>
              <w:left w:val="nil"/>
              <w:bottom w:val="nil"/>
              <w:right w:val="nil"/>
            </w:tcBorders>
            <w:vAlign w:val="center"/>
          </w:tcPr>
          <w:p w14:paraId="1A70BCBE" w14:textId="5E29B1DA"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5.664052</w:t>
            </w:r>
          </w:p>
        </w:tc>
        <w:tc>
          <w:tcPr>
            <w:tcW w:w="1496" w:type="dxa"/>
            <w:tcBorders>
              <w:top w:val="nil"/>
              <w:left w:val="nil"/>
              <w:bottom w:val="nil"/>
              <w:right w:val="nil"/>
            </w:tcBorders>
            <w:vAlign w:val="center"/>
          </w:tcPr>
          <w:p w14:paraId="72058C5B" w14:textId="0098D63C"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6.050324</w:t>
            </w:r>
          </w:p>
        </w:tc>
        <w:tc>
          <w:tcPr>
            <w:tcW w:w="1496" w:type="dxa"/>
            <w:tcBorders>
              <w:top w:val="nil"/>
              <w:left w:val="nil"/>
              <w:bottom w:val="nil"/>
              <w:right w:val="nil"/>
            </w:tcBorders>
            <w:vAlign w:val="center"/>
          </w:tcPr>
          <w:p w14:paraId="59E66CE7" w14:textId="025F6DB4"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5.819832</w:t>
            </w:r>
          </w:p>
        </w:tc>
      </w:tr>
      <w:tr w:rsidR="00821105" w14:paraId="19E3DBD3" w14:textId="77777777" w:rsidTr="006A41E4">
        <w:trPr>
          <w:trHeight w:val="323"/>
        </w:trPr>
        <w:tc>
          <w:tcPr>
            <w:tcW w:w="980" w:type="dxa"/>
            <w:tcBorders>
              <w:top w:val="nil"/>
              <w:left w:val="nil"/>
              <w:bottom w:val="nil"/>
              <w:right w:val="nil"/>
            </w:tcBorders>
            <w:vAlign w:val="center"/>
          </w:tcPr>
          <w:p w14:paraId="50625802"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7</w:t>
            </w:r>
          </w:p>
        </w:tc>
        <w:tc>
          <w:tcPr>
            <w:tcW w:w="1496" w:type="dxa"/>
            <w:tcBorders>
              <w:top w:val="nil"/>
              <w:left w:val="nil"/>
              <w:bottom w:val="nil"/>
              <w:right w:val="nil"/>
            </w:tcBorders>
            <w:vAlign w:val="center"/>
          </w:tcPr>
          <w:p w14:paraId="67D72229"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-626.3548</w:t>
            </w:r>
          </w:p>
        </w:tc>
        <w:tc>
          <w:tcPr>
            <w:tcW w:w="1496" w:type="dxa"/>
            <w:tcBorders>
              <w:top w:val="nil"/>
              <w:left w:val="nil"/>
              <w:bottom w:val="nil"/>
              <w:right w:val="nil"/>
            </w:tcBorders>
            <w:vAlign w:val="center"/>
          </w:tcPr>
          <w:p w14:paraId="43466C24" w14:textId="220044D2"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8.745860</w:t>
            </w:r>
          </w:p>
        </w:tc>
        <w:tc>
          <w:tcPr>
            <w:tcW w:w="1496" w:type="dxa"/>
            <w:tcBorders>
              <w:top w:val="nil"/>
              <w:left w:val="nil"/>
              <w:bottom w:val="nil"/>
              <w:right w:val="nil"/>
            </w:tcBorders>
            <w:vAlign w:val="center"/>
          </w:tcPr>
          <w:p w14:paraId="7FAF7478" w14:textId="7F5CF4A0"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0.982985</w:t>
            </w:r>
          </w:p>
        </w:tc>
        <w:tc>
          <w:tcPr>
            <w:tcW w:w="1496" w:type="dxa"/>
            <w:tcBorders>
              <w:top w:val="nil"/>
              <w:left w:val="nil"/>
              <w:bottom w:val="nil"/>
              <w:right w:val="nil"/>
            </w:tcBorders>
            <w:vAlign w:val="center"/>
          </w:tcPr>
          <w:p w14:paraId="0914262B" w14:textId="2C21A8DB"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5.658231</w:t>
            </w:r>
          </w:p>
        </w:tc>
        <w:tc>
          <w:tcPr>
            <w:tcW w:w="1496" w:type="dxa"/>
            <w:tcBorders>
              <w:top w:val="nil"/>
              <w:left w:val="nil"/>
              <w:bottom w:val="nil"/>
              <w:right w:val="nil"/>
            </w:tcBorders>
            <w:vAlign w:val="center"/>
          </w:tcPr>
          <w:p w14:paraId="6508FBC9" w14:textId="2257AC0F"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6.103930</w:t>
            </w:r>
          </w:p>
        </w:tc>
        <w:tc>
          <w:tcPr>
            <w:tcW w:w="1496" w:type="dxa"/>
            <w:tcBorders>
              <w:top w:val="nil"/>
              <w:left w:val="nil"/>
              <w:bottom w:val="nil"/>
              <w:right w:val="nil"/>
            </w:tcBorders>
            <w:vAlign w:val="center"/>
          </w:tcPr>
          <w:p w14:paraId="24B048C1" w14:textId="18706E6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5.837977</w:t>
            </w:r>
          </w:p>
        </w:tc>
      </w:tr>
      <w:tr w:rsidR="00821105" w14:paraId="52709E7C" w14:textId="77777777" w:rsidTr="006A41E4">
        <w:trPr>
          <w:trHeight w:val="323"/>
        </w:trPr>
        <w:tc>
          <w:tcPr>
            <w:tcW w:w="980" w:type="dxa"/>
            <w:tcBorders>
              <w:top w:val="nil"/>
              <w:left w:val="nil"/>
              <w:bottom w:val="nil"/>
              <w:right w:val="nil"/>
            </w:tcBorders>
            <w:vAlign w:val="center"/>
          </w:tcPr>
          <w:p w14:paraId="5574DA9C"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8</w:t>
            </w:r>
          </w:p>
        </w:tc>
        <w:tc>
          <w:tcPr>
            <w:tcW w:w="1496" w:type="dxa"/>
            <w:tcBorders>
              <w:top w:val="nil"/>
              <w:left w:val="nil"/>
              <w:bottom w:val="nil"/>
              <w:right w:val="nil"/>
            </w:tcBorders>
            <w:vAlign w:val="center"/>
          </w:tcPr>
          <w:p w14:paraId="7EF36BE8" w14:textId="77777777"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-624.3097</w:t>
            </w:r>
          </w:p>
        </w:tc>
        <w:tc>
          <w:tcPr>
            <w:tcW w:w="1496" w:type="dxa"/>
            <w:tcBorders>
              <w:top w:val="nil"/>
              <w:left w:val="nil"/>
              <w:bottom w:val="nil"/>
              <w:right w:val="nil"/>
            </w:tcBorders>
            <w:vAlign w:val="center"/>
          </w:tcPr>
          <w:p w14:paraId="5B7FB04C" w14:textId="2C482CAD"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3.790481</w:t>
            </w:r>
          </w:p>
        </w:tc>
        <w:tc>
          <w:tcPr>
            <w:tcW w:w="1496" w:type="dxa"/>
            <w:tcBorders>
              <w:top w:val="nil"/>
              <w:left w:val="nil"/>
              <w:bottom w:val="nil"/>
              <w:right w:val="nil"/>
            </w:tcBorders>
            <w:vAlign w:val="center"/>
          </w:tcPr>
          <w:p w14:paraId="4C9B27C1" w14:textId="67E6B8B8"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0.999856</w:t>
            </w:r>
          </w:p>
        </w:tc>
        <w:tc>
          <w:tcPr>
            <w:tcW w:w="1496" w:type="dxa"/>
            <w:tcBorders>
              <w:top w:val="nil"/>
              <w:left w:val="nil"/>
              <w:bottom w:val="nil"/>
              <w:right w:val="nil"/>
            </w:tcBorders>
            <w:vAlign w:val="center"/>
          </w:tcPr>
          <w:p w14:paraId="7750F046" w14:textId="19495CD0"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5.675084</w:t>
            </w:r>
          </w:p>
        </w:tc>
        <w:tc>
          <w:tcPr>
            <w:tcW w:w="1496" w:type="dxa"/>
            <w:tcBorders>
              <w:top w:val="nil"/>
              <w:left w:val="nil"/>
              <w:bottom w:val="nil"/>
              <w:right w:val="nil"/>
            </w:tcBorders>
            <w:vAlign w:val="center"/>
          </w:tcPr>
          <w:p w14:paraId="771EB379" w14:textId="2E7A559B"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6.180209</w:t>
            </w:r>
          </w:p>
        </w:tc>
        <w:tc>
          <w:tcPr>
            <w:tcW w:w="1496" w:type="dxa"/>
            <w:tcBorders>
              <w:top w:val="nil"/>
              <w:left w:val="nil"/>
              <w:bottom w:val="nil"/>
              <w:right w:val="nil"/>
            </w:tcBorders>
            <w:vAlign w:val="center"/>
          </w:tcPr>
          <w:p w14:paraId="6FD82782" w14:textId="2632DE12" w:rsidR="00821105" w:rsidRDefault="00821105" w:rsidP="006A41E4">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5.878796</w:t>
            </w:r>
          </w:p>
        </w:tc>
      </w:tr>
      <w:tr w:rsidR="00821105" w14:paraId="3626DCF6" w14:textId="77777777" w:rsidTr="00821105">
        <w:trPr>
          <w:trHeight w:hRule="exact" w:val="128"/>
        </w:trPr>
        <w:tc>
          <w:tcPr>
            <w:tcW w:w="980" w:type="dxa"/>
            <w:tcBorders>
              <w:top w:val="nil"/>
              <w:left w:val="nil"/>
              <w:bottom w:val="double" w:sz="6" w:space="0" w:color="auto"/>
              <w:right w:val="nil"/>
            </w:tcBorders>
            <w:vAlign w:val="bottom"/>
          </w:tcPr>
          <w:p w14:paraId="457CE96B"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0" w:color="auto"/>
              <w:right w:val="nil"/>
            </w:tcBorders>
            <w:vAlign w:val="bottom"/>
          </w:tcPr>
          <w:p w14:paraId="641376B3"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0" w:color="auto"/>
              <w:right w:val="nil"/>
            </w:tcBorders>
            <w:vAlign w:val="bottom"/>
          </w:tcPr>
          <w:p w14:paraId="59BDA025"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0" w:color="auto"/>
              <w:right w:val="nil"/>
            </w:tcBorders>
            <w:vAlign w:val="bottom"/>
          </w:tcPr>
          <w:p w14:paraId="5AB59397"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0" w:color="auto"/>
              <w:right w:val="nil"/>
            </w:tcBorders>
            <w:vAlign w:val="bottom"/>
          </w:tcPr>
          <w:p w14:paraId="02EBF422"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0" w:color="auto"/>
              <w:right w:val="nil"/>
            </w:tcBorders>
            <w:vAlign w:val="bottom"/>
          </w:tcPr>
          <w:p w14:paraId="31015B86"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double" w:sz="6" w:space="0" w:color="auto"/>
              <w:right w:val="nil"/>
            </w:tcBorders>
            <w:vAlign w:val="bottom"/>
          </w:tcPr>
          <w:p w14:paraId="1C20ECBD"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r>
      <w:tr w:rsidR="00821105" w14:paraId="00991044" w14:textId="77777777" w:rsidTr="00821105">
        <w:trPr>
          <w:trHeight w:hRule="exact" w:val="193"/>
        </w:trPr>
        <w:tc>
          <w:tcPr>
            <w:tcW w:w="980" w:type="dxa"/>
            <w:tcBorders>
              <w:top w:val="nil"/>
              <w:left w:val="nil"/>
              <w:bottom w:val="nil"/>
              <w:right w:val="nil"/>
            </w:tcBorders>
            <w:vAlign w:val="bottom"/>
          </w:tcPr>
          <w:p w14:paraId="0BF79C17"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352BE636"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702B86DF"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50E2105F"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0B9AF3FE"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528F04D4"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c>
          <w:tcPr>
            <w:tcW w:w="1496" w:type="dxa"/>
            <w:tcBorders>
              <w:top w:val="nil"/>
              <w:left w:val="nil"/>
              <w:bottom w:val="nil"/>
              <w:right w:val="nil"/>
            </w:tcBorders>
            <w:vAlign w:val="bottom"/>
          </w:tcPr>
          <w:p w14:paraId="53B923A3" w14:textId="77777777" w:rsidR="00821105" w:rsidRDefault="00821105">
            <w:pPr>
              <w:autoSpaceDE w:val="0"/>
              <w:autoSpaceDN w:val="0"/>
              <w:adjustRightInd w:val="0"/>
              <w:spacing w:after="0" w:line="240" w:lineRule="auto"/>
              <w:jc w:val="center"/>
              <w:rPr>
                <w:rFonts w:ascii="Arial" w:hAnsi="Arial" w:cs="Arial"/>
                <w:color w:val="000000"/>
                <w:sz w:val="18"/>
                <w:szCs w:val="18"/>
                <w:lang w:val="en-US"/>
              </w:rPr>
            </w:pPr>
          </w:p>
        </w:tc>
      </w:tr>
    </w:tbl>
    <w:p w14:paraId="27A57D9D" w14:textId="26BE8CB7" w:rsidR="00B427ED" w:rsidRDefault="00821105" w:rsidP="00B427ED">
      <w:pPr>
        <w:autoSpaceDE w:val="0"/>
        <w:autoSpaceDN w:val="0"/>
        <w:adjustRightInd w:val="0"/>
        <w:spacing w:after="0" w:line="240" w:lineRule="auto"/>
        <w:jc w:val="left"/>
        <w:rPr>
          <w:rFonts w:ascii="Arial" w:hAnsi="Arial" w:cs="Arial"/>
          <w:sz w:val="18"/>
          <w:szCs w:val="18"/>
          <w:lang w:val="en-US"/>
        </w:rPr>
      </w:pPr>
      <w:r>
        <w:rPr>
          <w:rFonts w:ascii="Arial" w:hAnsi="Arial" w:cs="Arial"/>
          <w:sz w:val="18"/>
          <w:szCs w:val="18"/>
          <w:lang w:val="en-US"/>
        </w:rPr>
        <w:br/>
      </w:r>
      <w:r w:rsidR="00B427ED" w:rsidRPr="00821105">
        <w:rPr>
          <w:rFonts w:ascii="Arial" w:hAnsi="Arial" w:cs="Arial"/>
          <w:sz w:val="18"/>
          <w:szCs w:val="18"/>
          <w:lang w:val="en-US"/>
        </w:rPr>
        <w:t>Endogenous variables: POS D_</w:t>
      </w:r>
      <w:r w:rsidR="00B427ED">
        <w:rPr>
          <w:rFonts w:ascii="Arial" w:hAnsi="Arial" w:cs="Arial" w:hint="eastAsia"/>
          <w:sz w:val="18"/>
          <w:szCs w:val="18"/>
          <w:lang w:val="en-US"/>
        </w:rPr>
        <w:t>S</w:t>
      </w:r>
      <w:r w:rsidR="00B427ED">
        <w:rPr>
          <w:rFonts w:ascii="Arial" w:hAnsi="Arial" w:cs="Arial"/>
          <w:sz w:val="18"/>
          <w:szCs w:val="18"/>
          <w:lang w:val="en-US"/>
        </w:rPr>
        <w:t>M</w:t>
      </w:r>
      <w:r w:rsidR="00B427ED">
        <w:rPr>
          <w:rFonts w:ascii="Arial" w:hAnsi="Arial" w:cs="Arial" w:hint="eastAsia"/>
          <w:sz w:val="18"/>
          <w:szCs w:val="18"/>
          <w:lang w:val="en-US"/>
        </w:rPr>
        <w:t>E</w:t>
      </w:r>
      <w:r w:rsidR="00B427ED" w:rsidRPr="00821105">
        <w:rPr>
          <w:rFonts w:ascii="Arial" w:hAnsi="Arial" w:cs="Arial"/>
          <w:sz w:val="18"/>
          <w:szCs w:val="18"/>
          <w:lang w:val="en-US"/>
        </w:rPr>
        <w:t xml:space="preserve"> </w:t>
      </w:r>
    </w:p>
    <w:tbl>
      <w:tblPr>
        <w:tblW w:w="0" w:type="auto"/>
        <w:tblInd w:w="30" w:type="dxa"/>
        <w:tblLayout w:type="fixed"/>
        <w:tblCellMar>
          <w:left w:w="0" w:type="dxa"/>
          <w:right w:w="0" w:type="dxa"/>
        </w:tblCellMar>
        <w:tblLook w:val="0000" w:firstRow="0" w:lastRow="0" w:firstColumn="0" w:lastColumn="0" w:noHBand="0" w:noVBand="0"/>
      </w:tblPr>
      <w:tblGrid>
        <w:gridCol w:w="996"/>
        <w:gridCol w:w="1521"/>
        <w:gridCol w:w="1521"/>
        <w:gridCol w:w="1521"/>
        <w:gridCol w:w="1521"/>
        <w:gridCol w:w="1521"/>
        <w:gridCol w:w="1521"/>
      </w:tblGrid>
      <w:tr w:rsidR="00B427ED" w14:paraId="6E83FC08" w14:textId="77777777" w:rsidTr="00B427ED">
        <w:trPr>
          <w:trHeight w:hRule="exact" w:val="128"/>
        </w:trPr>
        <w:tc>
          <w:tcPr>
            <w:tcW w:w="996" w:type="dxa"/>
            <w:tcBorders>
              <w:top w:val="nil"/>
              <w:left w:val="nil"/>
              <w:bottom w:val="double" w:sz="6" w:space="2" w:color="auto"/>
              <w:right w:val="nil"/>
            </w:tcBorders>
            <w:vAlign w:val="bottom"/>
          </w:tcPr>
          <w:p w14:paraId="12D0BDD0"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bottom"/>
          </w:tcPr>
          <w:p w14:paraId="6D0E9CDE"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bottom"/>
          </w:tcPr>
          <w:p w14:paraId="64A4D55A"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bottom"/>
          </w:tcPr>
          <w:p w14:paraId="2299BC55"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bottom"/>
          </w:tcPr>
          <w:p w14:paraId="7EDACC29"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bottom"/>
          </w:tcPr>
          <w:p w14:paraId="2AD74572"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bottom"/>
          </w:tcPr>
          <w:p w14:paraId="1F8FE655"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r>
      <w:tr w:rsidR="00B427ED" w14:paraId="4822703A" w14:textId="77777777" w:rsidTr="00B427ED">
        <w:trPr>
          <w:trHeight w:hRule="exact" w:val="193"/>
        </w:trPr>
        <w:tc>
          <w:tcPr>
            <w:tcW w:w="996" w:type="dxa"/>
            <w:tcBorders>
              <w:top w:val="nil"/>
              <w:left w:val="nil"/>
              <w:bottom w:val="nil"/>
              <w:right w:val="nil"/>
            </w:tcBorders>
            <w:vAlign w:val="bottom"/>
          </w:tcPr>
          <w:p w14:paraId="58689EBD"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409E9ECA"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203E74F7"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1719E972"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581D795A"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7DC561B6"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1842722A"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r>
      <w:tr w:rsidR="00B427ED" w14:paraId="4E19496C" w14:textId="77777777" w:rsidTr="00B427ED">
        <w:trPr>
          <w:trHeight w:val="323"/>
        </w:trPr>
        <w:tc>
          <w:tcPr>
            <w:tcW w:w="996" w:type="dxa"/>
            <w:tcBorders>
              <w:top w:val="nil"/>
              <w:left w:val="nil"/>
              <w:bottom w:val="nil"/>
              <w:right w:val="nil"/>
            </w:tcBorders>
            <w:vAlign w:val="center"/>
          </w:tcPr>
          <w:p w14:paraId="6C383909" w14:textId="429AF7F3"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Lag</w:t>
            </w:r>
          </w:p>
        </w:tc>
        <w:tc>
          <w:tcPr>
            <w:tcW w:w="1521" w:type="dxa"/>
            <w:tcBorders>
              <w:top w:val="nil"/>
              <w:left w:val="nil"/>
              <w:bottom w:val="nil"/>
              <w:right w:val="nil"/>
            </w:tcBorders>
            <w:vAlign w:val="center"/>
          </w:tcPr>
          <w:p w14:paraId="43F0F18D"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roofErr w:type="spellStart"/>
            <w:r>
              <w:rPr>
                <w:rFonts w:ascii="Arial" w:hAnsi="Arial" w:cs="Arial"/>
                <w:color w:val="000000"/>
                <w:sz w:val="18"/>
                <w:szCs w:val="18"/>
                <w:lang w:val="en-US"/>
              </w:rPr>
              <w:t>LogL</w:t>
            </w:r>
            <w:proofErr w:type="spellEnd"/>
          </w:p>
        </w:tc>
        <w:tc>
          <w:tcPr>
            <w:tcW w:w="1521" w:type="dxa"/>
            <w:tcBorders>
              <w:top w:val="nil"/>
              <w:left w:val="nil"/>
              <w:bottom w:val="nil"/>
              <w:right w:val="nil"/>
            </w:tcBorders>
            <w:vAlign w:val="center"/>
          </w:tcPr>
          <w:p w14:paraId="0D6F7BA1"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LR</w:t>
            </w:r>
          </w:p>
        </w:tc>
        <w:tc>
          <w:tcPr>
            <w:tcW w:w="1521" w:type="dxa"/>
            <w:tcBorders>
              <w:top w:val="nil"/>
              <w:left w:val="nil"/>
              <w:bottom w:val="nil"/>
              <w:right w:val="nil"/>
            </w:tcBorders>
            <w:vAlign w:val="center"/>
          </w:tcPr>
          <w:p w14:paraId="08E674F5"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FPE</w:t>
            </w:r>
          </w:p>
        </w:tc>
        <w:tc>
          <w:tcPr>
            <w:tcW w:w="1521" w:type="dxa"/>
            <w:tcBorders>
              <w:top w:val="nil"/>
              <w:left w:val="nil"/>
              <w:bottom w:val="nil"/>
              <w:right w:val="nil"/>
            </w:tcBorders>
            <w:vAlign w:val="center"/>
          </w:tcPr>
          <w:p w14:paraId="0C218797"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AIC</w:t>
            </w:r>
          </w:p>
        </w:tc>
        <w:tc>
          <w:tcPr>
            <w:tcW w:w="1521" w:type="dxa"/>
            <w:tcBorders>
              <w:top w:val="nil"/>
              <w:left w:val="nil"/>
              <w:bottom w:val="nil"/>
              <w:right w:val="nil"/>
            </w:tcBorders>
            <w:vAlign w:val="center"/>
          </w:tcPr>
          <w:p w14:paraId="7D5B6240"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SC</w:t>
            </w:r>
          </w:p>
        </w:tc>
        <w:tc>
          <w:tcPr>
            <w:tcW w:w="1521" w:type="dxa"/>
            <w:tcBorders>
              <w:top w:val="nil"/>
              <w:left w:val="nil"/>
              <w:bottom w:val="nil"/>
              <w:right w:val="nil"/>
            </w:tcBorders>
            <w:vAlign w:val="center"/>
          </w:tcPr>
          <w:p w14:paraId="35D52C82"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HQ</w:t>
            </w:r>
          </w:p>
        </w:tc>
      </w:tr>
      <w:tr w:rsidR="00B427ED" w14:paraId="748ED903" w14:textId="77777777" w:rsidTr="00B427ED">
        <w:trPr>
          <w:trHeight w:hRule="exact" w:val="128"/>
        </w:trPr>
        <w:tc>
          <w:tcPr>
            <w:tcW w:w="996" w:type="dxa"/>
            <w:tcBorders>
              <w:top w:val="nil"/>
              <w:left w:val="nil"/>
              <w:bottom w:val="double" w:sz="6" w:space="2" w:color="auto"/>
              <w:right w:val="nil"/>
            </w:tcBorders>
            <w:vAlign w:val="center"/>
          </w:tcPr>
          <w:p w14:paraId="3B22980A"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center"/>
          </w:tcPr>
          <w:p w14:paraId="392F8F60"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center"/>
          </w:tcPr>
          <w:p w14:paraId="709C243F"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center"/>
          </w:tcPr>
          <w:p w14:paraId="312784F1"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center"/>
          </w:tcPr>
          <w:p w14:paraId="5423D55C"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center"/>
          </w:tcPr>
          <w:p w14:paraId="7DBD1305"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2" w:color="auto"/>
              <w:right w:val="nil"/>
            </w:tcBorders>
            <w:vAlign w:val="center"/>
          </w:tcPr>
          <w:p w14:paraId="598F9689"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r>
      <w:tr w:rsidR="00B427ED" w14:paraId="000A6782" w14:textId="77777777" w:rsidTr="00B427ED">
        <w:trPr>
          <w:trHeight w:hRule="exact" w:val="193"/>
        </w:trPr>
        <w:tc>
          <w:tcPr>
            <w:tcW w:w="996" w:type="dxa"/>
            <w:tcBorders>
              <w:top w:val="nil"/>
              <w:left w:val="nil"/>
              <w:bottom w:val="nil"/>
              <w:right w:val="nil"/>
            </w:tcBorders>
            <w:vAlign w:val="center"/>
          </w:tcPr>
          <w:p w14:paraId="272840BA"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center"/>
          </w:tcPr>
          <w:p w14:paraId="4E47E421"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center"/>
          </w:tcPr>
          <w:p w14:paraId="3707A78C"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center"/>
          </w:tcPr>
          <w:p w14:paraId="3BB36C5E"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center"/>
          </w:tcPr>
          <w:p w14:paraId="6D512910"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center"/>
          </w:tcPr>
          <w:p w14:paraId="5DA13FA0"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center"/>
          </w:tcPr>
          <w:p w14:paraId="0E12BDDC"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p>
        </w:tc>
      </w:tr>
      <w:tr w:rsidR="00B427ED" w14:paraId="1A725FFE" w14:textId="77777777" w:rsidTr="00B427ED">
        <w:trPr>
          <w:trHeight w:val="323"/>
        </w:trPr>
        <w:tc>
          <w:tcPr>
            <w:tcW w:w="996" w:type="dxa"/>
            <w:tcBorders>
              <w:top w:val="nil"/>
              <w:left w:val="nil"/>
              <w:bottom w:val="nil"/>
              <w:right w:val="nil"/>
            </w:tcBorders>
            <w:vAlign w:val="center"/>
          </w:tcPr>
          <w:p w14:paraId="2A319DC0"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w:t>
            </w:r>
          </w:p>
        </w:tc>
        <w:tc>
          <w:tcPr>
            <w:tcW w:w="1521" w:type="dxa"/>
            <w:tcBorders>
              <w:top w:val="nil"/>
              <w:left w:val="nil"/>
              <w:bottom w:val="nil"/>
              <w:right w:val="nil"/>
            </w:tcBorders>
            <w:vAlign w:val="center"/>
          </w:tcPr>
          <w:p w14:paraId="4C7D9914"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-591.6253</w:t>
            </w:r>
          </w:p>
        </w:tc>
        <w:tc>
          <w:tcPr>
            <w:tcW w:w="1521" w:type="dxa"/>
            <w:tcBorders>
              <w:top w:val="nil"/>
              <w:left w:val="nil"/>
              <w:bottom w:val="nil"/>
              <w:right w:val="nil"/>
            </w:tcBorders>
            <w:vAlign w:val="center"/>
          </w:tcPr>
          <w:p w14:paraId="096682F0" w14:textId="4E2708DB"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NA</w:t>
            </w:r>
          </w:p>
        </w:tc>
        <w:tc>
          <w:tcPr>
            <w:tcW w:w="1521" w:type="dxa"/>
            <w:tcBorders>
              <w:top w:val="nil"/>
              <w:left w:val="nil"/>
              <w:bottom w:val="nil"/>
              <w:right w:val="nil"/>
            </w:tcBorders>
            <w:vAlign w:val="center"/>
          </w:tcPr>
          <w:p w14:paraId="3CB9EF87" w14:textId="4A8BA2C2"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0.572184</w:t>
            </w:r>
          </w:p>
        </w:tc>
        <w:tc>
          <w:tcPr>
            <w:tcW w:w="1521" w:type="dxa"/>
            <w:tcBorders>
              <w:top w:val="nil"/>
              <w:left w:val="nil"/>
              <w:bottom w:val="nil"/>
              <w:right w:val="nil"/>
            </w:tcBorders>
            <w:vAlign w:val="center"/>
          </w:tcPr>
          <w:p w14:paraId="4426ECAD" w14:textId="69EFC736"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5.117460</w:t>
            </w:r>
          </w:p>
        </w:tc>
        <w:tc>
          <w:tcPr>
            <w:tcW w:w="1521" w:type="dxa"/>
            <w:tcBorders>
              <w:top w:val="nil"/>
              <w:left w:val="nil"/>
              <w:bottom w:val="nil"/>
              <w:right w:val="nil"/>
            </w:tcBorders>
            <w:vAlign w:val="center"/>
          </w:tcPr>
          <w:p w14:paraId="24529280" w14:textId="2EBA618C"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5.147173</w:t>
            </w:r>
          </w:p>
        </w:tc>
        <w:tc>
          <w:tcPr>
            <w:tcW w:w="1521" w:type="dxa"/>
            <w:tcBorders>
              <w:top w:val="nil"/>
              <w:left w:val="nil"/>
              <w:bottom w:val="nil"/>
              <w:right w:val="nil"/>
            </w:tcBorders>
            <w:vAlign w:val="center"/>
          </w:tcPr>
          <w:p w14:paraId="0ECAF053" w14:textId="3F3D0629"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5.129443</w:t>
            </w:r>
          </w:p>
        </w:tc>
      </w:tr>
      <w:tr w:rsidR="00B427ED" w14:paraId="4C5A5152" w14:textId="77777777" w:rsidTr="00B427ED">
        <w:trPr>
          <w:trHeight w:val="323"/>
        </w:trPr>
        <w:tc>
          <w:tcPr>
            <w:tcW w:w="996" w:type="dxa"/>
            <w:tcBorders>
              <w:top w:val="nil"/>
              <w:left w:val="nil"/>
              <w:bottom w:val="nil"/>
              <w:right w:val="nil"/>
            </w:tcBorders>
            <w:vAlign w:val="center"/>
          </w:tcPr>
          <w:p w14:paraId="30D963D3"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lastRenderedPageBreak/>
              <w:t>1</w:t>
            </w:r>
          </w:p>
        </w:tc>
        <w:tc>
          <w:tcPr>
            <w:tcW w:w="1521" w:type="dxa"/>
            <w:tcBorders>
              <w:top w:val="nil"/>
              <w:left w:val="nil"/>
              <w:bottom w:val="nil"/>
              <w:right w:val="nil"/>
            </w:tcBorders>
            <w:vAlign w:val="center"/>
          </w:tcPr>
          <w:p w14:paraId="1ED7533F"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-559.3920</w:t>
            </w:r>
          </w:p>
        </w:tc>
        <w:tc>
          <w:tcPr>
            <w:tcW w:w="1521" w:type="dxa"/>
            <w:tcBorders>
              <w:top w:val="nil"/>
              <w:left w:val="nil"/>
              <w:bottom w:val="nil"/>
              <w:right w:val="nil"/>
            </w:tcBorders>
            <w:vAlign w:val="center"/>
          </w:tcPr>
          <w:p w14:paraId="45A15733" w14:textId="2322259E"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63.63310</w:t>
            </w:r>
          </w:p>
        </w:tc>
        <w:tc>
          <w:tcPr>
            <w:tcW w:w="1521" w:type="dxa"/>
            <w:tcBorders>
              <w:top w:val="nil"/>
              <w:left w:val="nil"/>
              <w:bottom w:val="nil"/>
              <w:right w:val="nil"/>
            </w:tcBorders>
            <w:vAlign w:val="center"/>
          </w:tcPr>
          <w:p w14:paraId="599B2C06" w14:textId="7009E641"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0.448574</w:t>
            </w:r>
          </w:p>
        </w:tc>
        <w:tc>
          <w:tcPr>
            <w:tcW w:w="1521" w:type="dxa"/>
            <w:tcBorders>
              <w:top w:val="nil"/>
              <w:left w:val="nil"/>
              <w:bottom w:val="nil"/>
              <w:right w:val="nil"/>
            </w:tcBorders>
            <w:vAlign w:val="center"/>
          </w:tcPr>
          <w:p w14:paraId="30F4BC9F" w14:textId="46D32CDF"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4.874069</w:t>
            </w:r>
          </w:p>
        </w:tc>
        <w:tc>
          <w:tcPr>
            <w:tcW w:w="1521" w:type="dxa"/>
            <w:tcBorders>
              <w:top w:val="nil"/>
              <w:left w:val="nil"/>
              <w:bottom w:val="nil"/>
              <w:right w:val="nil"/>
            </w:tcBorders>
            <w:vAlign w:val="center"/>
          </w:tcPr>
          <w:p w14:paraId="37F4DC74" w14:textId="2E6D3829"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4.963208*</w:t>
            </w:r>
          </w:p>
        </w:tc>
        <w:tc>
          <w:tcPr>
            <w:tcW w:w="1521" w:type="dxa"/>
            <w:tcBorders>
              <w:top w:val="nil"/>
              <w:left w:val="nil"/>
              <w:bottom w:val="nil"/>
              <w:right w:val="nil"/>
            </w:tcBorders>
            <w:vAlign w:val="center"/>
          </w:tcPr>
          <w:p w14:paraId="47BA2CED" w14:textId="2F104BDF"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4.910018*</w:t>
            </w:r>
          </w:p>
        </w:tc>
      </w:tr>
      <w:tr w:rsidR="00B427ED" w14:paraId="117A595B" w14:textId="77777777" w:rsidTr="00B427ED">
        <w:trPr>
          <w:trHeight w:val="323"/>
        </w:trPr>
        <w:tc>
          <w:tcPr>
            <w:tcW w:w="996" w:type="dxa"/>
            <w:tcBorders>
              <w:top w:val="nil"/>
              <w:left w:val="nil"/>
              <w:bottom w:val="nil"/>
              <w:right w:val="nil"/>
            </w:tcBorders>
            <w:shd w:val="clear" w:color="auto" w:fill="D9D9D9" w:themeFill="background1" w:themeFillShade="D9"/>
            <w:vAlign w:val="center"/>
          </w:tcPr>
          <w:p w14:paraId="3FEE8CBB"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521" w:type="dxa"/>
            <w:tcBorders>
              <w:top w:val="nil"/>
              <w:left w:val="nil"/>
              <w:bottom w:val="nil"/>
              <w:right w:val="nil"/>
            </w:tcBorders>
            <w:shd w:val="clear" w:color="auto" w:fill="D9D9D9" w:themeFill="background1" w:themeFillShade="D9"/>
            <w:vAlign w:val="center"/>
          </w:tcPr>
          <w:p w14:paraId="3D99C8E3"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-553.2214</w:t>
            </w:r>
          </w:p>
        </w:tc>
        <w:tc>
          <w:tcPr>
            <w:tcW w:w="1521" w:type="dxa"/>
            <w:tcBorders>
              <w:top w:val="nil"/>
              <w:left w:val="nil"/>
              <w:bottom w:val="nil"/>
              <w:right w:val="nil"/>
            </w:tcBorders>
            <w:shd w:val="clear" w:color="auto" w:fill="D9D9D9" w:themeFill="background1" w:themeFillShade="D9"/>
            <w:vAlign w:val="center"/>
          </w:tcPr>
          <w:p w14:paraId="4FBC75F8" w14:textId="1F3B6EB9"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12.07517*</w:t>
            </w:r>
          </w:p>
        </w:tc>
        <w:tc>
          <w:tcPr>
            <w:tcW w:w="1521" w:type="dxa"/>
            <w:tcBorders>
              <w:top w:val="nil"/>
              <w:left w:val="nil"/>
              <w:bottom w:val="nil"/>
              <w:right w:val="nil"/>
            </w:tcBorders>
            <w:shd w:val="clear" w:color="auto" w:fill="D9D9D9" w:themeFill="background1" w:themeFillShade="D9"/>
            <w:vAlign w:val="center"/>
          </w:tcPr>
          <w:p w14:paraId="0C068C34" w14:textId="46137856"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0.440263*</w:t>
            </w:r>
          </w:p>
        </w:tc>
        <w:tc>
          <w:tcPr>
            <w:tcW w:w="1521" w:type="dxa"/>
            <w:tcBorders>
              <w:top w:val="nil"/>
              <w:left w:val="nil"/>
              <w:bottom w:val="nil"/>
              <w:right w:val="nil"/>
            </w:tcBorders>
            <w:shd w:val="clear" w:color="auto" w:fill="D9D9D9" w:themeFill="background1" w:themeFillShade="D9"/>
            <w:vAlign w:val="center"/>
          </w:tcPr>
          <w:p w14:paraId="723D69F3" w14:textId="73FC5FDE"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4.855357*</w:t>
            </w:r>
          </w:p>
        </w:tc>
        <w:tc>
          <w:tcPr>
            <w:tcW w:w="1521" w:type="dxa"/>
            <w:tcBorders>
              <w:top w:val="nil"/>
              <w:left w:val="nil"/>
              <w:bottom w:val="nil"/>
              <w:right w:val="nil"/>
            </w:tcBorders>
            <w:shd w:val="clear" w:color="auto" w:fill="D9D9D9" w:themeFill="background1" w:themeFillShade="D9"/>
            <w:vAlign w:val="center"/>
          </w:tcPr>
          <w:p w14:paraId="39167EEC" w14:textId="33F6C5AE"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5.003923</w:t>
            </w:r>
          </w:p>
        </w:tc>
        <w:tc>
          <w:tcPr>
            <w:tcW w:w="1521" w:type="dxa"/>
            <w:tcBorders>
              <w:top w:val="nil"/>
              <w:left w:val="nil"/>
              <w:bottom w:val="nil"/>
              <w:right w:val="nil"/>
            </w:tcBorders>
            <w:shd w:val="clear" w:color="auto" w:fill="D9D9D9" w:themeFill="background1" w:themeFillShade="D9"/>
            <w:vAlign w:val="center"/>
          </w:tcPr>
          <w:p w14:paraId="2F0FF016" w14:textId="1D0A6BC5"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4.915272</w:t>
            </w:r>
          </w:p>
        </w:tc>
      </w:tr>
      <w:tr w:rsidR="00B427ED" w14:paraId="2DC811C5" w14:textId="77777777" w:rsidTr="00B427ED">
        <w:trPr>
          <w:trHeight w:val="323"/>
        </w:trPr>
        <w:tc>
          <w:tcPr>
            <w:tcW w:w="996" w:type="dxa"/>
            <w:tcBorders>
              <w:top w:val="nil"/>
              <w:left w:val="nil"/>
              <w:bottom w:val="nil"/>
              <w:right w:val="nil"/>
            </w:tcBorders>
            <w:vAlign w:val="center"/>
          </w:tcPr>
          <w:p w14:paraId="1DC2B7FA"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w:t>
            </w:r>
          </w:p>
        </w:tc>
        <w:tc>
          <w:tcPr>
            <w:tcW w:w="1521" w:type="dxa"/>
            <w:tcBorders>
              <w:top w:val="nil"/>
              <w:left w:val="nil"/>
              <w:bottom w:val="nil"/>
              <w:right w:val="nil"/>
            </w:tcBorders>
            <w:vAlign w:val="center"/>
          </w:tcPr>
          <w:p w14:paraId="5218A2F9"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-550.2745</w:t>
            </w:r>
          </w:p>
        </w:tc>
        <w:tc>
          <w:tcPr>
            <w:tcW w:w="1521" w:type="dxa"/>
            <w:tcBorders>
              <w:top w:val="nil"/>
              <w:left w:val="nil"/>
              <w:bottom w:val="nil"/>
              <w:right w:val="nil"/>
            </w:tcBorders>
            <w:vAlign w:val="center"/>
          </w:tcPr>
          <w:p w14:paraId="16310A4B" w14:textId="33D529F3"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5.715914</w:t>
            </w:r>
          </w:p>
        </w:tc>
        <w:tc>
          <w:tcPr>
            <w:tcW w:w="1521" w:type="dxa"/>
            <w:tcBorders>
              <w:top w:val="nil"/>
              <w:left w:val="nil"/>
              <w:bottom w:val="nil"/>
              <w:right w:val="nil"/>
            </w:tcBorders>
            <w:vAlign w:val="center"/>
          </w:tcPr>
          <w:p w14:paraId="72649EEF" w14:textId="13B730C3"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0.444288</w:t>
            </w:r>
          </w:p>
        </w:tc>
        <w:tc>
          <w:tcPr>
            <w:tcW w:w="1521" w:type="dxa"/>
            <w:tcBorders>
              <w:top w:val="nil"/>
              <w:left w:val="nil"/>
              <w:bottom w:val="nil"/>
              <w:right w:val="nil"/>
            </w:tcBorders>
            <w:vAlign w:val="center"/>
          </w:tcPr>
          <w:p w14:paraId="19321FCD" w14:textId="75D66860"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4.864436</w:t>
            </w:r>
          </w:p>
        </w:tc>
        <w:tc>
          <w:tcPr>
            <w:tcW w:w="1521" w:type="dxa"/>
            <w:tcBorders>
              <w:top w:val="nil"/>
              <w:left w:val="nil"/>
              <w:bottom w:val="nil"/>
              <w:right w:val="nil"/>
            </w:tcBorders>
            <w:vAlign w:val="center"/>
          </w:tcPr>
          <w:p w14:paraId="32FAC162" w14:textId="3D6F2C4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5.072428</w:t>
            </w:r>
          </w:p>
        </w:tc>
        <w:tc>
          <w:tcPr>
            <w:tcW w:w="1521" w:type="dxa"/>
            <w:tcBorders>
              <w:top w:val="nil"/>
              <w:left w:val="nil"/>
              <w:bottom w:val="nil"/>
              <w:right w:val="nil"/>
            </w:tcBorders>
            <w:vAlign w:val="center"/>
          </w:tcPr>
          <w:p w14:paraId="58D99222" w14:textId="6D026DF1"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4.948317</w:t>
            </w:r>
          </w:p>
        </w:tc>
      </w:tr>
      <w:tr w:rsidR="00B427ED" w14:paraId="428B7FEC" w14:textId="77777777" w:rsidTr="00B427ED">
        <w:trPr>
          <w:trHeight w:val="323"/>
        </w:trPr>
        <w:tc>
          <w:tcPr>
            <w:tcW w:w="996" w:type="dxa"/>
            <w:tcBorders>
              <w:top w:val="nil"/>
              <w:left w:val="nil"/>
              <w:bottom w:val="nil"/>
              <w:right w:val="nil"/>
            </w:tcBorders>
            <w:vAlign w:val="center"/>
          </w:tcPr>
          <w:p w14:paraId="6F5E9039"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w:t>
            </w:r>
          </w:p>
        </w:tc>
        <w:tc>
          <w:tcPr>
            <w:tcW w:w="1521" w:type="dxa"/>
            <w:tcBorders>
              <w:top w:val="nil"/>
              <w:left w:val="nil"/>
              <w:bottom w:val="nil"/>
              <w:right w:val="nil"/>
            </w:tcBorders>
            <w:vAlign w:val="center"/>
          </w:tcPr>
          <w:p w14:paraId="19CFDCDC"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-545.3919</w:t>
            </w:r>
          </w:p>
        </w:tc>
        <w:tc>
          <w:tcPr>
            <w:tcW w:w="1521" w:type="dxa"/>
            <w:tcBorders>
              <w:top w:val="nil"/>
              <w:left w:val="nil"/>
              <w:bottom w:val="nil"/>
              <w:right w:val="nil"/>
            </w:tcBorders>
            <w:vAlign w:val="center"/>
          </w:tcPr>
          <w:p w14:paraId="5658AB07" w14:textId="1140A1B4"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9.386436</w:t>
            </w:r>
          </w:p>
        </w:tc>
        <w:tc>
          <w:tcPr>
            <w:tcW w:w="1521" w:type="dxa"/>
            <w:tcBorders>
              <w:top w:val="nil"/>
              <w:left w:val="nil"/>
              <w:bottom w:val="nil"/>
              <w:right w:val="nil"/>
            </w:tcBorders>
            <w:vAlign w:val="center"/>
          </w:tcPr>
          <w:p w14:paraId="22A613D8" w14:textId="77882046"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0.440939</w:t>
            </w:r>
          </w:p>
        </w:tc>
        <w:tc>
          <w:tcPr>
            <w:tcW w:w="1521" w:type="dxa"/>
            <w:tcBorders>
              <w:top w:val="nil"/>
              <w:left w:val="nil"/>
              <w:bottom w:val="nil"/>
              <w:right w:val="nil"/>
            </w:tcBorders>
            <w:vAlign w:val="center"/>
          </w:tcPr>
          <w:p w14:paraId="58541950" w14:textId="3C4B0BE0"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4.856827</w:t>
            </w:r>
          </w:p>
        </w:tc>
        <w:tc>
          <w:tcPr>
            <w:tcW w:w="1521" w:type="dxa"/>
            <w:tcBorders>
              <w:top w:val="nil"/>
              <w:left w:val="nil"/>
              <w:bottom w:val="nil"/>
              <w:right w:val="nil"/>
            </w:tcBorders>
            <w:vAlign w:val="center"/>
          </w:tcPr>
          <w:p w14:paraId="2D5BF5B8" w14:textId="26136053"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5.124246</w:t>
            </w:r>
          </w:p>
        </w:tc>
        <w:tc>
          <w:tcPr>
            <w:tcW w:w="1521" w:type="dxa"/>
            <w:tcBorders>
              <w:top w:val="nil"/>
              <w:left w:val="nil"/>
              <w:bottom w:val="nil"/>
              <w:right w:val="nil"/>
            </w:tcBorders>
            <w:vAlign w:val="center"/>
          </w:tcPr>
          <w:p w14:paraId="3BEE5DA6" w14:textId="506322B9"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4.964674</w:t>
            </w:r>
          </w:p>
        </w:tc>
      </w:tr>
      <w:tr w:rsidR="00B427ED" w14:paraId="0A7E6347" w14:textId="77777777" w:rsidTr="00B427ED">
        <w:trPr>
          <w:trHeight w:val="323"/>
        </w:trPr>
        <w:tc>
          <w:tcPr>
            <w:tcW w:w="996" w:type="dxa"/>
            <w:tcBorders>
              <w:top w:val="nil"/>
              <w:left w:val="nil"/>
              <w:bottom w:val="nil"/>
              <w:right w:val="nil"/>
            </w:tcBorders>
            <w:vAlign w:val="center"/>
          </w:tcPr>
          <w:p w14:paraId="7CB759AC"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w:t>
            </w:r>
          </w:p>
        </w:tc>
        <w:tc>
          <w:tcPr>
            <w:tcW w:w="1521" w:type="dxa"/>
            <w:tcBorders>
              <w:top w:val="nil"/>
              <w:left w:val="nil"/>
              <w:bottom w:val="nil"/>
              <w:right w:val="nil"/>
            </w:tcBorders>
            <w:vAlign w:val="center"/>
          </w:tcPr>
          <w:p w14:paraId="20F80CA1"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-542.5075</w:t>
            </w:r>
          </w:p>
        </w:tc>
        <w:tc>
          <w:tcPr>
            <w:tcW w:w="1521" w:type="dxa"/>
            <w:tcBorders>
              <w:top w:val="nil"/>
              <w:left w:val="nil"/>
              <w:bottom w:val="nil"/>
              <w:right w:val="nil"/>
            </w:tcBorders>
            <w:vAlign w:val="center"/>
          </w:tcPr>
          <w:p w14:paraId="67093AC0" w14:textId="0637F37E"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5.495323</w:t>
            </w:r>
          </w:p>
        </w:tc>
        <w:tc>
          <w:tcPr>
            <w:tcW w:w="1521" w:type="dxa"/>
            <w:tcBorders>
              <w:top w:val="nil"/>
              <w:left w:val="nil"/>
              <w:bottom w:val="nil"/>
              <w:right w:val="nil"/>
            </w:tcBorders>
            <w:vAlign w:val="center"/>
          </w:tcPr>
          <w:p w14:paraId="681FD5C7" w14:textId="2B84EBE9"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0.445228</w:t>
            </w:r>
          </w:p>
        </w:tc>
        <w:tc>
          <w:tcPr>
            <w:tcW w:w="1521" w:type="dxa"/>
            <w:tcBorders>
              <w:top w:val="nil"/>
              <w:left w:val="nil"/>
              <w:bottom w:val="nil"/>
              <w:right w:val="nil"/>
            </w:tcBorders>
            <w:vAlign w:val="center"/>
          </w:tcPr>
          <w:p w14:paraId="28592111" w14:textId="255B19E5"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4.866444</w:t>
            </w:r>
          </w:p>
        </w:tc>
        <w:tc>
          <w:tcPr>
            <w:tcW w:w="1521" w:type="dxa"/>
            <w:tcBorders>
              <w:top w:val="nil"/>
              <w:left w:val="nil"/>
              <w:bottom w:val="nil"/>
              <w:right w:val="nil"/>
            </w:tcBorders>
            <w:vAlign w:val="center"/>
          </w:tcPr>
          <w:p w14:paraId="7E56409F" w14:textId="32FD2E46"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5.193290</w:t>
            </w:r>
          </w:p>
        </w:tc>
        <w:tc>
          <w:tcPr>
            <w:tcW w:w="1521" w:type="dxa"/>
            <w:tcBorders>
              <w:top w:val="nil"/>
              <w:left w:val="nil"/>
              <w:bottom w:val="nil"/>
              <w:right w:val="nil"/>
            </w:tcBorders>
            <w:vAlign w:val="center"/>
          </w:tcPr>
          <w:p w14:paraId="4DF9FD7C" w14:textId="35E5033B"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4.998257</w:t>
            </w:r>
          </w:p>
        </w:tc>
      </w:tr>
      <w:tr w:rsidR="00B427ED" w14:paraId="23BB0375" w14:textId="77777777" w:rsidTr="00B427ED">
        <w:trPr>
          <w:trHeight w:val="323"/>
        </w:trPr>
        <w:tc>
          <w:tcPr>
            <w:tcW w:w="996" w:type="dxa"/>
            <w:tcBorders>
              <w:top w:val="nil"/>
              <w:left w:val="nil"/>
              <w:bottom w:val="nil"/>
              <w:right w:val="nil"/>
            </w:tcBorders>
            <w:vAlign w:val="center"/>
          </w:tcPr>
          <w:p w14:paraId="2DB35D7B"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w:t>
            </w:r>
          </w:p>
        </w:tc>
        <w:tc>
          <w:tcPr>
            <w:tcW w:w="1521" w:type="dxa"/>
            <w:tcBorders>
              <w:top w:val="nil"/>
              <w:left w:val="nil"/>
              <w:bottom w:val="nil"/>
              <w:right w:val="nil"/>
            </w:tcBorders>
            <w:vAlign w:val="center"/>
          </w:tcPr>
          <w:p w14:paraId="5516047C"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-538.7677</w:t>
            </w:r>
          </w:p>
        </w:tc>
        <w:tc>
          <w:tcPr>
            <w:tcW w:w="1521" w:type="dxa"/>
            <w:tcBorders>
              <w:top w:val="nil"/>
              <w:left w:val="nil"/>
              <w:bottom w:val="nil"/>
              <w:right w:val="nil"/>
            </w:tcBorders>
            <w:vAlign w:val="center"/>
          </w:tcPr>
          <w:p w14:paraId="48B6E9DB" w14:textId="2DB9B312"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7.060463</w:t>
            </w:r>
          </w:p>
        </w:tc>
        <w:tc>
          <w:tcPr>
            <w:tcW w:w="1521" w:type="dxa"/>
            <w:tcBorders>
              <w:top w:val="nil"/>
              <w:left w:val="nil"/>
              <w:bottom w:val="nil"/>
              <w:right w:val="nil"/>
            </w:tcBorders>
            <w:vAlign w:val="center"/>
          </w:tcPr>
          <w:p w14:paraId="2C36441C" w14:textId="48177BB3"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0.446270</w:t>
            </w:r>
          </w:p>
        </w:tc>
        <w:tc>
          <w:tcPr>
            <w:tcW w:w="1521" w:type="dxa"/>
            <w:tcBorders>
              <w:top w:val="nil"/>
              <w:left w:val="nil"/>
              <w:bottom w:val="nil"/>
              <w:right w:val="nil"/>
            </w:tcBorders>
            <w:vAlign w:val="center"/>
          </w:tcPr>
          <w:p w14:paraId="38DFBFF0" w14:textId="47F16AC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4.868687</w:t>
            </w:r>
          </w:p>
        </w:tc>
        <w:tc>
          <w:tcPr>
            <w:tcW w:w="1521" w:type="dxa"/>
            <w:tcBorders>
              <w:top w:val="nil"/>
              <w:left w:val="nil"/>
              <w:bottom w:val="nil"/>
              <w:right w:val="nil"/>
            </w:tcBorders>
            <w:vAlign w:val="center"/>
          </w:tcPr>
          <w:p w14:paraId="7AD324E3" w14:textId="139A2B96"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5.254959</w:t>
            </w:r>
          </w:p>
        </w:tc>
        <w:tc>
          <w:tcPr>
            <w:tcW w:w="1521" w:type="dxa"/>
            <w:tcBorders>
              <w:top w:val="nil"/>
              <w:left w:val="nil"/>
              <w:bottom w:val="nil"/>
              <w:right w:val="nil"/>
            </w:tcBorders>
            <w:vAlign w:val="center"/>
          </w:tcPr>
          <w:p w14:paraId="113B1C58" w14:textId="1C86E46C"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5.024467</w:t>
            </w:r>
          </w:p>
        </w:tc>
      </w:tr>
      <w:tr w:rsidR="00B427ED" w14:paraId="2E4A2279" w14:textId="77777777" w:rsidTr="00B427ED">
        <w:trPr>
          <w:trHeight w:val="323"/>
        </w:trPr>
        <w:tc>
          <w:tcPr>
            <w:tcW w:w="996" w:type="dxa"/>
            <w:tcBorders>
              <w:top w:val="nil"/>
              <w:left w:val="nil"/>
              <w:bottom w:val="nil"/>
              <w:right w:val="nil"/>
            </w:tcBorders>
            <w:vAlign w:val="center"/>
          </w:tcPr>
          <w:p w14:paraId="58806EC7"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7</w:t>
            </w:r>
          </w:p>
        </w:tc>
        <w:tc>
          <w:tcPr>
            <w:tcW w:w="1521" w:type="dxa"/>
            <w:tcBorders>
              <w:top w:val="nil"/>
              <w:left w:val="nil"/>
              <w:bottom w:val="nil"/>
              <w:right w:val="nil"/>
            </w:tcBorders>
            <w:vAlign w:val="center"/>
          </w:tcPr>
          <w:p w14:paraId="5226A8E0"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-533.9155</w:t>
            </w:r>
          </w:p>
        </w:tc>
        <w:tc>
          <w:tcPr>
            <w:tcW w:w="1521" w:type="dxa"/>
            <w:tcBorders>
              <w:top w:val="nil"/>
              <w:left w:val="nil"/>
              <w:bottom w:val="nil"/>
              <w:right w:val="nil"/>
            </w:tcBorders>
            <w:vAlign w:val="center"/>
          </w:tcPr>
          <w:p w14:paraId="30297863" w14:textId="7DF5CF48"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9.076919</w:t>
            </w:r>
          </w:p>
        </w:tc>
        <w:tc>
          <w:tcPr>
            <w:tcW w:w="1521" w:type="dxa"/>
            <w:tcBorders>
              <w:top w:val="nil"/>
              <w:left w:val="nil"/>
              <w:bottom w:val="nil"/>
              <w:right w:val="nil"/>
            </w:tcBorders>
            <w:vAlign w:val="center"/>
          </w:tcPr>
          <w:p w14:paraId="41FC2DBB" w14:textId="5A1E0B5E"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0.443059</w:t>
            </w:r>
          </w:p>
        </w:tc>
        <w:tc>
          <w:tcPr>
            <w:tcW w:w="1521" w:type="dxa"/>
            <w:tcBorders>
              <w:top w:val="nil"/>
              <w:left w:val="nil"/>
              <w:bottom w:val="nil"/>
              <w:right w:val="nil"/>
            </w:tcBorders>
            <w:vAlign w:val="center"/>
          </w:tcPr>
          <w:p w14:paraId="02732884" w14:textId="4DA70C0F"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4.861341</w:t>
            </w:r>
          </w:p>
        </w:tc>
        <w:tc>
          <w:tcPr>
            <w:tcW w:w="1521" w:type="dxa"/>
            <w:tcBorders>
              <w:top w:val="nil"/>
              <w:left w:val="nil"/>
              <w:bottom w:val="nil"/>
              <w:right w:val="nil"/>
            </w:tcBorders>
            <w:vAlign w:val="center"/>
          </w:tcPr>
          <w:p w14:paraId="16E611AB" w14:textId="1C867F68"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5.307039</w:t>
            </w:r>
          </w:p>
        </w:tc>
        <w:tc>
          <w:tcPr>
            <w:tcW w:w="1521" w:type="dxa"/>
            <w:tcBorders>
              <w:top w:val="nil"/>
              <w:left w:val="nil"/>
              <w:bottom w:val="nil"/>
              <w:right w:val="nil"/>
            </w:tcBorders>
            <w:vAlign w:val="center"/>
          </w:tcPr>
          <w:p w14:paraId="13408C11" w14:textId="6ED27818"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5.041086</w:t>
            </w:r>
          </w:p>
        </w:tc>
      </w:tr>
      <w:tr w:rsidR="00B427ED" w14:paraId="1AFCE7A1" w14:textId="77777777" w:rsidTr="00B427ED">
        <w:trPr>
          <w:trHeight w:val="323"/>
        </w:trPr>
        <w:tc>
          <w:tcPr>
            <w:tcW w:w="996" w:type="dxa"/>
            <w:tcBorders>
              <w:top w:val="nil"/>
              <w:left w:val="nil"/>
              <w:bottom w:val="nil"/>
              <w:right w:val="nil"/>
            </w:tcBorders>
            <w:vAlign w:val="center"/>
          </w:tcPr>
          <w:p w14:paraId="6D193B92"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8</w:t>
            </w:r>
          </w:p>
        </w:tc>
        <w:tc>
          <w:tcPr>
            <w:tcW w:w="1521" w:type="dxa"/>
            <w:tcBorders>
              <w:top w:val="nil"/>
              <w:left w:val="nil"/>
              <w:bottom w:val="nil"/>
              <w:right w:val="nil"/>
            </w:tcBorders>
            <w:vAlign w:val="center"/>
          </w:tcPr>
          <w:p w14:paraId="7C0F320B" w14:textId="77777777"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-530.9766</w:t>
            </w:r>
          </w:p>
        </w:tc>
        <w:tc>
          <w:tcPr>
            <w:tcW w:w="1521" w:type="dxa"/>
            <w:tcBorders>
              <w:top w:val="nil"/>
              <w:left w:val="nil"/>
              <w:bottom w:val="nil"/>
              <w:right w:val="nil"/>
            </w:tcBorders>
            <w:vAlign w:val="center"/>
          </w:tcPr>
          <w:p w14:paraId="6DFFC050" w14:textId="1B561D38"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5.447026</w:t>
            </w:r>
          </w:p>
        </w:tc>
        <w:tc>
          <w:tcPr>
            <w:tcW w:w="1521" w:type="dxa"/>
            <w:tcBorders>
              <w:top w:val="nil"/>
              <w:left w:val="nil"/>
              <w:bottom w:val="nil"/>
              <w:right w:val="nil"/>
            </w:tcBorders>
            <w:vAlign w:val="center"/>
          </w:tcPr>
          <w:p w14:paraId="0781A1B2" w14:textId="51ABA16B"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0.447204</w:t>
            </w:r>
          </w:p>
        </w:tc>
        <w:tc>
          <w:tcPr>
            <w:tcW w:w="1521" w:type="dxa"/>
            <w:tcBorders>
              <w:top w:val="nil"/>
              <w:left w:val="nil"/>
              <w:bottom w:val="nil"/>
              <w:right w:val="nil"/>
            </w:tcBorders>
            <w:vAlign w:val="center"/>
          </w:tcPr>
          <w:p w14:paraId="1324DB0B" w14:textId="405C68ED"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4.870488</w:t>
            </w:r>
          </w:p>
        </w:tc>
        <w:tc>
          <w:tcPr>
            <w:tcW w:w="1521" w:type="dxa"/>
            <w:tcBorders>
              <w:top w:val="nil"/>
              <w:left w:val="nil"/>
              <w:bottom w:val="nil"/>
              <w:right w:val="nil"/>
            </w:tcBorders>
            <w:vAlign w:val="center"/>
          </w:tcPr>
          <w:p w14:paraId="07F40360" w14:textId="34322AE2"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5.375614</w:t>
            </w:r>
          </w:p>
        </w:tc>
        <w:tc>
          <w:tcPr>
            <w:tcW w:w="1521" w:type="dxa"/>
            <w:tcBorders>
              <w:top w:val="nil"/>
              <w:left w:val="nil"/>
              <w:bottom w:val="nil"/>
              <w:right w:val="nil"/>
            </w:tcBorders>
            <w:vAlign w:val="center"/>
          </w:tcPr>
          <w:p w14:paraId="37322D34" w14:textId="03A3F154" w:rsidR="00B427ED" w:rsidRDefault="00B427ED" w:rsidP="00B427ED">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5.074200</w:t>
            </w:r>
          </w:p>
        </w:tc>
      </w:tr>
      <w:tr w:rsidR="00B427ED" w14:paraId="24455761" w14:textId="77777777" w:rsidTr="00B427ED">
        <w:trPr>
          <w:trHeight w:hRule="exact" w:val="128"/>
        </w:trPr>
        <w:tc>
          <w:tcPr>
            <w:tcW w:w="996" w:type="dxa"/>
            <w:tcBorders>
              <w:top w:val="nil"/>
              <w:left w:val="nil"/>
              <w:bottom w:val="double" w:sz="6" w:space="0" w:color="auto"/>
              <w:right w:val="nil"/>
            </w:tcBorders>
            <w:vAlign w:val="bottom"/>
          </w:tcPr>
          <w:p w14:paraId="734EC6C1"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0" w:color="auto"/>
              <w:right w:val="nil"/>
            </w:tcBorders>
            <w:vAlign w:val="bottom"/>
          </w:tcPr>
          <w:p w14:paraId="302BCDF4"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0" w:color="auto"/>
              <w:right w:val="nil"/>
            </w:tcBorders>
            <w:vAlign w:val="bottom"/>
          </w:tcPr>
          <w:p w14:paraId="1B88DC97"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0" w:color="auto"/>
              <w:right w:val="nil"/>
            </w:tcBorders>
            <w:vAlign w:val="bottom"/>
          </w:tcPr>
          <w:p w14:paraId="6C834340"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0" w:color="auto"/>
              <w:right w:val="nil"/>
            </w:tcBorders>
            <w:vAlign w:val="bottom"/>
          </w:tcPr>
          <w:p w14:paraId="02B7E983"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0" w:color="auto"/>
              <w:right w:val="nil"/>
            </w:tcBorders>
            <w:vAlign w:val="bottom"/>
          </w:tcPr>
          <w:p w14:paraId="6485F26C"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double" w:sz="6" w:space="0" w:color="auto"/>
              <w:right w:val="nil"/>
            </w:tcBorders>
            <w:vAlign w:val="bottom"/>
          </w:tcPr>
          <w:p w14:paraId="01B1FD0C"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r>
      <w:tr w:rsidR="00B427ED" w14:paraId="17E18B8A" w14:textId="77777777" w:rsidTr="00B427ED">
        <w:trPr>
          <w:trHeight w:hRule="exact" w:val="193"/>
        </w:trPr>
        <w:tc>
          <w:tcPr>
            <w:tcW w:w="996" w:type="dxa"/>
            <w:tcBorders>
              <w:top w:val="nil"/>
              <w:left w:val="nil"/>
              <w:bottom w:val="nil"/>
              <w:right w:val="nil"/>
            </w:tcBorders>
            <w:vAlign w:val="bottom"/>
          </w:tcPr>
          <w:p w14:paraId="1335E98D"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164D9161"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38CEF0D5"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75F9F6DD"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1180742C"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07F58771"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c>
          <w:tcPr>
            <w:tcW w:w="1521" w:type="dxa"/>
            <w:tcBorders>
              <w:top w:val="nil"/>
              <w:left w:val="nil"/>
              <w:bottom w:val="nil"/>
              <w:right w:val="nil"/>
            </w:tcBorders>
            <w:vAlign w:val="bottom"/>
          </w:tcPr>
          <w:p w14:paraId="7159AA27" w14:textId="77777777" w:rsidR="00B427ED" w:rsidRDefault="00B427ED">
            <w:pPr>
              <w:autoSpaceDE w:val="0"/>
              <w:autoSpaceDN w:val="0"/>
              <w:adjustRightInd w:val="0"/>
              <w:spacing w:after="0" w:line="240" w:lineRule="auto"/>
              <w:jc w:val="center"/>
              <w:rPr>
                <w:rFonts w:ascii="Arial" w:hAnsi="Arial" w:cs="Arial"/>
                <w:color w:val="000000"/>
                <w:sz w:val="18"/>
                <w:szCs w:val="18"/>
                <w:lang w:val="en-US"/>
              </w:rPr>
            </w:pPr>
          </w:p>
        </w:tc>
      </w:tr>
    </w:tbl>
    <w:p w14:paraId="197B1DE0" w14:textId="6B1BF077" w:rsidR="00486CD6" w:rsidRDefault="00B64FA0"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Чтобы определить причинно-следственную связь между выбранными переменными и доказать, что положительные рыночные настроения </w:t>
      </w:r>
      <w:proofErr w:type="spellStart"/>
      <w:r w:rsidRPr="00AF6350">
        <w:rPr>
          <w:rFonts w:ascii="Times New Roman" w:hAnsi="Times New Roman" w:cs="Times New Roman"/>
          <w:iCs/>
          <w:sz w:val="24"/>
          <w:szCs w:val="24"/>
        </w:rPr>
        <w:t>Pos</w:t>
      </w:r>
      <w:proofErr w:type="spellEnd"/>
      <w:r w:rsidRPr="00AF6350">
        <w:rPr>
          <w:rFonts w:ascii="Times New Roman" w:hAnsi="Times New Roman" w:cs="Times New Roman"/>
          <w:iCs/>
          <w:sz w:val="24"/>
          <w:szCs w:val="24"/>
        </w:rPr>
        <w:t xml:space="preserve"> могут предсказывать изменения двух рыночных индексов, мы провели тест причинности </w:t>
      </w:r>
      <w:proofErr w:type="spellStart"/>
      <w:r w:rsidRPr="00AF6350">
        <w:rPr>
          <w:rFonts w:ascii="Times New Roman" w:hAnsi="Times New Roman" w:cs="Times New Roman"/>
          <w:iCs/>
          <w:sz w:val="24"/>
          <w:szCs w:val="24"/>
        </w:rPr>
        <w:t>Грейнджера</w:t>
      </w:r>
      <w:proofErr w:type="spellEnd"/>
      <w:r w:rsidRPr="00AF6350">
        <w:rPr>
          <w:rFonts w:ascii="Times New Roman" w:hAnsi="Times New Roman" w:cs="Times New Roman"/>
          <w:iCs/>
          <w:sz w:val="24"/>
          <w:szCs w:val="24"/>
        </w:rPr>
        <w:t xml:space="preserve"> на двух моделях и получили следующие результаты: </w:t>
      </w:r>
    </w:p>
    <w:p w14:paraId="29E5085B" w14:textId="5E08F70E" w:rsidR="006F0FB9" w:rsidRPr="00AF6350" w:rsidRDefault="006F0FB9" w:rsidP="006F0FB9">
      <w:pPr>
        <w:spacing w:beforeLines="50" w:before="120" w:line="360" w:lineRule="auto"/>
        <w:ind w:firstLineChars="200" w:firstLine="480"/>
        <w:jc w:val="center"/>
        <w:rPr>
          <w:rFonts w:ascii="Times New Roman" w:hAnsi="Times New Roman" w:cs="Times New Roman"/>
          <w:iCs/>
          <w:sz w:val="24"/>
          <w:szCs w:val="24"/>
        </w:rPr>
      </w:pPr>
      <w:r>
        <w:rPr>
          <w:rFonts w:ascii="Times New Roman" w:hAnsi="Times New Roman" w:cs="Times New Roman"/>
          <w:sz w:val="24"/>
          <w:szCs w:val="24"/>
        </w:rPr>
        <w:t xml:space="preserve">Таблица 4. </w:t>
      </w:r>
      <w:r>
        <w:rPr>
          <w:rFonts w:ascii="Times New Roman" w:hAnsi="Times New Roman" w:cs="Times New Roman"/>
          <w:iCs/>
          <w:sz w:val="24"/>
          <w:szCs w:val="24"/>
        </w:rPr>
        <w:t>Т</w:t>
      </w:r>
      <w:r w:rsidRPr="00AF6350">
        <w:rPr>
          <w:rFonts w:ascii="Times New Roman" w:hAnsi="Times New Roman" w:cs="Times New Roman"/>
          <w:iCs/>
          <w:sz w:val="24"/>
          <w:szCs w:val="24"/>
        </w:rPr>
        <w:t xml:space="preserve">ест причинности </w:t>
      </w:r>
      <w:proofErr w:type="spellStart"/>
      <w:r w:rsidRPr="00AF6350">
        <w:rPr>
          <w:rFonts w:ascii="Times New Roman" w:hAnsi="Times New Roman" w:cs="Times New Roman"/>
          <w:iCs/>
          <w:sz w:val="24"/>
          <w:szCs w:val="24"/>
        </w:rPr>
        <w:t>Грейнджера</w:t>
      </w:r>
      <w:proofErr w:type="spellEnd"/>
    </w:p>
    <w:tbl>
      <w:tblPr>
        <w:tblStyle w:val="af1"/>
        <w:tblW w:w="0" w:type="auto"/>
        <w:tblLook w:val="04A0" w:firstRow="1" w:lastRow="0" w:firstColumn="1" w:lastColumn="0" w:noHBand="0" w:noVBand="1"/>
      </w:tblPr>
      <w:tblGrid>
        <w:gridCol w:w="5091"/>
        <w:gridCol w:w="5092"/>
      </w:tblGrid>
      <w:tr w:rsidR="00B85CC3" w14:paraId="498AB060" w14:textId="77777777" w:rsidTr="006A5DEA">
        <w:trPr>
          <w:trHeight w:val="405"/>
        </w:trPr>
        <w:tc>
          <w:tcPr>
            <w:tcW w:w="5091" w:type="dxa"/>
            <w:vAlign w:val="center"/>
          </w:tcPr>
          <w:p w14:paraId="03B4772E" w14:textId="32F27E15" w:rsidR="00B85CC3" w:rsidRPr="006A5DEA" w:rsidRDefault="006A5DEA" w:rsidP="006A5DEA">
            <w:pPr>
              <w:jc w:val="center"/>
              <w:rPr>
                <w:rFonts w:asciiTheme="minorEastAsia" w:hAnsiTheme="minorEastAsia"/>
                <w:iCs/>
              </w:rPr>
            </w:pPr>
            <w:r w:rsidRPr="006A5DEA">
              <w:rPr>
                <w:rFonts w:asciiTheme="minorEastAsia" w:hAnsiTheme="minorEastAsia" w:hint="eastAsia"/>
                <w:iCs/>
              </w:rPr>
              <w:t>Модель:</w:t>
            </w:r>
            <w:r w:rsidRPr="006A5DEA">
              <w:rPr>
                <w:rFonts w:asciiTheme="minorEastAsia" w:hAnsiTheme="minorEastAsia"/>
                <w:iCs/>
              </w:rPr>
              <w:t xml:space="preserve"> </w:t>
            </w:r>
            <w:proofErr w:type="spellStart"/>
            <w:r w:rsidRPr="006A5DEA">
              <w:rPr>
                <w:rFonts w:asciiTheme="minorEastAsia" w:hAnsiTheme="minorEastAsia" w:hint="eastAsia"/>
                <w:iCs/>
              </w:rPr>
              <w:t>Pos</w:t>
            </w:r>
            <w:proofErr w:type="spellEnd"/>
            <w:r w:rsidRPr="006A5DEA">
              <w:rPr>
                <w:rFonts w:asciiTheme="minorEastAsia" w:hAnsiTheme="minorEastAsia"/>
                <w:iCs/>
              </w:rPr>
              <w:t xml:space="preserve"> &amp; D_SME</w:t>
            </w:r>
          </w:p>
        </w:tc>
        <w:tc>
          <w:tcPr>
            <w:tcW w:w="5092" w:type="dxa"/>
            <w:vAlign w:val="center"/>
          </w:tcPr>
          <w:p w14:paraId="3D4CE219" w14:textId="7ED5F84D" w:rsidR="00B85CC3" w:rsidRPr="006A5DEA" w:rsidRDefault="006A5DEA" w:rsidP="006A5DEA">
            <w:pPr>
              <w:jc w:val="center"/>
              <w:rPr>
                <w:rFonts w:asciiTheme="minorEastAsia" w:hAnsiTheme="minorEastAsia"/>
                <w:iCs/>
              </w:rPr>
            </w:pPr>
            <w:r w:rsidRPr="006A5DEA">
              <w:rPr>
                <w:rFonts w:asciiTheme="minorEastAsia" w:hAnsiTheme="minorEastAsia"/>
                <w:iCs/>
              </w:rPr>
              <w:t xml:space="preserve">Модель: </w:t>
            </w:r>
            <w:proofErr w:type="spellStart"/>
            <w:r w:rsidRPr="006A5DEA">
              <w:rPr>
                <w:rFonts w:asciiTheme="minorEastAsia" w:hAnsiTheme="minorEastAsia" w:hint="eastAsia"/>
                <w:iCs/>
              </w:rPr>
              <w:t>P</w:t>
            </w:r>
            <w:r w:rsidRPr="006A5DEA">
              <w:rPr>
                <w:rFonts w:asciiTheme="minorEastAsia" w:hAnsiTheme="minorEastAsia"/>
                <w:iCs/>
              </w:rPr>
              <w:t>os</w:t>
            </w:r>
            <w:proofErr w:type="spellEnd"/>
            <w:r w:rsidRPr="006A5DEA">
              <w:rPr>
                <w:rFonts w:asciiTheme="minorEastAsia" w:hAnsiTheme="minorEastAsia"/>
                <w:iCs/>
              </w:rPr>
              <w:t xml:space="preserve"> &amp; D_CSI</w:t>
            </w:r>
          </w:p>
        </w:tc>
      </w:tr>
      <w:tr w:rsidR="00B85CC3" w14:paraId="4827EE5E" w14:textId="77777777" w:rsidTr="00B85CC3">
        <w:trPr>
          <w:trHeight w:val="2015"/>
        </w:trPr>
        <w:tc>
          <w:tcPr>
            <w:tcW w:w="5091" w:type="dxa"/>
          </w:tcPr>
          <w:p w14:paraId="3426E535" w14:textId="77777777" w:rsidR="00B85CC3" w:rsidRDefault="00B85CC3" w:rsidP="00B85CC3">
            <w:pPr>
              <w:autoSpaceDE w:val="0"/>
              <w:autoSpaceDN w:val="0"/>
              <w:adjustRightInd w:val="0"/>
              <w:jc w:val="left"/>
              <w:rPr>
                <w:rFonts w:ascii="Arial" w:hAnsi="Arial" w:cs="Arial"/>
                <w:sz w:val="18"/>
                <w:szCs w:val="18"/>
                <w:lang w:val="en-US"/>
              </w:rPr>
            </w:pPr>
          </w:p>
          <w:tbl>
            <w:tblPr>
              <w:tblW w:w="0" w:type="auto"/>
              <w:tblInd w:w="30" w:type="dxa"/>
              <w:tblCellMar>
                <w:left w:w="0" w:type="dxa"/>
                <w:right w:w="0" w:type="dxa"/>
              </w:tblCellMar>
              <w:tblLook w:val="0000" w:firstRow="0" w:lastRow="0" w:firstColumn="0" w:lastColumn="0" w:noHBand="0" w:noVBand="0"/>
            </w:tblPr>
            <w:tblGrid>
              <w:gridCol w:w="1168"/>
              <w:gridCol w:w="1198"/>
              <w:gridCol w:w="1199"/>
              <w:gridCol w:w="1198"/>
            </w:tblGrid>
            <w:tr w:rsidR="00B85CC3" w14:paraId="0F8746EF" w14:textId="77777777" w:rsidTr="00B85CC3">
              <w:trPr>
                <w:trHeight w:val="222"/>
              </w:trPr>
              <w:tc>
                <w:tcPr>
                  <w:tcW w:w="3565" w:type="dxa"/>
                  <w:gridSpan w:val="3"/>
                  <w:tcBorders>
                    <w:top w:val="nil"/>
                    <w:left w:val="nil"/>
                    <w:bottom w:val="nil"/>
                    <w:right w:val="nil"/>
                  </w:tcBorders>
                  <w:vAlign w:val="bottom"/>
                </w:tcPr>
                <w:p w14:paraId="5333E16B" w14:textId="77777777" w:rsidR="00B85CC3" w:rsidRDefault="00B85CC3" w:rsidP="00B85CC3">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Dependent variable: D_SME</w:t>
                  </w:r>
                </w:p>
              </w:tc>
              <w:tc>
                <w:tcPr>
                  <w:tcW w:w="1198" w:type="dxa"/>
                  <w:tcBorders>
                    <w:top w:val="nil"/>
                    <w:left w:val="nil"/>
                    <w:bottom w:val="nil"/>
                    <w:right w:val="nil"/>
                  </w:tcBorders>
                  <w:vAlign w:val="bottom"/>
                </w:tcPr>
                <w:p w14:paraId="64CC5FE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0D8E5327" w14:textId="77777777" w:rsidTr="00B85CC3">
              <w:trPr>
                <w:trHeight w:hRule="exact" w:val="88"/>
              </w:trPr>
              <w:tc>
                <w:tcPr>
                  <w:tcW w:w="1168" w:type="dxa"/>
                  <w:tcBorders>
                    <w:top w:val="nil"/>
                    <w:left w:val="nil"/>
                    <w:bottom w:val="double" w:sz="6" w:space="2" w:color="auto"/>
                    <w:right w:val="nil"/>
                  </w:tcBorders>
                  <w:vAlign w:val="bottom"/>
                </w:tcPr>
                <w:p w14:paraId="53B8EC88"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7856EF9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3A32CAC0"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4998FF7E"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5E3CDBAA" w14:textId="77777777" w:rsidTr="00B85CC3">
              <w:trPr>
                <w:trHeight w:hRule="exact" w:val="133"/>
              </w:trPr>
              <w:tc>
                <w:tcPr>
                  <w:tcW w:w="1168" w:type="dxa"/>
                  <w:tcBorders>
                    <w:top w:val="nil"/>
                    <w:left w:val="nil"/>
                    <w:bottom w:val="nil"/>
                    <w:right w:val="nil"/>
                  </w:tcBorders>
                  <w:vAlign w:val="bottom"/>
                </w:tcPr>
                <w:p w14:paraId="2818B27F"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568475DF"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32AACDA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5DA0006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0A64AE1C" w14:textId="77777777" w:rsidTr="00B85CC3">
              <w:trPr>
                <w:trHeight w:val="222"/>
              </w:trPr>
              <w:tc>
                <w:tcPr>
                  <w:tcW w:w="1168" w:type="dxa"/>
                  <w:tcBorders>
                    <w:top w:val="nil"/>
                    <w:left w:val="nil"/>
                    <w:bottom w:val="nil"/>
                    <w:right w:val="nil"/>
                  </w:tcBorders>
                  <w:vAlign w:val="bottom"/>
                </w:tcPr>
                <w:p w14:paraId="5FC3FDF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Excluded</w:t>
                  </w:r>
                </w:p>
              </w:tc>
              <w:tc>
                <w:tcPr>
                  <w:tcW w:w="1198" w:type="dxa"/>
                  <w:tcBorders>
                    <w:top w:val="nil"/>
                    <w:left w:val="nil"/>
                    <w:bottom w:val="nil"/>
                    <w:right w:val="nil"/>
                  </w:tcBorders>
                  <w:vAlign w:val="bottom"/>
                </w:tcPr>
                <w:p w14:paraId="7CF20A0C"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Chi-sq</w:t>
                  </w:r>
                </w:p>
              </w:tc>
              <w:tc>
                <w:tcPr>
                  <w:tcW w:w="1198" w:type="dxa"/>
                  <w:tcBorders>
                    <w:top w:val="nil"/>
                    <w:left w:val="nil"/>
                    <w:bottom w:val="nil"/>
                    <w:right w:val="nil"/>
                  </w:tcBorders>
                  <w:vAlign w:val="bottom"/>
                </w:tcPr>
                <w:p w14:paraId="6C786618"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df</w:t>
                  </w:r>
                </w:p>
              </w:tc>
              <w:tc>
                <w:tcPr>
                  <w:tcW w:w="1198" w:type="dxa"/>
                  <w:tcBorders>
                    <w:top w:val="nil"/>
                    <w:left w:val="nil"/>
                    <w:bottom w:val="nil"/>
                    <w:right w:val="nil"/>
                  </w:tcBorders>
                  <w:vAlign w:val="bottom"/>
                </w:tcPr>
                <w:p w14:paraId="61F18ABF"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Prob.</w:t>
                  </w:r>
                </w:p>
              </w:tc>
            </w:tr>
            <w:tr w:rsidR="00B85CC3" w14:paraId="5E941E1F" w14:textId="77777777" w:rsidTr="00B85CC3">
              <w:trPr>
                <w:trHeight w:hRule="exact" w:val="88"/>
              </w:trPr>
              <w:tc>
                <w:tcPr>
                  <w:tcW w:w="1168" w:type="dxa"/>
                  <w:tcBorders>
                    <w:top w:val="nil"/>
                    <w:left w:val="nil"/>
                    <w:bottom w:val="double" w:sz="6" w:space="2" w:color="auto"/>
                    <w:right w:val="nil"/>
                  </w:tcBorders>
                  <w:vAlign w:val="bottom"/>
                </w:tcPr>
                <w:p w14:paraId="53783127"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45027BDC"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0B5686D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117F600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563AA12C" w14:textId="77777777" w:rsidTr="00B85CC3">
              <w:trPr>
                <w:trHeight w:hRule="exact" w:val="133"/>
              </w:trPr>
              <w:tc>
                <w:tcPr>
                  <w:tcW w:w="1168" w:type="dxa"/>
                  <w:tcBorders>
                    <w:top w:val="nil"/>
                    <w:left w:val="nil"/>
                    <w:bottom w:val="nil"/>
                    <w:right w:val="nil"/>
                  </w:tcBorders>
                  <w:vAlign w:val="bottom"/>
                </w:tcPr>
                <w:p w14:paraId="735477D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0A8607C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52E588F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4AC3D7CD"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14A490F8" w14:textId="77777777" w:rsidTr="00B85CC3">
              <w:trPr>
                <w:trHeight w:val="222"/>
              </w:trPr>
              <w:tc>
                <w:tcPr>
                  <w:tcW w:w="1168" w:type="dxa"/>
                  <w:tcBorders>
                    <w:top w:val="nil"/>
                    <w:left w:val="nil"/>
                    <w:bottom w:val="nil"/>
                    <w:right w:val="nil"/>
                  </w:tcBorders>
                  <w:vAlign w:val="bottom"/>
                </w:tcPr>
                <w:p w14:paraId="2245FCB0"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POS</w:t>
                  </w:r>
                </w:p>
              </w:tc>
              <w:tc>
                <w:tcPr>
                  <w:tcW w:w="1198" w:type="dxa"/>
                  <w:tcBorders>
                    <w:top w:val="nil"/>
                    <w:left w:val="nil"/>
                    <w:bottom w:val="nil"/>
                    <w:right w:val="nil"/>
                  </w:tcBorders>
                  <w:vAlign w:val="bottom"/>
                </w:tcPr>
                <w:p w14:paraId="71FBAE6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8.606732</w:t>
                  </w:r>
                </w:p>
              </w:tc>
              <w:tc>
                <w:tcPr>
                  <w:tcW w:w="1198" w:type="dxa"/>
                  <w:tcBorders>
                    <w:top w:val="nil"/>
                    <w:left w:val="nil"/>
                    <w:bottom w:val="nil"/>
                    <w:right w:val="nil"/>
                  </w:tcBorders>
                  <w:vAlign w:val="bottom"/>
                </w:tcPr>
                <w:p w14:paraId="5F5E5D50"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198" w:type="dxa"/>
                  <w:tcBorders>
                    <w:top w:val="nil"/>
                    <w:left w:val="nil"/>
                    <w:bottom w:val="nil"/>
                    <w:right w:val="nil"/>
                  </w:tcBorders>
                  <w:vAlign w:val="bottom"/>
                </w:tcPr>
                <w:p w14:paraId="422EB36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0.0135</w:t>
                  </w:r>
                </w:p>
              </w:tc>
            </w:tr>
            <w:tr w:rsidR="00B85CC3" w14:paraId="2C627DF7" w14:textId="77777777" w:rsidTr="00B85CC3">
              <w:trPr>
                <w:trHeight w:hRule="exact" w:val="88"/>
              </w:trPr>
              <w:tc>
                <w:tcPr>
                  <w:tcW w:w="1168" w:type="dxa"/>
                  <w:tcBorders>
                    <w:top w:val="nil"/>
                    <w:left w:val="nil"/>
                    <w:bottom w:val="double" w:sz="6" w:space="2" w:color="auto"/>
                    <w:right w:val="nil"/>
                  </w:tcBorders>
                  <w:vAlign w:val="bottom"/>
                </w:tcPr>
                <w:p w14:paraId="085A2FD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06E947D6"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3E75873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3DD1958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25BD3B3B" w14:textId="77777777" w:rsidTr="00B85CC3">
              <w:trPr>
                <w:trHeight w:hRule="exact" w:val="133"/>
              </w:trPr>
              <w:tc>
                <w:tcPr>
                  <w:tcW w:w="1168" w:type="dxa"/>
                  <w:tcBorders>
                    <w:top w:val="nil"/>
                    <w:left w:val="nil"/>
                    <w:bottom w:val="nil"/>
                    <w:right w:val="nil"/>
                  </w:tcBorders>
                  <w:vAlign w:val="bottom"/>
                </w:tcPr>
                <w:p w14:paraId="5987345C"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32F0A023"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543C3C13"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25D98B2E"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25356DE8" w14:textId="77777777" w:rsidTr="00B85CC3">
              <w:trPr>
                <w:trHeight w:val="222"/>
              </w:trPr>
              <w:tc>
                <w:tcPr>
                  <w:tcW w:w="1168" w:type="dxa"/>
                  <w:tcBorders>
                    <w:top w:val="nil"/>
                    <w:left w:val="nil"/>
                    <w:bottom w:val="nil"/>
                    <w:right w:val="nil"/>
                  </w:tcBorders>
                  <w:vAlign w:val="bottom"/>
                </w:tcPr>
                <w:p w14:paraId="6795FFE7"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All</w:t>
                  </w:r>
                </w:p>
              </w:tc>
              <w:tc>
                <w:tcPr>
                  <w:tcW w:w="1198" w:type="dxa"/>
                  <w:tcBorders>
                    <w:top w:val="nil"/>
                    <w:left w:val="nil"/>
                    <w:bottom w:val="nil"/>
                    <w:right w:val="nil"/>
                  </w:tcBorders>
                  <w:vAlign w:val="bottom"/>
                </w:tcPr>
                <w:p w14:paraId="008726F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8.606732</w:t>
                  </w:r>
                </w:p>
              </w:tc>
              <w:tc>
                <w:tcPr>
                  <w:tcW w:w="1198" w:type="dxa"/>
                  <w:tcBorders>
                    <w:top w:val="nil"/>
                    <w:left w:val="nil"/>
                    <w:bottom w:val="nil"/>
                    <w:right w:val="nil"/>
                  </w:tcBorders>
                  <w:vAlign w:val="bottom"/>
                </w:tcPr>
                <w:p w14:paraId="5BEEE111"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198" w:type="dxa"/>
                  <w:tcBorders>
                    <w:top w:val="nil"/>
                    <w:left w:val="nil"/>
                    <w:bottom w:val="nil"/>
                    <w:right w:val="nil"/>
                  </w:tcBorders>
                  <w:vAlign w:val="bottom"/>
                </w:tcPr>
                <w:p w14:paraId="763D355F"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0.0135</w:t>
                  </w:r>
                </w:p>
              </w:tc>
            </w:tr>
            <w:tr w:rsidR="00B85CC3" w14:paraId="554C962A" w14:textId="77777777" w:rsidTr="00B85CC3">
              <w:trPr>
                <w:trHeight w:hRule="exact" w:val="88"/>
              </w:trPr>
              <w:tc>
                <w:tcPr>
                  <w:tcW w:w="1168" w:type="dxa"/>
                  <w:tcBorders>
                    <w:top w:val="nil"/>
                    <w:left w:val="nil"/>
                    <w:bottom w:val="double" w:sz="6" w:space="0" w:color="auto"/>
                    <w:right w:val="nil"/>
                  </w:tcBorders>
                  <w:vAlign w:val="bottom"/>
                </w:tcPr>
                <w:p w14:paraId="0DC6227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0" w:color="auto"/>
                    <w:right w:val="nil"/>
                  </w:tcBorders>
                  <w:vAlign w:val="bottom"/>
                </w:tcPr>
                <w:p w14:paraId="052415A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0" w:color="auto"/>
                    <w:right w:val="nil"/>
                  </w:tcBorders>
                  <w:vAlign w:val="bottom"/>
                </w:tcPr>
                <w:p w14:paraId="545E8D6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0" w:color="auto"/>
                    <w:right w:val="nil"/>
                  </w:tcBorders>
                  <w:vAlign w:val="bottom"/>
                </w:tcPr>
                <w:p w14:paraId="4A630F3E"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7A849D7D" w14:textId="77777777" w:rsidTr="00B85CC3">
              <w:trPr>
                <w:trHeight w:hRule="exact" w:val="133"/>
              </w:trPr>
              <w:tc>
                <w:tcPr>
                  <w:tcW w:w="1168" w:type="dxa"/>
                  <w:tcBorders>
                    <w:top w:val="nil"/>
                    <w:left w:val="nil"/>
                    <w:bottom w:val="nil"/>
                    <w:right w:val="nil"/>
                  </w:tcBorders>
                  <w:vAlign w:val="bottom"/>
                </w:tcPr>
                <w:p w14:paraId="76299E86"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35B36FA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3FCED53F"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7CD7B696"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bl>
          <w:p w14:paraId="1586F906" w14:textId="6626BDA4" w:rsidR="00B85CC3" w:rsidRDefault="00B85CC3" w:rsidP="0060052B">
            <w:pPr>
              <w:rPr>
                <w:rFonts w:asciiTheme="minorEastAsia" w:hAnsiTheme="minorEastAsia"/>
                <w:iCs/>
                <w:sz w:val="28"/>
                <w:szCs w:val="28"/>
              </w:rPr>
            </w:pPr>
          </w:p>
        </w:tc>
        <w:tc>
          <w:tcPr>
            <w:tcW w:w="5092" w:type="dxa"/>
          </w:tcPr>
          <w:p w14:paraId="569831EB" w14:textId="77777777" w:rsidR="00B85CC3" w:rsidRDefault="00B85CC3" w:rsidP="00B85CC3">
            <w:pPr>
              <w:autoSpaceDE w:val="0"/>
              <w:autoSpaceDN w:val="0"/>
              <w:adjustRightInd w:val="0"/>
              <w:jc w:val="left"/>
              <w:rPr>
                <w:rFonts w:ascii="Arial" w:hAnsi="Arial" w:cs="Arial"/>
                <w:sz w:val="18"/>
                <w:szCs w:val="18"/>
                <w:lang w:val="en-US"/>
              </w:rPr>
            </w:pPr>
          </w:p>
          <w:tbl>
            <w:tblPr>
              <w:tblW w:w="0" w:type="auto"/>
              <w:tblInd w:w="30" w:type="dxa"/>
              <w:tblCellMar>
                <w:left w:w="0" w:type="dxa"/>
                <w:right w:w="0" w:type="dxa"/>
              </w:tblCellMar>
              <w:tblLook w:val="0000" w:firstRow="0" w:lastRow="0" w:firstColumn="0" w:lastColumn="0" w:noHBand="0" w:noVBand="0"/>
            </w:tblPr>
            <w:tblGrid>
              <w:gridCol w:w="1168"/>
              <w:gridCol w:w="1198"/>
              <w:gridCol w:w="1199"/>
              <w:gridCol w:w="1198"/>
            </w:tblGrid>
            <w:tr w:rsidR="00B85CC3" w14:paraId="06ECE96F" w14:textId="77777777" w:rsidTr="00B85CC3">
              <w:trPr>
                <w:trHeight w:val="222"/>
              </w:trPr>
              <w:tc>
                <w:tcPr>
                  <w:tcW w:w="3565" w:type="dxa"/>
                  <w:gridSpan w:val="3"/>
                  <w:tcBorders>
                    <w:top w:val="nil"/>
                    <w:left w:val="nil"/>
                    <w:bottom w:val="nil"/>
                    <w:right w:val="nil"/>
                  </w:tcBorders>
                  <w:vAlign w:val="bottom"/>
                </w:tcPr>
                <w:p w14:paraId="27BFED92" w14:textId="77777777" w:rsidR="00B85CC3" w:rsidRDefault="00B85CC3" w:rsidP="00B85CC3">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Dependent variable: D_CSI</w:t>
                  </w:r>
                </w:p>
              </w:tc>
              <w:tc>
                <w:tcPr>
                  <w:tcW w:w="1198" w:type="dxa"/>
                  <w:tcBorders>
                    <w:top w:val="nil"/>
                    <w:left w:val="nil"/>
                    <w:bottom w:val="nil"/>
                    <w:right w:val="nil"/>
                  </w:tcBorders>
                  <w:vAlign w:val="bottom"/>
                </w:tcPr>
                <w:p w14:paraId="5524FC3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7495825F" w14:textId="77777777" w:rsidTr="00B85CC3">
              <w:trPr>
                <w:trHeight w:hRule="exact" w:val="88"/>
              </w:trPr>
              <w:tc>
                <w:tcPr>
                  <w:tcW w:w="1168" w:type="dxa"/>
                  <w:tcBorders>
                    <w:top w:val="nil"/>
                    <w:left w:val="nil"/>
                    <w:bottom w:val="double" w:sz="6" w:space="2" w:color="auto"/>
                    <w:right w:val="nil"/>
                  </w:tcBorders>
                  <w:vAlign w:val="bottom"/>
                </w:tcPr>
                <w:p w14:paraId="49C3E8D1"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7BC77B2E"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2ECD8B13"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1E5D190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7599E107" w14:textId="77777777" w:rsidTr="00B85CC3">
              <w:trPr>
                <w:trHeight w:hRule="exact" w:val="133"/>
              </w:trPr>
              <w:tc>
                <w:tcPr>
                  <w:tcW w:w="1168" w:type="dxa"/>
                  <w:tcBorders>
                    <w:top w:val="nil"/>
                    <w:left w:val="nil"/>
                    <w:bottom w:val="nil"/>
                    <w:right w:val="nil"/>
                  </w:tcBorders>
                  <w:vAlign w:val="bottom"/>
                </w:tcPr>
                <w:p w14:paraId="26B76123"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6416417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44DA9CEB"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11C2B4AC"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2AB0211E" w14:textId="77777777" w:rsidTr="00B85CC3">
              <w:trPr>
                <w:trHeight w:val="222"/>
              </w:trPr>
              <w:tc>
                <w:tcPr>
                  <w:tcW w:w="1168" w:type="dxa"/>
                  <w:tcBorders>
                    <w:top w:val="nil"/>
                    <w:left w:val="nil"/>
                    <w:bottom w:val="nil"/>
                    <w:right w:val="nil"/>
                  </w:tcBorders>
                  <w:vAlign w:val="bottom"/>
                </w:tcPr>
                <w:p w14:paraId="2B5AD2BD"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Excluded</w:t>
                  </w:r>
                </w:p>
              </w:tc>
              <w:tc>
                <w:tcPr>
                  <w:tcW w:w="1198" w:type="dxa"/>
                  <w:tcBorders>
                    <w:top w:val="nil"/>
                    <w:left w:val="nil"/>
                    <w:bottom w:val="nil"/>
                    <w:right w:val="nil"/>
                  </w:tcBorders>
                  <w:vAlign w:val="bottom"/>
                </w:tcPr>
                <w:p w14:paraId="5653669D"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Chi-sq</w:t>
                  </w:r>
                </w:p>
              </w:tc>
              <w:tc>
                <w:tcPr>
                  <w:tcW w:w="1198" w:type="dxa"/>
                  <w:tcBorders>
                    <w:top w:val="nil"/>
                    <w:left w:val="nil"/>
                    <w:bottom w:val="nil"/>
                    <w:right w:val="nil"/>
                  </w:tcBorders>
                  <w:vAlign w:val="bottom"/>
                </w:tcPr>
                <w:p w14:paraId="58947996"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df</w:t>
                  </w:r>
                </w:p>
              </w:tc>
              <w:tc>
                <w:tcPr>
                  <w:tcW w:w="1198" w:type="dxa"/>
                  <w:tcBorders>
                    <w:top w:val="nil"/>
                    <w:left w:val="nil"/>
                    <w:bottom w:val="nil"/>
                    <w:right w:val="nil"/>
                  </w:tcBorders>
                  <w:vAlign w:val="bottom"/>
                </w:tcPr>
                <w:p w14:paraId="5309668D"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Prob.</w:t>
                  </w:r>
                </w:p>
              </w:tc>
            </w:tr>
            <w:tr w:rsidR="00B85CC3" w14:paraId="2A15FDC9" w14:textId="77777777" w:rsidTr="00B85CC3">
              <w:trPr>
                <w:trHeight w:hRule="exact" w:val="88"/>
              </w:trPr>
              <w:tc>
                <w:tcPr>
                  <w:tcW w:w="1168" w:type="dxa"/>
                  <w:tcBorders>
                    <w:top w:val="nil"/>
                    <w:left w:val="nil"/>
                    <w:bottom w:val="double" w:sz="6" w:space="2" w:color="auto"/>
                    <w:right w:val="nil"/>
                  </w:tcBorders>
                  <w:vAlign w:val="bottom"/>
                </w:tcPr>
                <w:p w14:paraId="41F332F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29F74157"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0D927A01"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475F323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7053CD71" w14:textId="77777777" w:rsidTr="00B85CC3">
              <w:trPr>
                <w:trHeight w:hRule="exact" w:val="133"/>
              </w:trPr>
              <w:tc>
                <w:tcPr>
                  <w:tcW w:w="1168" w:type="dxa"/>
                  <w:tcBorders>
                    <w:top w:val="nil"/>
                    <w:left w:val="nil"/>
                    <w:bottom w:val="nil"/>
                    <w:right w:val="nil"/>
                  </w:tcBorders>
                  <w:vAlign w:val="bottom"/>
                </w:tcPr>
                <w:p w14:paraId="28B5DC6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63D4B008"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71721C96"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41BFA618"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37CDD1B5" w14:textId="77777777" w:rsidTr="00B85CC3">
              <w:trPr>
                <w:trHeight w:val="222"/>
              </w:trPr>
              <w:tc>
                <w:tcPr>
                  <w:tcW w:w="1168" w:type="dxa"/>
                  <w:tcBorders>
                    <w:top w:val="nil"/>
                    <w:left w:val="nil"/>
                    <w:bottom w:val="nil"/>
                    <w:right w:val="nil"/>
                  </w:tcBorders>
                  <w:vAlign w:val="bottom"/>
                </w:tcPr>
                <w:p w14:paraId="59FD6960"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POS</w:t>
                  </w:r>
                </w:p>
              </w:tc>
              <w:tc>
                <w:tcPr>
                  <w:tcW w:w="1198" w:type="dxa"/>
                  <w:tcBorders>
                    <w:top w:val="nil"/>
                    <w:left w:val="nil"/>
                    <w:bottom w:val="nil"/>
                    <w:right w:val="nil"/>
                  </w:tcBorders>
                  <w:vAlign w:val="bottom"/>
                </w:tcPr>
                <w:p w14:paraId="69C0757E"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7.057910</w:t>
                  </w:r>
                </w:p>
              </w:tc>
              <w:tc>
                <w:tcPr>
                  <w:tcW w:w="1198" w:type="dxa"/>
                  <w:tcBorders>
                    <w:top w:val="nil"/>
                    <w:left w:val="nil"/>
                    <w:bottom w:val="nil"/>
                    <w:right w:val="nil"/>
                  </w:tcBorders>
                  <w:vAlign w:val="bottom"/>
                </w:tcPr>
                <w:p w14:paraId="17685903"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198" w:type="dxa"/>
                  <w:tcBorders>
                    <w:top w:val="nil"/>
                    <w:left w:val="nil"/>
                    <w:bottom w:val="nil"/>
                    <w:right w:val="nil"/>
                  </w:tcBorders>
                  <w:vAlign w:val="bottom"/>
                </w:tcPr>
                <w:p w14:paraId="192B93B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0.0293</w:t>
                  </w:r>
                </w:p>
              </w:tc>
            </w:tr>
            <w:tr w:rsidR="00B85CC3" w14:paraId="60736EEC" w14:textId="77777777" w:rsidTr="00B85CC3">
              <w:trPr>
                <w:trHeight w:hRule="exact" w:val="88"/>
              </w:trPr>
              <w:tc>
                <w:tcPr>
                  <w:tcW w:w="1168" w:type="dxa"/>
                  <w:tcBorders>
                    <w:top w:val="nil"/>
                    <w:left w:val="nil"/>
                    <w:bottom w:val="double" w:sz="6" w:space="2" w:color="auto"/>
                    <w:right w:val="nil"/>
                  </w:tcBorders>
                  <w:vAlign w:val="bottom"/>
                </w:tcPr>
                <w:p w14:paraId="6DF2CF83"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170FCEB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547A6C0B"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2" w:color="auto"/>
                    <w:right w:val="nil"/>
                  </w:tcBorders>
                  <w:vAlign w:val="bottom"/>
                </w:tcPr>
                <w:p w14:paraId="778FBDDB"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41795BAF" w14:textId="77777777" w:rsidTr="00B85CC3">
              <w:trPr>
                <w:trHeight w:hRule="exact" w:val="133"/>
              </w:trPr>
              <w:tc>
                <w:tcPr>
                  <w:tcW w:w="1168" w:type="dxa"/>
                  <w:tcBorders>
                    <w:top w:val="nil"/>
                    <w:left w:val="nil"/>
                    <w:bottom w:val="nil"/>
                    <w:right w:val="nil"/>
                  </w:tcBorders>
                  <w:vAlign w:val="bottom"/>
                </w:tcPr>
                <w:p w14:paraId="4773310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292C6C20"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283CE34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42E760CC"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447A9B52" w14:textId="77777777" w:rsidTr="00B85CC3">
              <w:trPr>
                <w:trHeight w:val="222"/>
              </w:trPr>
              <w:tc>
                <w:tcPr>
                  <w:tcW w:w="1168" w:type="dxa"/>
                  <w:tcBorders>
                    <w:top w:val="nil"/>
                    <w:left w:val="nil"/>
                    <w:bottom w:val="nil"/>
                    <w:right w:val="nil"/>
                  </w:tcBorders>
                  <w:vAlign w:val="bottom"/>
                </w:tcPr>
                <w:p w14:paraId="67BF1FC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All</w:t>
                  </w:r>
                </w:p>
              </w:tc>
              <w:tc>
                <w:tcPr>
                  <w:tcW w:w="1198" w:type="dxa"/>
                  <w:tcBorders>
                    <w:top w:val="nil"/>
                    <w:left w:val="nil"/>
                    <w:bottom w:val="nil"/>
                    <w:right w:val="nil"/>
                  </w:tcBorders>
                  <w:vAlign w:val="bottom"/>
                </w:tcPr>
                <w:p w14:paraId="2A3372B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7.057910</w:t>
                  </w:r>
                </w:p>
              </w:tc>
              <w:tc>
                <w:tcPr>
                  <w:tcW w:w="1198" w:type="dxa"/>
                  <w:tcBorders>
                    <w:top w:val="nil"/>
                    <w:left w:val="nil"/>
                    <w:bottom w:val="nil"/>
                    <w:right w:val="nil"/>
                  </w:tcBorders>
                  <w:vAlign w:val="bottom"/>
                </w:tcPr>
                <w:p w14:paraId="12C459EE"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198" w:type="dxa"/>
                  <w:tcBorders>
                    <w:top w:val="nil"/>
                    <w:left w:val="nil"/>
                    <w:bottom w:val="nil"/>
                    <w:right w:val="nil"/>
                  </w:tcBorders>
                  <w:vAlign w:val="bottom"/>
                </w:tcPr>
                <w:p w14:paraId="11BAC09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0.0293</w:t>
                  </w:r>
                </w:p>
              </w:tc>
            </w:tr>
            <w:tr w:rsidR="00B85CC3" w14:paraId="4FE21DCB" w14:textId="77777777" w:rsidTr="00B85CC3">
              <w:trPr>
                <w:trHeight w:hRule="exact" w:val="88"/>
              </w:trPr>
              <w:tc>
                <w:tcPr>
                  <w:tcW w:w="1168" w:type="dxa"/>
                  <w:tcBorders>
                    <w:top w:val="nil"/>
                    <w:left w:val="nil"/>
                    <w:bottom w:val="double" w:sz="6" w:space="0" w:color="auto"/>
                    <w:right w:val="nil"/>
                  </w:tcBorders>
                  <w:vAlign w:val="bottom"/>
                </w:tcPr>
                <w:p w14:paraId="2EA5836A"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0" w:color="auto"/>
                    <w:right w:val="nil"/>
                  </w:tcBorders>
                  <w:vAlign w:val="bottom"/>
                </w:tcPr>
                <w:p w14:paraId="1EAF3F32"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0" w:color="auto"/>
                    <w:right w:val="nil"/>
                  </w:tcBorders>
                  <w:vAlign w:val="bottom"/>
                </w:tcPr>
                <w:p w14:paraId="441811CB"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double" w:sz="6" w:space="0" w:color="auto"/>
                    <w:right w:val="nil"/>
                  </w:tcBorders>
                  <w:vAlign w:val="bottom"/>
                </w:tcPr>
                <w:p w14:paraId="6A6F6E2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r w:rsidR="00B85CC3" w14:paraId="4FF4CFC8" w14:textId="77777777" w:rsidTr="00B85CC3">
              <w:trPr>
                <w:trHeight w:hRule="exact" w:val="133"/>
              </w:trPr>
              <w:tc>
                <w:tcPr>
                  <w:tcW w:w="1168" w:type="dxa"/>
                  <w:tcBorders>
                    <w:top w:val="nil"/>
                    <w:left w:val="nil"/>
                    <w:bottom w:val="nil"/>
                    <w:right w:val="nil"/>
                  </w:tcBorders>
                  <w:vAlign w:val="bottom"/>
                </w:tcPr>
                <w:p w14:paraId="309DDB19"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32EB2C91"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03199264"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c>
                <w:tcPr>
                  <w:tcW w:w="1198" w:type="dxa"/>
                  <w:tcBorders>
                    <w:top w:val="nil"/>
                    <w:left w:val="nil"/>
                    <w:bottom w:val="nil"/>
                    <w:right w:val="nil"/>
                  </w:tcBorders>
                  <w:vAlign w:val="bottom"/>
                </w:tcPr>
                <w:p w14:paraId="0711C665" w14:textId="77777777" w:rsidR="00B85CC3" w:rsidRDefault="00B85CC3" w:rsidP="00B85CC3">
                  <w:pPr>
                    <w:autoSpaceDE w:val="0"/>
                    <w:autoSpaceDN w:val="0"/>
                    <w:adjustRightInd w:val="0"/>
                    <w:spacing w:after="0" w:line="240" w:lineRule="auto"/>
                    <w:jc w:val="center"/>
                    <w:rPr>
                      <w:rFonts w:ascii="Arial" w:hAnsi="Arial" w:cs="Arial"/>
                      <w:color w:val="000000"/>
                      <w:sz w:val="18"/>
                      <w:szCs w:val="18"/>
                      <w:lang w:val="en-US"/>
                    </w:rPr>
                  </w:pPr>
                </w:p>
              </w:tc>
            </w:tr>
          </w:tbl>
          <w:p w14:paraId="760C1253" w14:textId="50D2DE84" w:rsidR="00B85CC3" w:rsidRPr="00B85CC3" w:rsidRDefault="00B85CC3" w:rsidP="0060052B">
            <w:pPr>
              <w:rPr>
                <w:rFonts w:asciiTheme="minorEastAsia" w:hAnsiTheme="minorEastAsia"/>
                <w:iCs/>
                <w:sz w:val="11"/>
                <w:szCs w:val="11"/>
              </w:rPr>
            </w:pPr>
          </w:p>
        </w:tc>
      </w:tr>
    </w:tbl>
    <w:p w14:paraId="6120F6F2" w14:textId="7A543887" w:rsidR="0062269D" w:rsidRDefault="0062269D" w:rsidP="00AF6350">
      <w:pPr>
        <w:spacing w:beforeLines="50" w:before="120" w:line="360" w:lineRule="auto"/>
        <w:ind w:firstLineChars="200" w:firstLine="480"/>
        <w:rPr>
          <w:rFonts w:ascii="Times New Roman" w:hAnsi="Times New Roman" w:cs="Times New Roman"/>
          <w:iCs/>
          <w:sz w:val="24"/>
          <w:szCs w:val="24"/>
        </w:rPr>
      </w:pPr>
      <w:r>
        <w:rPr>
          <w:rFonts w:ascii="Times New Roman" w:hAnsi="Times New Roman" w:cs="Times New Roman"/>
          <w:iCs/>
          <w:sz w:val="24"/>
          <w:szCs w:val="24"/>
        </w:rPr>
        <w:t>Источник: рассчитано автором.</w:t>
      </w:r>
    </w:p>
    <w:p w14:paraId="0BE8BD92" w14:textId="77777777" w:rsidR="00106155" w:rsidRDefault="00B9567A" w:rsidP="00106155">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Значения P теста причинности </w:t>
      </w:r>
      <w:proofErr w:type="spellStart"/>
      <w:r w:rsidRPr="00AF6350">
        <w:rPr>
          <w:rFonts w:ascii="Times New Roman" w:hAnsi="Times New Roman" w:cs="Times New Roman"/>
          <w:iCs/>
          <w:sz w:val="24"/>
          <w:szCs w:val="24"/>
        </w:rPr>
        <w:t>Грейнджера</w:t>
      </w:r>
      <w:proofErr w:type="spellEnd"/>
      <w:r w:rsidRPr="00AF6350">
        <w:rPr>
          <w:rFonts w:ascii="Times New Roman" w:hAnsi="Times New Roman" w:cs="Times New Roman"/>
          <w:iCs/>
          <w:sz w:val="24"/>
          <w:szCs w:val="24"/>
        </w:rPr>
        <w:t xml:space="preserve"> для двух моделей составляют менее 0,05, что указывает на то, что при доверительном уровне 5% разумно полагать, что позитивное настроение рынка является причиной изменения индекса CSI 300 и </w:t>
      </w:r>
      <w:r w:rsidR="00E75212">
        <w:rPr>
          <w:rFonts w:ascii="Times New Roman" w:hAnsi="Times New Roman" w:cs="Times New Roman"/>
          <w:iCs/>
          <w:sz w:val="24"/>
          <w:szCs w:val="24"/>
        </w:rPr>
        <w:t>SME</w:t>
      </w:r>
      <w:r w:rsidRPr="00AF6350">
        <w:rPr>
          <w:rFonts w:ascii="Times New Roman" w:hAnsi="Times New Roman" w:cs="Times New Roman"/>
          <w:iCs/>
          <w:sz w:val="24"/>
          <w:szCs w:val="24"/>
        </w:rPr>
        <w:t xml:space="preserve"> по </w:t>
      </w:r>
      <w:proofErr w:type="spellStart"/>
      <w:r w:rsidRPr="00AF6350">
        <w:rPr>
          <w:rFonts w:ascii="Times New Roman" w:hAnsi="Times New Roman" w:cs="Times New Roman"/>
          <w:iCs/>
          <w:sz w:val="24"/>
          <w:szCs w:val="24"/>
        </w:rPr>
        <w:t>Грейнджеру</w:t>
      </w:r>
      <w:proofErr w:type="spellEnd"/>
      <w:r w:rsidRPr="00AF6350">
        <w:rPr>
          <w:rFonts w:ascii="Times New Roman" w:hAnsi="Times New Roman" w:cs="Times New Roman"/>
          <w:iCs/>
          <w:sz w:val="24"/>
          <w:szCs w:val="24"/>
        </w:rPr>
        <w:t xml:space="preserve">. </w:t>
      </w:r>
      <w:r w:rsidRPr="00AF6350">
        <w:rPr>
          <w:rFonts w:ascii="Times New Roman" w:hAnsi="Times New Roman" w:cs="Times New Roman"/>
          <w:iCs/>
          <w:sz w:val="24"/>
          <w:szCs w:val="24"/>
          <w:lang w:val="en-US"/>
        </w:rPr>
        <w:t>Pos</w:t>
      </w:r>
      <w:r w:rsidRPr="00AF6350">
        <w:rPr>
          <w:rFonts w:ascii="Times New Roman" w:hAnsi="Times New Roman" w:cs="Times New Roman"/>
          <w:iCs/>
          <w:sz w:val="24"/>
          <w:szCs w:val="24"/>
        </w:rPr>
        <w:t xml:space="preserve"> имеет возможность прогнозировать изменения индекса, поэтому построенная нами модель заслуживает доверия и может быть использована для дальнейшего анализа.</w:t>
      </w:r>
      <w:r w:rsidR="00C5500E">
        <w:rPr>
          <w:rFonts w:ascii="Times New Roman" w:hAnsi="Times New Roman" w:cs="Times New Roman"/>
          <w:iCs/>
          <w:sz w:val="24"/>
          <w:szCs w:val="24"/>
        </w:rPr>
        <w:t xml:space="preserve"> </w:t>
      </w:r>
    </w:p>
    <w:p w14:paraId="75DD4A6B" w14:textId="4B904805" w:rsidR="00964442" w:rsidRDefault="00964442" w:rsidP="00106155">
      <w:pPr>
        <w:spacing w:beforeLines="50" w:before="120" w:line="360" w:lineRule="auto"/>
        <w:ind w:firstLineChars="200" w:firstLine="480"/>
        <w:rPr>
          <w:rFonts w:ascii="Times New Roman" w:hAnsi="Times New Roman" w:cs="Times New Roman"/>
          <w:iCs/>
          <w:sz w:val="24"/>
          <w:szCs w:val="24"/>
        </w:rPr>
      </w:pPr>
      <w:r w:rsidRPr="00964442">
        <w:rPr>
          <w:rFonts w:ascii="Times New Roman" w:hAnsi="Times New Roman" w:cs="Times New Roman"/>
          <w:iCs/>
          <w:sz w:val="24"/>
          <w:szCs w:val="24"/>
        </w:rPr>
        <w:t>Подводя итоги главы</w:t>
      </w:r>
      <w:r>
        <w:rPr>
          <w:rFonts w:ascii="Times New Roman" w:hAnsi="Times New Roman" w:cs="Times New Roman"/>
          <w:iCs/>
          <w:sz w:val="24"/>
          <w:szCs w:val="24"/>
        </w:rPr>
        <w:t>,</w:t>
      </w:r>
      <w:r w:rsidRPr="00964442">
        <w:rPr>
          <w:rFonts w:ascii="Times New Roman" w:hAnsi="Times New Roman" w:cs="Times New Roman"/>
          <w:iCs/>
          <w:sz w:val="24"/>
          <w:szCs w:val="24"/>
        </w:rPr>
        <w:t xml:space="preserve"> мы сначала получили индекс настроений </w:t>
      </w:r>
      <w:r>
        <w:rPr>
          <w:rFonts w:ascii="Times New Roman" w:hAnsi="Times New Roman" w:cs="Times New Roman"/>
          <w:iCs/>
          <w:sz w:val="24"/>
          <w:szCs w:val="24"/>
        </w:rPr>
        <w:t>индивидуальных</w:t>
      </w:r>
      <w:r w:rsidRPr="00964442">
        <w:rPr>
          <w:rFonts w:ascii="Times New Roman" w:hAnsi="Times New Roman" w:cs="Times New Roman"/>
          <w:iCs/>
          <w:sz w:val="24"/>
          <w:szCs w:val="24"/>
        </w:rPr>
        <w:t xml:space="preserve"> инвесторов с помощью анализа НЛП и данных текстов онлайн-комментариев, которые могут отражать долю пользователей на онлайн-форумах, которые посылают положительные сигналы другим инвесторам, поощряя других инвесторов к дополнительным инвестициям. Это то, что мы называем «интернет-шумом». Впоследствии мы проверили корреляцию между этим индикатором и двумя рыночными индексами, CSI300 и SSE SME COMPOSITE. Наконец, мы используем индекс настроений </w:t>
      </w:r>
      <w:r>
        <w:rPr>
          <w:rFonts w:ascii="Times New Roman" w:hAnsi="Times New Roman" w:cs="Times New Roman"/>
          <w:iCs/>
          <w:sz w:val="24"/>
          <w:szCs w:val="24"/>
        </w:rPr>
        <w:t>индивидуальных</w:t>
      </w:r>
      <w:r w:rsidRPr="00964442">
        <w:rPr>
          <w:rFonts w:ascii="Times New Roman" w:hAnsi="Times New Roman" w:cs="Times New Roman"/>
          <w:iCs/>
          <w:sz w:val="24"/>
          <w:szCs w:val="24"/>
        </w:rPr>
        <w:t xml:space="preserve"> инвесторов и значения запаздывания первого порядка двух рыночных индексов для построения модели VAR, которую можно использовать для прогнозирования волатильности рыночных индексов, и с помощью статистических тестов подтверждается, что изменения </w:t>
      </w:r>
      <w:r w:rsidRPr="00964442">
        <w:rPr>
          <w:rFonts w:ascii="Times New Roman" w:hAnsi="Times New Roman" w:cs="Times New Roman"/>
          <w:iCs/>
          <w:sz w:val="24"/>
          <w:szCs w:val="24"/>
        </w:rPr>
        <w:lastRenderedPageBreak/>
        <w:t>настроения инвесторов действительно вызваны причиной изменения рыночного индекса, а не результатом изменения рыночного индекса. Чтобы</w:t>
      </w:r>
      <w:r>
        <w:rPr>
          <w:rFonts w:ascii="Times New Roman" w:hAnsi="Times New Roman" w:cs="Times New Roman"/>
          <w:iCs/>
          <w:sz w:val="24"/>
          <w:szCs w:val="24"/>
        </w:rPr>
        <w:t xml:space="preserve"> </w:t>
      </w:r>
      <w:r w:rsidRPr="00964442">
        <w:rPr>
          <w:rFonts w:ascii="Times New Roman" w:hAnsi="Times New Roman" w:cs="Times New Roman"/>
          <w:iCs/>
          <w:sz w:val="24"/>
          <w:szCs w:val="24"/>
        </w:rPr>
        <w:t>изучить влияние изменений в настроениях инвесторов на компании разного размера, в следующем разделе мы</w:t>
      </w:r>
      <w:r>
        <w:rPr>
          <w:rFonts w:ascii="Times New Roman" w:hAnsi="Times New Roman" w:cs="Times New Roman"/>
          <w:iCs/>
          <w:sz w:val="24"/>
          <w:szCs w:val="24"/>
        </w:rPr>
        <w:t xml:space="preserve"> будем</w:t>
      </w:r>
      <w:r w:rsidRPr="00964442">
        <w:rPr>
          <w:rFonts w:ascii="Times New Roman" w:hAnsi="Times New Roman" w:cs="Times New Roman"/>
          <w:iCs/>
          <w:sz w:val="24"/>
          <w:szCs w:val="24"/>
        </w:rPr>
        <w:t xml:space="preserve"> сравни</w:t>
      </w:r>
      <w:r>
        <w:rPr>
          <w:rFonts w:ascii="Times New Roman" w:hAnsi="Times New Roman" w:cs="Times New Roman"/>
          <w:iCs/>
          <w:sz w:val="24"/>
          <w:szCs w:val="24"/>
        </w:rPr>
        <w:t>ть</w:t>
      </w:r>
      <w:r w:rsidRPr="00964442">
        <w:rPr>
          <w:rFonts w:ascii="Times New Roman" w:hAnsi="Times New Roman" w:cs="Times New Roman"/>
          <w:iCs/>
          <w:sz w:val="24"/>
          <w:szCs w:val="24"/>
        </w:rPr>
        <w:t xml:space="preserve"> различия </w:t>
      </w:r>
      <w:r w:rsidR="00251D26">
        <w:rPr>
          <w:rFonts w:ascii="Times New Roman" w:hAnsi="Times New Roman" w:cs="Times New Roman"/>
          <w:iCs/>
          <w:sz w:val="24"/>
          <w:szCs w:val="24"/>
        </w:rPr>
        <w:t>между</w:t>
      </w:r>
      <w:r w:rsidRPr="00964442">
        <w:rPr>
          <w:rFonts w:ascii="Times New Roman" w:hAnsi="Times New Roman" w:cs="Times New Roman"/>
          <w:iCs/>
          <w:sz w:val="24"/>
          <w:szCs w:val="24"/>
        </w:rPr>
        <w:t xml:space="preserve"> реакци</w:t>
      </w:r>
      <w:r w:rsidR="00251D26">
        <w:rPr>
          <w:rFonts w:ascii="Times New Roman" w:hAnsi="Times New Roman" w:cs="Times New Roman"/>
          <w:iCs/>
          <w:sz w:val="24"/>
          <w:szCs w:val="24"/>
        </w:rPr>
        <w:t>ями</w:t>
      </w:r>
      <w:r w:rsidRPr="00964442">
        <w:rPr>
          <w:rFonts w:ascii="Times New Roman" w:hAnsi="Times New Roman" w:cs="Times New Roman"/>
          <w:iCs/>
          <w:sz w:val="24"/>
          <w:szCs w:val="24"/>
        </w:rPr>
        <w:t xml:space="preserve"> CSI и </w:t>
      </w:r>
      <w:r w:rsidR="00193EC1">
        <w:rPr>
          <w:rFonts w:ascii="Times New Roman" w:hAnsi="Times New Roman" w:cs="Times New Roman" w:hint="eastAsia"/>
          <w:iCs/>
          <w:sz w:val="24"/>
          <w:szCs w:val="24"/>
        </w:rPr>
        <w:t>SME</w:t>
      </w:r>
      <w:r w:rsidRPr="00964442">
        <w:rPr>
          <w:rFonts w:ascii="Times New Roman" w:hAnsi="Times New Roman" w:cs="Times New Roman"/>
          <w:iCs/>
          <w:sz w:val="24"/>
          <w:szCs w:val="24"/>
        </w:rPr>
        <w:t xml:space="preserve"> на шок от изменений </w:t>
      </w:r>
      <w:proofErr w:type="spellStart"/>
      <w:r w:rsidRPr="00964442">
        <w:rPr>
          <w:rFonts w:ascii="Times New Roman" w:hAnsi="Times New Roman" w:cs="Times New Roman"/>
          <w:iCs/>
          <w:sz w:val="24"/>
          <w:szCs w:val="24"/>
        </w:rPr>
        <w:t>Pos</w:t>
      </w:r>
      <w:proofErr w:type="spellEnd"/>
      <w:r w:rsidRPr="00964442">
        <w:rPr>
          <w:rFonts w:ascii="Times New Roman" w:hAnsi="Times New Roman" w:cs="Times New Roman"/>
          <w:iCs/>
          <w:sz w:val="24"/>
          <w:szCs w:val="24"/>
        </w:rPr>
        <w:t>.</w:t>
      </w:r>
      <w:r>
        <w:rPr>
          <w:rFonts w:ascii="Times New Roman" w:hAnsi="Times New Roman" w:cs="Times New Roman"/>
          <w:iCs/>
          <w:sz w:val="24"/>
          <w:szCs w:val="24"/>
        </w:rPr>
        <w:t xml:space="preserve"> </w:t>
      </w:r>
    </w:p>
    <w:p w14:paraId="04E14D74" w14:textId="6375C8CF" w:rsidR="006A5DEA" w:rsidRPr="00AF6350" w:rsidRDefault="00964442" w:rsidP="00964442">
      <w:pPr>
        <w:widowControl/>
        <w:jc w:val="left"/>
        <w:rPr>
          <w:rFonts w:ascii="Times New Roman" w:hAnsi="Times New Roman" w:cs="Times New Roman" w:hint="eastAsia"/>
          <w:iCs/>
          <w:sz w:val="24"/>
          <w:szCs w:val="24"/>
        </w:rPr>
      </w:pPr>
      <w:r>
        <w:rPr>
          <w:rFonts w:ascii="Times New Roman" w:hAnsi="Times New Roman" w:cs="Times New Roman"/>
          <w:iCs/>
          <w:sz w:val="24"/>
          <w:szCs w:val="24"/>
        </w:rPr>
        <w:br w:type="page"/>
      </w:r>
    </w:p>
    <w:p w14:paraId="72322BCC" w14:textId="4B4ACDCB" w:rsidR="007D6D5E" w:rsidRDefault="00742EEE" w:rsidP="007D6D5E">
      <w:pPr>
        <w:pStyle w:val="1"/>
        <w:rPr>
          <w:rFonts w:eastAsia="宋体" w:cs="Times New Roman"/>
        </w:rPr>
      </w:pPr>
      <w:bookmarkStart w:id="27" w:name="_Toc100085683"/>
      <w:r>
        <w:rPr>
          <w:rFonts w:eastAsia="宋体" w:cs="Times New Roman"/>
        </w:rPr>
        <w:lastRenderedPageBreak/>
        <w:t>3</w:t>
      </w:r>
      <w:r w:rsidR="00F17B64" w:rsidRPr="00FB6CAA">
        <w:rPr>
          <w:rFonts w:eastAsia="宋体" w:cs="Times New Roman"/>
        </w:rPr>
        <w:t>.</w:t>
      </w:r>
      <w:r w:rsidR="00F17B64">
        <w:rPr>
          <w:rFonts w:eastAsia="宋体" w:cs="Times New Roman"/>
        </w:rPr>
        <w:t xml:space="preserve"> </w:t>
      </w:r>
      <w:r w:rsidR="00B9567A" w:rsidRPr="00B9567A">
        <w:rPr>
          <w:rFonts w:eastAsia="宋体" w:cs="Times New Roman"/>
        </w:rPr>
        <w:t>Влияние информационного шума на китайские предприятия разного размера</w:t>
      </w:r>
      <w:bookmarkEnd w:id="27"/>
    </w:p>
    <w:p w14:paraId="31722571" w14:textId="27A2FD5A" w:rsidR="00C276A8" w:rsidRDefault="00C276A8" w:rsidP="006F0FB9">
      <w:pPr>
        <w:spacing w:beforeLines="50" w:before="120" w:line="360" w:lineRule="auto"/>
        <w:ind w:firstLineChars="200" w:firstLine="480"/>
        <w:rPr>
          <w:rFonts w:ascii="Times New Roman" w:hAnsi="Times New Roman" w:cs="Times New Roman"/>
          <w:iCs/>
          <w:sz w:val="24"/>
          <w:szCs w:val="24"/>
        </w:rPr>
      </w:pPr>
      <w:r w:rsidRPr="00C276A8">
        <w:rPr>
          <w:rFonts w:ascii="Times New Roman" w:hAnsi="Times New Roman" w:cs="Times New Roman"/>
          <w:iCs/>
          <w:sz w:val="24"/>
          <w:szCs w:val="24"/>
        </w:rPr>
        <w:t xml:space="preserve">Поскольку CSI 300 состоит из 300 крупнейших компаний, зарегистрированных на Шанхайской фондовой бирже и </w:t>
      </w:r>
      <w:proofErr w:type="spellStart"/>
      <w:r w:rsidRPr="00C276A8">
        <w:rPr>
          <w:rFonts w:ascii="Times New Roman" w:hAnsi="Times New Roman" w:cs="Times New Roman"/>
          <w:iCs/>
          <w:sz w:val="24"/>
          <w:szCs w:val="24"/>
        </w:rPr>
        <w:t>Шэньчжэньской</w:t>
      </w:r>
      <w:proofErr w:type="spellEnd"/>
      <w:r w:rsidRPr="00C276A8">
        <w:rPr>
          <w:rFonts w:ascii="Times New Roman" w:hAnsi="Times New Roman" w:cs="Times New Roman"/>
          <w:iCs/>
          <w:sz w:val="24"/>
          <w:szCs w:val="24"/>
        </w:rPr>
        <w:t xml:space="preserve"> фондовой бирже, а SSE SME COMPOSITE состоит из 100 компаний, зарегистрированных в секторе </w:t>
      </w:r>
      <w:r>
        <w:rPr>
          <w:rFonts w:ascii="Times New Roman" w:hAnsi="Times New Roman" w:cs="Times New Roman"/>
          <w:iCs/>
          <w:sz w:val="24"/>
          <w:szCs w:val="24"/>
        </w:rPr>
        <w:t xml:space="preserve">малых и средних </w:t>
      </w:r>
      <w:r w:rsidR="003B6E7E" w:rsidRPr="00C276A8">
        <w:rPr>
          <w:rFonts w:ascii="Times New Roman" w:hAnsi="Times New Roman" w:cs="Times New Roman"/>
          <w:iCs/>
          <w:sz w:val="24"/>
          <w:szCs w:val="24"/>
        </w:rPr>
        <w:t>предприятий</w:t>
      </w:r>
      <w:r w:rsidR="003B6E7E">
        <w:rPr>
          <w:rFonts w:ascii="Times New Roman" w:hAnsi="Times New Roman" w:cs="Times New Roman"/>
          <w:iCs/>
          <w:sz w:val="24"/>
          <w:szCs w:val="24"/>
        </w:rPr>
        <w:t xml:space="preserve"> в</w:t>
      </w:r>
      <w:r w:rsidRPr="00C276A8">
        <w:rPr>
          <w:rFonts w:ascii="Times New Roman" w:hAnsi="Times New Roman" w:cs="Times New Roman"/>
          <w:iCs/>
          <w:sz w:val="24"/>
          <w:szCs w:val="24"/>
        </w:rPr>
        <w:t xml:space="preserve"> </w:t>
      </w:r>
      <w:proofErr w:type="spellStart"/>
      <w:r w:rsidRPr="00C276A8">
        <w:rPr>
          <w:rFonts w:ascii="Times New Roman" w:hAnsi="Times New Roman" w:cs="Times New Roman"/>
          <w:iCs/>
          <w:sz w:val="24"/>
          <w:szCs w:val="24"/>
        </w:rPr>
        <w:t>Шэньчжэньской</w:t>
      </w:r>
      <w:proofErr w:type="spellEnd"/>
      <w:r w:rsidRPr="00C276A8">
        <w:rPr>
          <w:rFonts w:ascii="Times New Roman" w:hAnsi="Times New Roman" w:cs="Times New Roman"/>
          <w:iCs/>
          <w:sz w:val="24"/>
          <w:szCs w:val="24"/>
        </w:rPr>
        <w:t xml:space="preserve"> биржи, эти два индекса хорошо представл</w:t>
      </w:r>
      <w:r>
        <w:rPr>
          <w:rFonts w:ascii="Times New Roman" w:hAnsi="Times New Roman" w:cs="Times New Roman"/>
          <w:iCs/>
          <w:sz w:val="24"/>
          <w:szCs w:val="24"/>
        </w:rPr>
        <w:t>яют х</w:t>
      </w:r>
      <w:r w:rsidRPr="00C276A8">
        <w:rPr>
          <w:rFonts w:ascii="Times New Roman" w:hAnsi="Times New Roman" w:cs="Times New Roman"/>
          <w:iCs/>
          <w:sz w:val="24"/>
          <w:szCs w:val="24"/>
        </w:rPr>
        <w:t xml:space="preserve">арактеристики крупных предприятий и малых предприятий. </w:t>
      </w:r>
      <w:r w:rsidR="003B6E7E">
        <w:rPr>
          <w:rFonts w:ascii="Times New Roman" w:hAnsi="Times New Roman" w:cs="Times New Roman"/>
          <w:iCs/>
          <w:sz w:val="24"/>
          <w:szCs w:val="24"/>
        </w:rPr>
        <w:t>Поэтому в</w:t>
      </w:r>
      <w:r w:rsidR="003B6E7E" w:rsidRPr="003B6E7E">
        <w:rPr>
          <w:rFonts w:ascii="Times New Roman" w:hAnsi="Times New Roman" w:cs="Times New Roman"/>
          <w:iCs/>
          <w:sz w:val="24"/>
          <w:szCs w:val="24"/>
        </w:rPr>
        <w:t xml:space="preserve"> этой главе мы проанализируем, как эти два индекса реагируют на изменения </w:t>
      </w:r>
      <w:r w:rsidR="003B6E7E">
        <w:rPr>
          <w:rFonts w:ascii="Times New Roman" w:hAnsi="Times New Roman" w:cs="Times New Roman"/>
          <w:iCs/>
          <w:sz w:val="24"/>
          <w:szCs w:val="24"/>
        </w:rPr>
        <w:t xml:space="preserve">индикатор </w:t>
      </w:r>
      <w:proofErr w:type="spellStart"/>
      <w:r w:rsidR="003B6E7E">
        <w:rPr>
          <w:rFonts w:ascii="Times New Roman" w:hAnsi="Times New Roman" w:cs="Times New Roman" w:hint="eastAsia"/>
          <w:iCs/>
          <w:sz w:val="24"/>
          <w:szCs w:val="24"/>
        </w:rPr>
        <w:t>P</w:t>
      </w:r>
      <w:r w:rsidR="003B6E7E">
        <w:rPr>
          <w:rFonts w:ascii="Times New Roman" w:hAnsi="Times New Roman" w:cs="Times New Roman"/>
          <w:iCs/>
          <w:sz w:val="24"/>
          <w:szCs w:val="24"/>
        </w:rPr>
        <w:t>os</w:t>
      </w:r>
      <w:proofErr w:type="spellEnd"/>
      <w:r w:rsidR="003B6E7E">
        <w:rPr>
          <w:rFonts w:ascii="Times New Roman" w:hAnsi="Times New Roman" w:cs="Times New Roman"/>
          <w:iCs/>
          <w:sz w:val="24"/>
          <w:szCs w:val="24"/>
        </w:rPr>
        <w:t>, чтобы</w:t>
      </w:r>
      <w:r w:rsidR="003B6E7E" w:rsidRPr="003B6E7E">
        <w:rPr>
          <w:rFonts w:ascii="Times New Roman" w:hAnsi="Times New Roman" w:cs="Times New Roman"/>
          <w:iCs/>
          <w:sz w:val="24"/>
          <w:szCs w:val="24"/>
        </w:rPr>
        <w:t xml:space="preserve"> и</w:t>
      </w:r>
      <w:r w:rsidR="003B6E7E">
        <w:rPr>
          <w:rFonts w:ascii="Times New Roman" w:hAnsi="Times New Roman" w:cs="Times New Roman"/>
          <w:iCs/>
          <w:sz w:val="24"/>
          <w:szCs w:val="24"/>
        </w:rPr>
        <w:t>зучить</w:t>
      </w:r>
      <w:r w:rsidR="003B6E7E" w:rsidRPr="003B6E7E">
        <w:rPr>
          <w:rFonts w:ascii="Times New Roman" w:hAnsi="Times New Roman" w:cs="Times New Roman"/>
          <w:iCs/>
          <w:sz w:val="24"/>
          <w:szCs w:val="24"/>
        </w:rPr>
        <w:t xml:space="preserve"> раз</w:t>
      </w:r>
      <w:r w:rsidR="00383F10">
        <w:rPr>
          <w:rFonts w:ascii="Times New Roman" w:hAnsi="Times New Roman" w:cs="Times New Roman"/>
          <w:iCs/>
          <w:sz w:val="24"/>
          <w:szCs w:val="24"/>
        </w:rPr>
        <w:t>личия</w:t>
      </w:r>
      <w:r w:rsidR="003B6E7E" w:rsidRPr="003B6E7E">
        <w:rPr>
          <w:rFonts w:ascii="Times New Roman" w:hAnsi="Times New Roman" w:cs="Times New Roman"/>
          <w:iCs/>
          <w:sz w:val="24"/>
          <w:szCs w:val="24"/>
        </w:rPr>
        <w:t xml:space="preserve"> между влияни</w:t>
      </w:r>
      <w:r w:rsidR="00383F10">
        <w:rPr>
          <w:rFonts w:ascii="Times New Roman" w:hAnsi="Times New Roman" w:cs="Times New Roman"/>
          <w:iCs/>
          <w:sz w:val="24"/>
          <w:szCs w:val="24"/>
        </w:rPr>
        <w:t>ями</w:t>
      </w:r>
      <w:r w:rsidR="003B6E7E" w:rsidRPr="003B6E7E">
        <w:rPr>
          <w:rFonts w:ascii="Times New Roman" w:hAnsi="Times New Roman" w:cs="Times New Roman"/>
          <w:iCs/>
          <w:sz w:val="24"/>
          <w:szCs w:val="24"/>
        </w:rPr>
        <w:t xml:space="preserve"> информационного шума на китайские предприятия разного размера.</w:t>
      </w:r>
    </w:p>
    <w:p w14:paraId="6A79E598" w14:textId="27FE16EC" w:rsidR="006F0FB9" w:rsidRPr="00AF6350" w:rsidRDefault="00B9567A" w:rsidP="006F0FB9">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Модели VAR позволяют нам выполнять анализ импульсного отклика, который помогает нам визуализировать систематическую реакцию модели на шок переменной</w:t>
      </w:r>
      <w:r w:rsidR="000D7F07">
        <w:rPr>
          <w:rStyle w:val="af0"/>
          <w:rFonts w:ascii="Times New Roman" w:hAnsi="Times New Roman" w:cs="Times New Roman"/>
          <w:iCs/>
          <w:sz w:val="24"/>
          <w:szCs w:val="24"/>
        </w:rPr>
        <w:footnoteReference w:id="20"/>
      </w:r>
      <w:r w:rsidRPr="00AF6350">
        <w:rPr>
          <w:rFonts w:ascii="Times New Roman" w:hAnsi="Times New Roman" w:cs="Times New Roman"/>
          <w:iCs/>
          <w:sz w:val="24"/>
          <w:szCs w:val="24"/>
        </w:rPr>
        <w:t xml:space="preserve">. После того, как мы придаем рынку положительное настроение </w:t>
      </w:r>
      <w:r w:rsidRPr="00AF6350">
        <w:rPr>
          <w:rFonts w:ascii="Times New Roman" w:hAnsi="Times New Roman" w:cs="Times New Roman"/>
          <w:iCs/>
          <w:sz w:val="24"/>
          <w:szCs w:val="24"/>
          <w:lang w:val="en-US"/>
        </w:rPr>
        <w:t>Pos</w:t>
      </w:r>
      <w:r w:rsidRPr="00AF6350">
        <w:rPr>
          <w:rFonts w:ascii="Times New Roman" w:hAnsi="Times New Roman" w:cs="Times New Roman"/>
          <w:iCs/>
          <w:sz w:val="24"/>
          <w:szCs w:val="24"/>
        </w:rPr>
        <w:t xml:space="preserve"> шока стандартного отклонения в двух моделях, ответы D_SME и D_CSI будут следующими: </w:t>
      </w:r>
    </w:p>
    <w:p w14:paraId="3234D9E4" w14:textId="6B5B6BF8" w:rsidR="00424772" w:rsidRDefault="002F46AC" w:rsidP="002F46AC">
      <w:r>
        <w:object w:dxaOrig="7260" w:dyaOrig="5244" w14:anchorId="7C764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252.6pt;height:182.4pt" o:ole="">
            <v:imagedata r:id="rId13" o:title=""/>
          </v:shape>
          <o:OLEObject Type="Embed" ProgID="EViews.Workfile.2" ShapeID="_x0000_i1181" DrawAspect="Content" ObjectID="_1712104117" r:id="rId14"/>
        </w:object>
      </w:r>
      <w:r w:rsidR="008C7C83" w:rsidRPr="008C7C83">
        <w:t xml:space="preserve"> </w:t>
      </w:r>
      <w:r>
        <w:object w:dxaOrig="7261" w:dyaOrig="5245" w14:anchorId="2BB9125D">
          <v:shape id="_x0000_i1182" type="#_x0000_t75" style="width:250.8pt;height:181.2pt" o:ole="">
            <v:imagedata r:id="rId15" o:title=""/>
          </v:shape>
          <o:OLEObject Type="Embed" ProgID="EViews.Workfile.2" ShapeID="_x0000_i1182" DrawAspect="Content" ObjectID="_1712104118" r:id="rId16"/>
        </w:object>
      </w:r>
    </w:p>
    <w:p w14:paraId="1EF9E025" w14:textId="45D9BBA5" w:rsidR="006F0FB9" w:rsidRDefault="006F0FB9" w:rsidP="006F0FB9">
      <w:pPr>
        <w:spacing w:beforeLines="50" w:before="120" w:line="360" w:lineRule="auto"/>
        <w:ind w:firstLineChars="200" w:firstLine="480"/>
        <w:jc w:val="center"/>
        <w:rPr>
          <w:rFonts w:ascii="Times New Roman" w:hAnsi="Times New Roman" w:cs="Times New Roman"/>
          <w:iCs/>
          <w:sz w:val="24"/>
          <w:szCs w:val="24"/>
        </w:rPr>
      </w:pPr>
      <w:r w:rsidRPr="008C4ADF">
        <w:rPr>
          <w:rFonts w:ascii="Times New Roman" w:hAnsi="Times New Roman" w:cs="Times New Roman"/>
          <w:i/>
          <w:iCs/>
          <w:sz w:val="24"/>
          <w:szCs w:val="24"/>
        </w:rPr>
        <w:t xml:space="preserve">Рисунок </w:t>
      </w:r>
      <w:r w:rsidR="009852ED">
        <w:rPr>
          <w:rFonts w:ascii="Times New Roman" w:hAnsi="Times New Roman" w:cs="Times New Roman"/>
          <w:i/>
          <w:iCs/>
          <w:sz w:val="24"/>
          <w:szCs w:val="24"/>
        </w:rPr>
        <w:t>5</w:t>
      </w:r>
      <w:r w:rsidRPr="008C4ADF">
        <w:rPr>
          <w:rFonts w:ascii="Times New Roman" w:hAnsi="Times New Roman" w:cs="Times New Roman"/>
          <w:i/>
          <w:iCs/>
          <w:sz w:val="24"/>
          <w:szCs w:val="24"/>
        </w:rPr>
        <w:t xml:space="preserve">. </w:t>
      </w:r>
      <w:r w:rsidRPr="006F0FB9">
        <w:rPr>
          <w:rFonts w:ascii="Times New Roman" w:hAnsi="Times New Roman" w:cs="Times New Roman"/>
          <w:i/>
          <w:iCs/>
          <w:sz w:val="24"/>
          <w:szCs w:val="24"/>
        </w:rPr>
        <w:t>Функции импульсного отклика D_CSI и D_SME</w:t>
      </w:r>
    </w:p>
    <w:p w14:paraId="649E86E1" w14:textId="3457078C" w:rsidR="006F0FB9" w:rsidRPr="00AF6350" w:rsidRDefault="00AD7970" w:rsidP="006F0FB9">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Можно заметить, что реакции двух индексов на изменения </w:t>
      </w:r>
      <w:r w:rsidRPr="00AF6350">
        <w:rPr>
          <w:rFonts w:ascii="Times New Roman" w:hAnsi="Times New Roman" w:cs="Times New Roman"/>
          <w:iCs/>
          <w:sz w:val="24"/>
          <w:szCs w:val="24"/>
          <w:lang w:val="en-US"/>
        </w:rPr>
        <w:t>Pos</w:t>
      </w:r>
      <w:r w:rsidRPr="00AF6350">
        <w:rPr>
          <w:rFonts w:ascii="Times New Roman" w:hAnsi="Times New Roman" w:cs="Times New Roman"/>
          <w:iCs/>
          <w:sz w:val="24"/>
          <w:szCs w:val="24"/>
        </w:rPr>
        <w:t xml:space="preserve"> в целом одинаковы, и в первом периоде была получена большая положительная обратная связь, указывающая на то, что усиление позитивного настроения рынка приведет к резкому увеличению индекса в данном днем, но резко затухали до отрицательного значения во втором периоде, а затем медленно увеличивались, пока не стремились к 0, что свидетельствует о том, что стимулирующий эффект, вызванный усилением позитивных настроений на рынке, длился недолго. Однако следует отметить, что между ответами D_SME и D_CSI также есть некоторые различия. Мы вычисляем кумулятивную функцию отклика </w:t>
      </w:r>
      <w:r w:rsidRPr="00AF6350">
        <w:rPr>
          <w:rFonts w:ascii="Times New Roman" w:hAnsi="Times New Roman" w:cs="Times New Roman"/>
          <w:iCs/>
          <w:sz w:val="24"/>
          <w:szCs w:val="24"/>
        </w:rPr>
        <w:lastRenderedPageBreak/>
        <w:t xml:space="preserve">двух и получаем следующие результаты: </w:t>
      </w:r>
    </w:p>
    <w:p w14:paraId="5265AA4F" w14:textId="7C88495C" w:rsidR="00483FE1" w:rsidRDefault="00483FE1" w:rsidP="002F46AC">
      <w:r>
        <w:object w:dxaOrig="7261" w:dyaOrig="5245" w14:anchorId="2226B5A6">
          <v:shape id="_x0000_i1184" type="#_x0000_t75" style="width:253.2pt;height:182.4pt" o:ole="">
            <v:imagedata r:id="rId17" o:title=""/>
          </v:shape>
          <o:OLEObject Type="Embed" ProgID="EViews.Workfile.2" ShapeID="_x0000_i1184" DrawAspect="Content" ObjectID="_1712104119" r:id="rId18"/>
        </w:object>
      </w:r>
      <w:r w:rsidR="00DA7642" w:rsidRPr="00DA7642">
        <w:t xml:space="preserve"> </w:t>
      </w:r>
      <w:r w:rsidR="00DA7642">
        <w:object w:dxaOrig="7261" w:dyaOrig="5245" w14:anchorId="73BFEE79">
          <v:shape id="_x0000_i1183" type="#_x0000_t75" style="width:252pt;height:181.8pt" o:ole="">
            <v:imagedata r:id="rId19" o:title=""/>
          </v:shape>
          <o:OLEObject Type="Embed" ProgID="EViews.Workfile.2" ShapeID="_x0000_i1183" DrawAspect="Content" ObjectID="_1712104120" r:id="rId20"/>
        </w:object>
      </w:r>
    </w:p>
    <w:p w14:paraId="0E0D0055" w14:textId="27192AAB" w:rsidR="006F0FB9" w:rsidRDefault="006F0FB9" w:rsidP="006F0FB9">
      <w:pPr>
        <w:spacing w:beforeLines="50" w:before="120" w:line="360" w:lineRule="auto"/>
        <w:ind w:firstLineChars="200" w:firstLine="480"/>
        <w:jc w:val="center"/>
        <w:rPr>
          <w:rFonts w:ascii="Times New Roman" w:hAnsi="Times New Roman" w:cs="Times New Roman"/>
          <w:iCs/>
          <w:sz w:val="24"/>
          <w:szCs w:val="24"/>
        </w:rPr>
      </w:pPr>
      <w:r w:rsidRPr="008C4ADF">
        <w:rPr>
          <w:rFonts w:ascii="Times New Roman" w:hAnsi="Times New Roman" w:cs="Times New Roman"/>
          <w:i/>
          <w:iCs/>
          <w:sz w:val="24"/>
          <w:szCs w:val="24"/>
        </w:rPr>
        <w:t xml:space="preserve">Рисунок </w:t>
      </w:r>
      <w:r w:rsidR="009852ED">
        <w:rPr>
          <w:rFonts w:ascii="Times New Roman" w:hAnsi="Times New Roman" w:cs="Times New Roman"/>
          <w:i/>
          <w:iCs/>
          <w:sz w:val="24"/>
          <w:szCs w:val="24"/>
        </w:rPr>
        <w:t>6</w:t>
      </w:r>
      <w:r w:rsidRPr="008C4AD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iCs/>
          <w:sz w:val="24"/>
          <w:szCs w:val="24"/>
        </w:rPr>
        <w:t>К</w:t>
      </w:r>
      <w:r w:rsidRPr="00AF6350">
        <w:rPr>
          <w:rFonts w:ascii="Times New Roman" w:hAnsi="Times New Roman" w:cs="Times New Roman"/>
          <w:iCs/>
          <w:sz w:val="24"/>
          <w:szCs w:val="24"/>
        </w:rPr>
        <w:t>умулятивн</w:t>
      </w:r>
      <w:r>
        <w:rPr>
          <w:rFonts w:ascii="Times New Roman" w:hAnsi="Times New Roman" w:cs="Times New Roman"/>
          <w:iCs/>
          <w:sz w:val="24"/>
          <w:szCs w:val="24"/>
        </w:rPr>
        <w:t>ая</w:t>
      </w:r>
      <w:r w:rsidRPr="008C4ADF">
        <w:rPr>
          <w:rFonts w:ascii="Times New Roman" w:hAnsi="Times New Roman" w:cs="Times New Roman"/>
          <w:i/>
          <w:iCs/>
          <w:sz w:val="24"/>
          <w:szCs w:val="24"/>
        </w:rPr>
        <w:t xml:space="preserve"> </w:t>
      </w:r>
      <w:r>
        <w:rPr>
          <w:rFonts w:ascii="Times New Roman" w:hAnsi="Times New Roman" w:cs="Times New Roman"/>
          <w:i/>
          <w:iCs/>
          <w:sz w:val="24"/>
          <w:szCs w:val="24"/>
        </w:rPr>
        <w:t>ф</w:t>
      </w:r>
      <w:r w:rsidRPr="006F0FB9">
        <w:rPr>
          <w:rFonts w:ascii="Times New Roman" w:hAnsi="Times New Roman" w:cs="Times New Roman"/>
          <w:i/>
          <w:iCs/>
          <w:sz w:val="24"/>
          <w:szCs w:val="24"/>
        </w:rPr>
        <w:t>ункции импульсного отклика D_CSI и D_SME</w:t>
      </w:r>
    </w:p>
    <w:p w14:paraId="19D258FC" w14:textId="09C963F9" w:rsidR="00434957" w:rsidRPr="00AF6350" w:rsidRDefault="00AD7970"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Нетрудно обнаружить, что отклики двух моделей в первый и второй периоды в основном одинаковы, но, начиная с третьего периода, D_SME может быстрее скорректировать воздействие толчка, и его функция отклика стремится к 0 быстрее, что приводит к сохранению большего количества положительных эффектов в целом: после 7-го периода влияние шока в основном исчезает, и D_CSI получил постоянное положительное влияние примерно на 10, а D_SME получил постоян</w:t>
      </w:r>
      <w:r w:rsidR="00651891" w:rsidRPr="00AF6350">
        <w:rPr>
          <w:rFonts w:ascii="Times New Roman" w:hAnsi="Times New Roman" w:cs="Times New Roman"/>
          <w:iCs/>
          <w:sz w:val="24"/>
          <w:szCs w:val="24"/>
        </w:rPr>
        <w:t>но</w:t>
      </w:r>
      <w:r w:rsidRPr="00AF6350">
        <w:rPr>
          <w:rFonts w:ascii="Times New Roman" w:hAnsi="Times New Roman" w:cs="Times New Roman"/>
          <w:iCs/>
          <w:sz w:val="24"/>
          <w:szCs w:val="24"/>
        </w:rPr>
        <w:t xml:space="preserve">е </w:t>
      </w:r>
      <w:r w:rsidR="00651891" w:rsidRPr="00AF6350">
        <w:rPr>
          <w:rFonts w:ascii="Times New Roman" w:hAnsi="Times New Roman" w:cs="Times New Roman"/>
          <w:iCs/>
          <w:sz w:val="24"/>
          <w:szCs w:val="24"/>
        </w:rPr>
        <w:t>влияние</w:t>
      </w:r>
      <w:r w:rsidRPr="00AF6350">
        <w:rPr>
          <w:rFonts w:ascii="Times New Roman" w:hAnsi="Times New Roman" w:cs="Times New Roman"/>
          <w:iCs/>
          <w:sz w:val="24"/>
          <w:szCs w:val="24"/>
        </w:rPr>
        <w:t xml:space="preserve"> около 16.</w:t>
      </w:r>
      <w:r w:rsidR="00651891" w:rsidRPr="00AF6350">
        <w:rPr>
          <w:rFonts w:ascii="Times New Roman" w:hAnsi="Times New Roman" w:cs="Times New Roman"/>
          <w:iCs/>
          <w:sz w:val="24"/>
          <w:szCs w:val="24"/>
        </w:rPr>
        <w:t xml:space="preserve"> </w:t>
      </w:r>
    </w:p>
    <w:p w14:paraId="18DD0480" w14:textId="77777777" w:rsidR="004A49F1" w:rsidRPr="00AF6350" w:rsidRDefault="00F70C1A" w:rsidP="00AF6350">
      <w:pPr>
        <w:spacing w:beforeLines="50" w:before="120" w:line="360" w:lineRule="auto"/>
        <w:ind w:firstLineChars="200" w:firstLine="480"/>
        <w:rPr>
          <w:rFonts w:asciiTheme="minorEastAsia" w:hAnsiTheme="minorEastAsia"/>
          <w:iCs/>
          <w:sz w:val="24"/>
          <w:szCs w:val="24"/>
        </w:rPr>
      </w:pPr>
      <w:r w:rsidRPr="00AF6350">
        <w:rPr>
          <w:rFonts w:ascii="Times New Roman" w:hAnsi="Times New Roman" w:cs="Times New Roman"/>
          <w:iCs/>
          <w:sz w:val="24"/>
          <w:szCs w:val="24"/>
        </w:rPr>
        <w:t>Этот результат показывает, что эмоциональные изменения на фондовых онлайн-форумах действительно могут быстро оказать большее влияние на фондовый рынок. Интуитивным проявлением является то, что фондовый рынок в этот день резко вырос.</w:t>
      </w:r>
      <w:r w:rsidRPr="00AF6350">
        <w:rPr>
          <w:rFonts w:asciiTheme="minorEastAsia" w:hAnsiTheme="minorEastAsia"/>
          <w:iCs/>
          <w:sz w:val="24"/>
          <w:szCs w:val="24"/>
        </w:rPr>
        <w:t xml:space="preserve"> </w:t>
      </w:r>
      <w:r w:rsidRPr="00AF6350">
        <w:rPr>
          <w:rFonts w:ascii="Times New Roman" w:hAnsi="Times New Roman" w:cs="Times New Roman"/>
          <w:iCs/>
          <w:sz w:val="24"/>
          <w:szCs w:val="24"/>
        </w:rPr>
        <w:t xml:space="preserve">Причина этого явления может заключаться в том, что на фондовом рынке Китая присутствует большое количество индивидуальных инвесторов, и их эмоции легко поддаются влиянию и легко стимулируются внешним миром. Но </w:t>
      </w:r>
      <w:r w:rsidR="004A49F1" w:rsidRPr="00AF6350">
        <w:rPr>
          <w:rFonts w:ascii="Times New Roman" w:hAnsi="Times New Roman" w:cs="Times New Roman"/>
          <w:iCs/>
          <w:sz w:val="24"/>
          <w:szCs w:val="24"/>
        </w:rPr>
        <w:t>такой</w:t>
      </w:r>
      <w:r w:rsidRPr="00AF6350">
        <w:rPr>
          <w:rFonts w:ascii="Times New Roman" w:hAnsi="Times New Roman" w:cs="Times New Roman"/>
          <w:iCs/>
          <w:sz w:val="24"/>
          <w:szCs w:val="24"/>
        </w:rPr>
        <w:t xml:space="preserve"> рыночный энтузиазм</w:t>
      </w:r>
      <w:r w:rsidR="004A49F1" w:rsidRPr="00AF6350">
        <w:rPr>
          <w:rFonts w:ascii="Times New Roman" w:hAnsi="Times New Roman" w:cs="Times New Roman"/>
          <w:iCs/>
          <w:sz w:val="24"/>
          <w:szCs w:val="24"/>
        </w:rPr>
        <w:t xml:space="preserve"> и его влияние</w:t>
      </w:r>
      <w:r w:rsidRPr="00AF6350">
        <w:rPr>
          <w:rFonts w:ascii="Times New Roman" w:hAnsi="Times New Roman" w:cs="Times New Roman"/>
          <w:iCs/>
          <w:sz w:val="24"/>
          <w:szCs w:val="24"/>
        </w:rPr>
        <w:t xml:space="preserve"> </w:t>
      </w:r>
      <w:r w:rsidR="004A49F1" w:rsidRPr="00AF6350">
        <w:rPr>
          <w:rFonts w:ascii="Times New Roman" w:hAnsi="Times New Roman" w:cs="Times New Roman"/>
          <w:iCs/>
          <w:sz w:val="24"/>
          <w:szCs w:val="24"/>
        </w:rPr>
        <w:t>обычно</w:t>
      </w:r>
      <w:r w:rsidRPr="00AF6350">
        <w:rPr>
          <w:rFonts w:ascii="Times New Roman" w:hAnsi="Times New Roman" w:cs="Times New Roman"/>
          <w:iCs/>
          <w:sz w:val="24"/>
          <w:szCs w:val="24"/>
        </w:rPr>
        <w:t xml:space="preserve"> недолг</w:t>
      </w:r>
      <w:r w:rsidR="004A49F1" w:rsidRPr="00AF6350">
        <w:rPr>
          <w:rFonts w:ascii="Times New Roman" w:hAnsi="Times New Roman" w:cs="Times New Roman"/>
          <w:iCs/>
          <w:sz w:val="24"/>
          <w:szCs w:val="24"/>
        </w:rPr>
        <w:t>ие</w:t>
      </w:r>
      <w:r w:rsidRPr="00AF6350">
        <w:rPr>
          <w:rFonts w:ascii="Times New Roman" w:hAnsi="Times New Roman" w:cs="Times New Roman"/>
          <w:iCs/>
          <w:sz w:val="24"/>
          <w:szCs w:val="24"/>
        </w:rPr>
        <w:t xml:space="preserve">, </w:t>
      </w:r>
      <w:r w:rsidR="004A49F1" w:rsidRPr="00AF6350">
        <w:rPr>
          <w:rFonts w:ascii="Times New Roman" w:hAnsi="Times New Roman" w:cs="Times New Roman"/>
          <w:iCs/>
          <w:sz w:val="24"/>
          <w:szCs w:val="24"/>
        </w:rPr>
        <w:t>и скоро будет</w:t>
      </w:r>
      <w:r w:rsidRPr="00AF6350">
        <w:rPr>
          <w:rFonts w:ascii="Times New Roman" w:hAnsi="Times New Roman" w:cs="Times New Roman"/>
          <w:iCs/>
          <w:sz w:val="24"/>
          <w:szCs w:val="24"/>
        </w:rPr>
        <w:t xml:space="preserve"> коррекция цен</w:t>
      </w:r>
      <w:r w:rsidRPr="00AF6350">
        <w:rPr>
          <w:rFonts w:asciiTheme="minorEastAsia" w:hAnsiTheme="minorEastAsia"/>
          <w:iCs/>
          <w:sz w:val="24"/>
          <w:szCs w:val="24"/>
        </w:rPr>
        <w:t>.</w:t>
      </w:r>
      <w:r w:rsidR="004A49F1" w:rsidRPr="00AF6350">
        <w:rPr>
          <w:rFonts w:asciiTheme="minorEastAsia" w:hAnsiTheme="minorEastAsia"/>
          <w:iCs/>
          <w:sz w:val="24"/>
          <w:szCs w:val="24"/>
        </w:rPr>
        <w:t xml:space="preserve"> </w:t>
      </w:r>
      <w:r w:rsidRPr="00AF6350">
        <w:rPr>
          <w:rFonts w:asciiTheme="minorEastAsia" w:hAnsiTheme="minorEastAsia"/>
          <w:iCs/>
          <w:sz w:val="24"/>
          <w:szCs w:val="24"/>
        </w:rPr>
        <w:t xml:space="preserve"> </w:t>
      </w:r>
    </w:p>
    <w:p w14:paraId="3634B3DB" w14:textId="3A8C096B" w:rsidR="00483FE1" w:rsidRPr="00AF6350" w:rsidRDefault="00F70C1A" w:rsidP="000D7F07">
      <w:pPr>
        <w:spacing w:beforeLines="50" w:before="120" w:line="360" w:lineRule="auto"/>
        <w:ind w:firstLineChars="200" w:firstLine="480"/>
        <w:rPr>
          <w:rFonts w:ascii="Times New Roman" w:hAnsi="Times New Roman" w:cs="Times New Roman" w:hint="eastAsia"/>
          <w:iCs/>
          <w:sz w:val="24"/>
          <w:szCs w:val="24"/>
        </w:rPr>
      </w:pPr>
      <w:r w:rsidRPr="00AF6350">
        <w:rPr>
          <w:rFonts w:ascii="Times New Roman" w:hAnsi="Times New Roman" w:cs="Times New Roman"/>
          <w:iCs/>
          <w:sz w:val="24"/>
          <w:szCs w:val="24"/>
        </w:rPr>
        <w:t>С точки зрения компании, в краткосрочной перспективе волатильность</w:t>
      </w:r>
      <w:r w:rsidR="004A49F1" w:rsidRPr="00AF6350">
        <w:rPr>
          <w:rFonts w:ascii="Times New Roman" w:hAnsi="Times New Roman" w:cs="Times New Roman"/>
          <w:iCs/>
          <w:sz w:val="24"/>
          <w:szCs w:val="24"/>
        </w:rPr>
        <w:t xml:space="preserve"> цен </w:t>
      </w:r>
      <w:r w:rsidRPr="00AF6350">
        <w:rPr>
          <w:rFonts w:ascii="Times New Roman" w:hAnsi="Times New Roman" w:cs="Times New Roman"/>
          <w:iCs/>
          <w:sz w:val="24"/>
          <w:szCs w:val="24"/>
        </w:rPr>
        <w:t xml:space="preserve">акций малых и средних предприятий может быть быстро сдерживаема, но в долгосрочной перспективе </w:t>
      </w:r>
      <w:r w:rsidR="00574405" w:rsidRPr="00AF6350">
        <w:rPr>
          <w:rFonts w:ascii="Times New Roman" w:hAnsi="Times New Roman" w:cs="Times New Roman"/>
          <w:iCs/>
          <w:sz w:val="24"/>
          <w:szCs w:val="24"/>
        </w:rPr>
        <w:t>такое явление</w:t>
      </w:r>
      <w:r w:rsidRPr="00AF6350">
        <w:rPr>
          <w:rFonts w:ascii="Times New Roman" w:hAnsi="Times New Roman" w:cs="Times New Roman"/>
          <w:iCs/>
          <w:sz w:val="24"/>
          <w:szCs w:val="24"/>
        </w:rPr>
        <w:t xml:space="preserve"> может</w:t>
      </w:r>
      <w:r w:rsidR="00574405" w:rsidRPr="00AF6350">
        <w:rPr>
          <w:rFonts w:ascii="Times New Roman" w:hAnsi="Times New Roman" w:cs="Times New Roman"/>
          <w:iCs/>
          <w:sz w:val="24"/>
          <w:szCs w:val="24"/>
        </w:rPr>
        <w:t xml:space="preserve"> быть</w:t>
      </w:r>
      <w:r w:rsidRPr="00AF6350">
        <w:rPr>
          <w:rFonts w:ascii="Times New Roman" w:hAnsi="Times New Roman" w:cs="Times New Roman"/>
          <w:iCs/>
          <w:sz w:val="24"/>
          <w:szCs w:val="24"/>
        </w:rPr>
        <w:t xml:space="preserve"> неустойчив</w:t>
      </w:r>
      <w:r w:rsidR="00574405" w:rsidRPr="00AF6350">
        <w:rPr>
          <w:rFonts w:ascii="Times New Roman" w:hAnsi="Times New Roman" w:cs="Times New Roman"/>
          <w:iCs/>
          <w:sz w:val="24"/>
          <w:szCs w:val="24"/>
        </w:rPr>
        <w:t>ым</w:t>
      </w:r>
      <w:r w:rsidR="004A49F1" w:rsidRPr="00AF6350">
        <w:rPr>
          <w:rFonts w:ascii="Times New Roman" w:hAnsi="Times New Roman" w:cs="Times New Roman"/>
          <w:iCs/>
          <w:sz w:val="24"/>
          <w:szCs w:val="24"/>
        </w:rPr>
        <w:t xml:space="preserve"> </w:t>
      </w:r>
      <w:r w:rsidR="00574405" w:rsidRPr="00AF6350">
        <w:rPr>
          <w:rFonts w:ascii="Times New Roman" w:hAnsi="Times New Roman" w:cs="Times New Roman"/>
          <w:iCs/>
          <w:sz w:val="24"/>
          <w:szCs w:val="24"/>
        </w:rPr>
        <w:t>признаком</w:t>
      </w:r>
      <w:r w:rsidRPr="00AF6350">
        <w:rPr>
          <w:rFonts w:ascii="Times New Roman" w:hAnsi="Times New Roman" w:cs="Times New Roman"/>
          <w:iCs/>
          <w:sz w:val="24"/>
          <w:szCs w:val="24"/>
        </w:rPr>
        <w:t>, по</w:t>
      </w:r>
      <w:r w:rsidR="00574405" w:rsidRPr="00AF6350">
        <w:rPr>
          <w:rFonts w:ascii="Times New Roman" w:hAnsi="Times New Roman" w:cs="Times New Roman"/>
          <w:iCs/>
          <w:sz w:val="24"/>
          <w:szCs w:val="24"/>
        </w:rPr>
        <w:t>тому что</w:t>
      </w:r>
      <w:r w:rsidRPr="00AF6350">
        <w:rPr>
          <w:rFonts w:ascii="Times New Roman" w:hAnsi="Times New Roman" w:cs="Times New Roman"/>
          <w:iCs/>
          <w:sz w:val="24"/>
          <w:szCs w:val="24"/>
        </w:rPr>
        <w:t xml:space="preserve"> </w:t>
      </w:r>
      <w:r w:rsidR="00574405" w:rsidRPr="00AF6350">
        <w:rPr>
          <w:rFonts w:ascii="Times New Roman" w:hAnsi="Times New Roman" w:cs="Times New Roman"/>
          <w:iCs/>
          <w:sz w:val="24"/>
          <w:szCs w:val="24"/>
        </w:rPr>
        <w:t>это</w:t>
      </w:r>
      <w:r w:rsidRPr="00AF6350">
        <w:rPr>
          <w:rFonts w:ascii="Times New Roman" w:hAnsi="Times New Roman" w:cs="Times New Roman"/>
          <w:iCs/>
          <w:sz w:val="24"/>
          <w:szCs w:val="24"/>
        </w:rPr>
        <w:t xml:space="preserve"> </w:t>
      </w:r>
      <w:r w:rsidR="00574405" w:rsidRPr="00AF6350">
        <w:rPr>
          <w:rFonts w:ascii="Times New Roman" w:hAnsi="Times New Roman" w:cs="Times New Roman"/>
          <w:iCs/>
          <w:sz w:val="24"/>
          <w:szCs w:val="24"/>
        </w:rPr>
        <w:t>как больше</w:t>
      </w:r>
      <w:r w:rsidRPr="00AF6350">
        <w:rPr>
          <w:rFonts w:ascii="Times New Roman" w:hAnsi="Times New Roman" w:cs="Times New Roman"/>
          <w:iCs/>
          <w:sz w:val="24"/>
          <w:szCs w:val="24"/>
        </w:rPr>
        <w:t xml:space="preserve"> сохраня</w:t>
      </w:r>
      <w:r w:rsidR="00574405" w:rsidRPr="00AF6350">
        <w:rPr>
          <w:rFonts w:ascii="Times New Roman" w:hAnsi="Times New Roman" w:cs="Times New Roman"/>
          <w:iCs/>
          <w:sz w:val="24"/>
          <w:szCs w:val="24"/>
        </w:rPr>
        <w:t>ет</w:t>
      </w:r>
      <w:r w:rsidRPr="00AF6350">
        <w:rPr>
          <w:rFonts w:ascii="Times New Roman" w:hAnsi="Times New Roman" w:cs="Times New Roman"/>
          <w:iCs/>
          <w:sz w:val="24"/>
          <w:szCs w:val="24"/>
        </w:rPr>
        <w:t xml:space="preserve"> влияние изменений</w:t>
      </w:r>
      <w:r w:rsidR="00574405" w:rsidRPr="00AF6350">
        <w:rPr>
          <w:rFonts w:ascii="Times New Roman" w:hAnsi="Times New Roman" w:cs="Times New Roman"/>
          <w:iCs/>
          <w:sz w:val="24"/>
          <w:szCs w:val="24"/>
        </w:rPr>
        <w:t xml:space="preserve"> из-за</w:t>
      </w:r>
      <w:r w:rsidRPr="00AF6350">
        <w:rPr>
          <w:rFonts w:ascii="Times New Roman" w:hAnsi="Times New Roman" w:cs="Times New Roman"/>
          <w:iCs/>
          <w:sz w:val="24"/>
          <w:szCs w:val="24"/>
        </w:rPr>
        <w:t xml:space="preserve"> позитивных настроений на рынке. У крупных компаний более длительный «период восстановления цен», что позволяет им в большей степени скорректировать влияние положительных колебаний рыночных настроений в долгосрочной перспективе, удерживая цены своих акций на более стабильном уровне. </w:t>
      </w:r>
      <w:r w:rsidR="00574405" w:rsidRPr="00AF6350">
        <w:rPr>
          <w:rFonts w:ascii="Times New Roman" w:hAnsi="Times New Roman" w:cs="Times New Roman"/>
          <w:iCs/>
          <w:sz w:val="24"/>
          <w:szCs w:val="24"/>
        </w:rPr>
        <w:t>Но они также сталкиваются с проблемой более длительных периодов колебания цен на акции.</w:t>
      </w:r>
    </w:p>
    <w:p w14:paraId="2BA1D619" w14:textId="7C25A784" w:rsidR="007D6D5E" w:rsidRDefault="00FC5B8D" w:rsidP="007D6D5E">
      <w:pPr>
        <w:pStyle w:val="1"/>
        <w:rPr>
          <w:rFonts w:ascii="宋体" w:eastAsia="宋体" w:hAnsi="宋体" w:cs="宋体"/>
        </w:rPr>
      </w:pPr>
      <w:bookmarkStart w:id="28" w:name="_Toc100085684"/>
      <w:r>
        <w:rPr>
          <w:rFonts w:eastAsia="宋体" w:cs="Times New Roman"/>
        </w:rPr>
        <w:lastRenderedPageBreak/>
        <w:t>4</w:t>
      </w:r>
      <w:r w:rsidR="007D6D5E" w:rsidRPr="005751C5">
        <w:rPr>
          <w:rFonts w:eastAsia="宋体" w:cs="Times New Roman"/>
        </w:rPr>
        <w:t xml:space="preserve">. </w:t>
      </w:r>
      <w:r w:rsidR="005751C5">
        <w:rPr>
          <w:rFonts w:eastAsia="宋体" w:cs="Times New Roman"/>
        </w:rPr>
        <w:t>Заключение</w:t>
      </w:r>
      <w:bookmarkEnd w:id="28"/>
    </w:p>
    <w:p w14:paraId="614A8C94" w14:textId="712E56FD" w:rsidR="00B07FFA" w:rsidRPr="00AF6350" w:rsidRDefault="005751C5" w:rsidP="00AF6350">
      <w:pPr>
        <w:spacing w:beforeLines="50" w:before="120" w:line="360" w:lineRule="auto"/>
        <w:ind w:firstLineChars="200" w:firstLine="480"/>
        <w:rPr>
          <w:rFonts w:ascii="Times New Roman" w:hAnsi="Times New Roman" w:cs="Times New Roman"/>
          <w:iCs/>
          <w:sz w:val="24"/>
          <w:szCs w:val="24"/>
        </w:rPr>
      </w:pPr>
      <w:r w:rsidRPr="00AF6350">
        <w:rPr>
          <w:rFonts w:ascii="Times New Roman" w:hAnsi="Times New Roman" w:cs="Times New Roman"/>
          <w:iCs/>
          <w:sz w:val="24"/>
          <w:szCs w:val="24"/>
        </w:rPr>
        <w:t xml:space="preserve">В этой работе анализировали все данные </w:t>
      </w:r>
      <w:r w:rsidR="00D26A5E" w:rsidRPr="00AF6350">
        <w:rPr>
          <w:rFonts w:ascii="Times New Roman" w:hAnsi="Times New Roman" w:cs="Times New Roman"/>
          <w:iCs/>
          <w:sz w:val="24"/>
          <w:szCs w:val="24"/>
        </w:rPr>
        <w:t>записки</w:t>
      </w:r>
      <w:r w:rsidRPr="00AF6350">
        <w:rPr>
          <w:rFonts w:ascii="Times New Roman" w:hAnsi="Times New Roman" w:cs="Times New Roman"/>
          <w:iCs/>
          <w:sz w:val="24"/>
          <w:szCs w:val="24"/>
        </w:rPr>
        <w:t xml:space="preserve"> в 2021 году в области обсуждения индекса Шанхайской фондовой биржи</w:t>
      </w:r>
      <w:r w:rsidR="00D26A5E" w:rsidRPr="00AF6350">
        <w:rPr>
          <w:rFonts w:ascii="Times New Roman" w:hAnsi="Times New Roman" w:cs="Times New Roman"/>
          <w:iCs/>
          <w:sz w:val="24"/>
          <w:szCs w:val="24"/>
        </w:rPr>
        <w:t xml:space="preserve"> в </w:t>
      </w:r>
      <w:r w:rsidR="00D01F18">
        <w:rPr>
          <w:rFonts w:ascii="Times New Roman" w:hAnsi="Times New Roman" w:cs="Times New Roman"/>
          <w:iCs/>
          <w:sz w:val="24"/>
          <w:szCs w:val="24"/>
        </w:rPr>
        <w:t>Eastmoney</w:t>
      </w:r>
      <w:r w:rsidR="00D26A5E" w:rsidRPr="00AF6350">
        <w:rPr>
          <w:rFonts w:ascii="Times New Roman" w:hAnsi="Times New Roman" w:cs="Times New Roman"/>
          <w:iCs/>
          <w:sz w:val="24"/>
          <w:szCs w:val="24"/>
        </w:rPr>
        <w:t>.com</w:t>
      </w:r>
      <w:r w:rsidRPr="00AF6350">
        <w:rPr>
          <w:rFonts w:ascii="Times New Roman" w:hAnsi="Times New Roman" w:cs="Times New Roman"/>
          <w:iCs/>
          <w:sz w:val="24"/>
          <w:szCs w:val="24"/>
        </w:rPr>
        <w:t xml:space="preserve"> </w:t>
      </w:r>
      <w:r w:rsidR="00D26A5E" w:rsidRPr="00AF6350">
        <w:rPr>
          <w:rFonts w:ascii="Times New Roman" w:hAnsi="Times New Roman" w:cs="Times New Roman"/>
          <w:iCs/>
          <w:sz w:val="24"/>
          <w:szCs w:val="24"/>
        </w:rPr>
        <w:t>(</w:t>
      </w:r>
      <w:r w:rsidRPr="00AF6350">
        <w:rPr>
          <w:rFonts w:ascii="Times New Roman" w:hAnsi="Times New Roman" w:cs="Times New Roman"/>
          <w:iCs/>
          <w:sz w:val="24"/>
          <w:szCs w:val="24"/>
        </w:rPr>
        <w:t>од</w:t>
      </w:r>
      <w:r w:rsidR="00D26A5E" w:rsidRPr="00AF6350">
        <w:rPr>
          <w:rFonts w:ascii="Times New Roman" w:hAnsi="Times New Roman" w:cs="Times New Roman"/>
          <w:iCs/>
          <w:sz w:val="24"/>
          <w:szCs w:val="24"/>
        </w:rPr>
        <w:t>ин</w:t>
      </w:r>
      <w:r w:rsidRPr="00AF6350">
        <w:rPr>
          <w:rFonts w:ascii="Times New Roman" w:hAnsi="Times New Roman" w:cs="Times New Roman"/>
          <w:iCs/>
          <w:sz w:val="24"/>
          <w:szCs w:val="24"/>
        </w:rPr>
        <w:t xml:space="preserve"> из крупнейших финансовых </w:t>
      </w:r>
      <w:r w:rsidR="00D26A5E" w:rsidRPr="00AF6350">
        <w:rPr>
          <w:rFonts w:ascii="Times New Roman" w:hAnsi="Times New Roman" w:cs="Times New Roman"/>
          <w:iCs/>
          <w:sz w:val="24"/>
          <w:szCs w:val="24"/>
        </w:rPr>
        <w:t>форумов</w:t>
      </w:r>
      <w:r w:rsidRPr="00AF6350">
        <w:rPr>
          <w:rFonts w:ascii="Times New Roman" w:hAnsi="Times New Roman" w:cs="Times New Roman"/>
          <w:iCs/>
          <w:sz w:val="24"/>
          <w:szCs w:val="24"/>
        </w:rPr>
        <w:t xml:space="preserve"> Китая), и</w:t>
      </w:r>
      <w:r w:rsidR="00D26A5E" w:rsidRPr="00AF6350">
        <w:rPr>
          <w:rFonts w:ascii="Times New Roman" w:hAnsi="Times New Roman" w:cs="Times New Roman"/>
          <w:iCs/>
          <w:sz w:val="24"/>
          <w:szCs w:val="24"/>
        </w:rPr>
        <w:t xml:space="preserve"> был</w:t>
      </w:r>
      <w:r w:rsidRPr="00AF6350">
        <w:rPr>
          <w:rFonts w:ascii="Times New Roman" w:hAnsi="Times New Roman" w:cs="Times New Roman"/>
          <w:iCs/>
          <w:sz w:val="24"/>
          <w:szCs w:val="24"/>
        </w:rPr>
        <w:t xml:space="preserve"> рассчит</w:t>
      </w:r>
      <w:r w:rsidR="00D26A5E" w:rsidRPr="00AF6350">
        <w:rPr>
          <w:rFonts w:ascii="Times New Roman" w:hAnsi="Times New Roman" w:cs="Times New Roman"/>
          <w:iCs/>
          <w:sz w:val="24"/>
          <w:szCs w:val="24"/>
        </w:rPr>
        <w:t>аны эмоциональный</w:t>
      </w:r>
      <w:r w:rsidRPr="00AF6350">
        <w:rPr>
          <w:rFonts w:ascii="Times New Roman" w:hAnsi="Times New Roman" w:cs="Times New Roman"/>
          <w:iCs/>
          <w:sz w:val="24"/>
          <w:szCs w:val="24"/>
        </w:rPr>
        <w:t xml:space="preserve"> индикатор </w:t>
      </w:r>
      <w:r w:rsidR="00D26A5E" w:rsidRPr="00AF6350">
        <w:rPr>
          <w:rFonts w:ascii="Times New Roman" w:hAnsi="Times New Roman" w:cs="Times New Roman"/>
          <w:iCs/>
          <w:sz w:val="24"/>
          <w:szCs w:val="24"/>
        </w:rPr>
        <w:t>фондового</w:t>
      </w:r>
      <w:r w:rsidRPr="00AF6350">
        <w:rPr>
          <w:rFonts w:ascii="Times New Roman" w:hAnsi="Times New Roman" w:cs="Times New Roman"/>
          <w:iCs/>
          <w:sz w:val="24"/>
          <w:szCs w:val="24"/>
        </w:rPr>
        <w:t xml:space="preserve"> рынка. На основе</w:t>
      </w:r>
      <w:r w:rsidR="00D26A5E" w:rsidRPr="00AF6350">
        <w:rPr>
          <w:rFonts w:ascii="Times New Roman" w:hAnsi="Times New Roman" w:cs="Times New Roman"/>
          <w:iCs/>
          <w:sz w:val="24"/>
          <w:szCs w:val="24"/>
        </w:rPr>
        <w:t xml:space="preserve"> этих</w:t>
      </w:r>
      <w:r w:rsidRPr="00AF6350">
        <w:rPr>
          <w:rFonts w:ascii="Times New Roman" w:hAnsi="Times New Roman" w:cs="Times New Roman"/>
          <w:iCs/>
          <w:sz w:val="24"/>
          <w:szCs w:val="24"/>
        </w:rPr>
        <w:t xml:space="preserve"> данных построены две модели VAR для </w:t>
      </w:r>
      <w:r w:rsidR="00D26A5E" w:rsidRPr="00AF6350">
        <w:rPr>
          <w:rFonts w:ascii="Times New Roman" w:hAnsi="Times New Roman" w:cs="Times New Roman"/>
          <w:iCs/>
          <w:sz w:val="24"/>
          <w:szCs w:val="24"/>
        </w:rPr>
        <w:t>а</w:t>
      </w:r>
      <w:r w:rsidRPr="00AF6350">
        <w:rPr>
          <w:rFonts w:ascii="Times New Roman" w:hAnsi="Times New Roman" w:cs="Times New Roman"/>
          <w:iCs/>
          <w:sz w:val="24"/>
          <w:szCs w:val="24"/>
        </w:rPr>
        <w:t>нализ</w:t>
      </w:r>
      <w:r w:rsidR="00D26A5E" w:rsidRPr="00AF6350">
        <w:rPr>
          <w:rFonts w:ascii="Times New Roman" w:hAnsi="Times New Roman" w:cs="Times New Roman"/>
          <w:iCs/>
          <w:sz w:val="24"/>
          <w:szCs w:val="24"/>
        </w:rPr>
        <w:t>а</w:t>
      </w:r>
      <w:r w:rsidRPr="00AF6350">
        <w:rPr>
          <w:rFonts w:ascii="Times New Roman" w:hAnsi="Times New Roman" w:cs="Times New Roman"/>
          <w:iCs/>
          <w:sz w:val="24"/>
          <w:szCs w:val="24"/>
        </w:rPr>
        <w:t xml:space="preserve"> </w:t>
      </w:r>
      <w:r w:rsidR="005D52C0" w:rsidRPr="00AF6350">
        <w:rPr>
          <w:rFonts w:ascii="Times New Roman" w:hAnsi="Times New Roman" w:cs="Times New Roman"/>
          <w:iCs/>
          <w:sz w:val="24"/>
          <w:szCs w:val="24"/>
        </w:rPr>
        <w:t>отношения между</w:t>
      </w:r>
      <w:r w:rsidRPr="00AF6350">
        <w:rPr>
          <w:rFonts w:ascii="Times New Roman" w:hAnsi="Times New Roman" w:cs="Times New Roman"/>
          <w:iCs/>
          <w:sz w:val="24"/>
          <w:szCs w:val="24"/>
        </w:rPr>
        <w:t xml:space="preserve"> </w:t>
      </w:r>
      <w:r w:rsidR="005D52C0" w:rsidRPr="00AF6350">
        <w:rPr>
          <w:rFonts w:ascii="Times New Roman" w:hAnsi="Times New Roman" w:cs="Times New Roman"/>
          <w:iCs/>
          <w:sz w:val="24"/>
          <w:szCs w:val="24"/>
        </w:rPr>
        <w:t>рыночной эмоцией</w:t>
      </w:r>
      <w:r w:rsidRPr="00AF6350">
        <w:rPr>
          <w:rFonts w:ascii="Times New Roman" w:hAnsi="Times New Roman" w:cs="Times New Roman"/>
          <w:iCs/>
          <w:sz w:val="24"/>
          <w:szCs w:val="24"/>
        </w:rPr>
        <w:t xml:space="preserve"> </w:t>
      </w:r>
      <w:r w:rsidR="005D52C0" w:rsidRPr="00AF6350">
        <w:rPr>
          <w:rFonts w:ascii="Times New Roman" w:hAnsi="Times New Roman" w:cs="Times New Roman"/>
          <w:iCs/>
          <w:sz w:val="24"/>
          <w:szCs w:val="24"/>
        </w:rPr>
        <w:t>и</w:t>
      </w:r>
      <w:r w:rsidRPr="00AF6350">
        <w:rPr>
          <w:rFonts w:ascii="Times New Roman" w:hAnsi="Times New Roman" w:cs="Times New Roman"/>
          <w:iCs/>
          <w:sz w:val="24"/>
          <w:szCs w:val="24"/>
        </w:rPr>
        <w:t xml:space="preserve"> индекс CSI 300, представляющий крупные предприятия, и индекс </w:t>
      </w:r>
      <w:r w:rsidR="00E75212">
        <w:rPr>
          <w:rFonts w:ascii="Times New Roman" w:hAnsi="Times New Roman" w:cs="Times New Roman"/>
          <w:iCs/>
          <w:sz w:val="24"/>
          <w:szCs w:val="24"/>
        </w:rPr>
        <w:t>S</w:t>
      </w:r>
      <w:r w:rsidR="00193EC1">
        <w:rPr>
          <w:rFonts w:ascii="Times New Roman" w:hAnsi="Times New Roman" w:cs="Times New Roman" w:hint="eastAsia"/>
          <w:iCs/>
          <w:sz w:val="24"/>
          <w:szCs w:val="24"/>
        </w:rPr>
        <w:t>S</w:t>
      </w:r>
      <w:r w:rsidR="00E75212">
        <w:rPr>
          <w:rFonts w:ascii="Times New Roman" w:hAnsi="Times New Roman" w:cs="Times New Roman"/>
          <w:iCs/>
          <w:sz w:val="24"/>
          <w:szCs w:val="24"/>
        </w:rPr>
        <w:t>E</w:t>
      </w:r>
      <w:r w:rsidRPr="00AF6350">
        <w:rPr>
          <w:rFonts w:ascii="Times New Roman" w:hAnsi="Times New Roman" w:cs="Times New Roman"/>
          <w:iCs/>
          <w:sz w:val="24"/>
          <w:szCs w:val="24"/>
        </w:rPr>
        <w:t xml:space="preserve"> SME</w:t>
      </w:r>
      <w:r w:rsidR="005D52C0" w:rsidRPr="00AF6350">
        <w:rPr>
          <w:rFonts w:ascii="Times New Roman" w:hAnsi="Times New Roman" w:cs="Times New Roman"/>
          <w:iCs/>
          <w:sz w:val="24"/>
          <w:szCs w:val="24"/>
        </w:rPr>
        <w:t xml:space="preserve"> COMPOSITE</w:t>
      </w:r>
      <w:r w:rsidRPr="00AF6350">
        <w:rPr>
          <w:rFonts w:ascii="Times New Roman" w:hAnsi="Times New Roman" w:cs="Times New Roman"/>
          <w:iCs/>
          <w:sz w:val="24"/>
          <w:szCs w:val="24"/>
        </w:rPr>
        <w:t>, представляющий малые и средние предприятия</w:t>
      </w:r>
      <w:r w:rsidR="005D52C0" w:rsidRPr="00AF6350">
        <w:rPr>
          <w:rFonts w:ascii="Times New Roman" w:hAnsi="Times New Roman" w:cs="Times New Roman"/>
          <w:iCs/>
          <w:sz w:val="24"/>
          <w:szCs w:val="24"/>
        </w:rPr>
        <w:t>, чтобы исследовать</w:t>
      </w:r>
      <w:r w:rsidRPr="00AF6350">
        <w:rPr>
          <w:rFonts w:ascii="Times New Roman" w:hAnsi="Times New Roman" w:cs="Times New Roman"/>
          <w:iCs/>
          <w:sz w:val="24"/>
          <w:szCs w:val="24"/>
        </w:rPr>
        <w:t xml:space="preserve"> влияние изменений общественного мнения в </w:t>
      </w:r>
      <w:r w:rsidR="005D52C0" w:rsidRPr="00AF6350">
        <w:rPr>
          <w:rFonts w:ascii="Times New Roman" w:hAnsi="Times New Roman" w:cs="Times New Roman"/>
          <w:iCs/>
          <w:sz w:val="24"/>
          <w:szCs w:val="24"/>
        </w:rPr>
        <w:t>интернет-</w:t>
      </w:r>
      <w:r w:rsidRPr="00AF6350">
        <w:rPr>
          <w:rFonts w:ascii="Times New Roman" w:hAnsi="Times New Roman" w:cs="Times New Roman"/>
          <w:iCs/>
          <w:sz w:val="24"/>
          <w:szCs w:val="24"/>
        </w:rPr>
        <w:t>сети на цены акций предприятий разного размера. На основе эмпирического анализа фондового рынка Китая сделаны следующие выводы</w:t>
      </w:r>
      <w:r w:rsidR="00B07FFA" w:rsidRPr="00AF6350">
        <w:rPr>
          <w:rFonts w:ascii="Times New Roman" w:hAnsi="Times New Roman" w:cs="Times New Roman"/>
          <w:iCs/>
          <w:sz w:val="24"/>
          <w:szCs w:val="24"/>
        </w:rPr>
        <w:t>：</w:t>
      </w:r>
    </w:p>
    <w:p w14:paraId="68327CCC" w14:textId="01BDE802" w:rsidR="00B07FFA" w:rsidRPr="00AF6350" w:rsidRDefault="005D52C0" w:rsidP="00AF6350">
      <w:pPr>
        <w:pStyle w:val="a3"/>
        <w:numPr>
          <w:ilvl w:val="0"/>
          <w:numId w:val="8"/>
        </w:numPr>
        <w:spacing w:beforeLines="50" w:before="120" w:line="360" w:lineRule="auto"/>
        <w:ind w:left="993" w:hanging="284"/>
        <w:rPr>
          <w:rFonts w:ascii="Times New Roman" w:hAnsi="Times New Roman" w:cs="Times New Roman"/>
          <w:iCs/>
          <w:sz w:val="24"/>
          <w:szCs w:val="24"/>
        </w:rPr>
      </w:pPr>
      <w:r w:rsidRPr="00AF6350">
        <w:rPr>
          <w:rFonts w:ascii="Times New Roman" w:hAnsi="Times New Roman" w:cs="Times New Roman"/>
          <w:iCs/>
          <w:sz w:val="24"/>
          <w:szCs w:val="24"/>
        </w:rPr>
        <w:t xml:space="preserve">Существует положительная корреляция между </w:t>
      </w:r>
      <w:r w:rsidR="00765FC3" w:rsidRPr="00AF6350">
        <w:rPr>
          <w:rFonts w:ascii="Times New Roman" w:hAnsi="Times New Roman" w:cs="Times New Roman"/>
          <w:iCs/>
          <w:sz w:val="24"/>
          <w:szCs w:val="24"/>
        </w:rPr>
        <w:t>эмоцией</w:t>
      </w:r>
      <w:r w:rsidRPr="00AF6350">
        <w:rPr>
          <w:rFonts w:ascii="Times New Roman" w:hAnsi="Times New Roman" w:cs="Times New Roman"/>
          <w:iCs/>
          <w:sz w:val="24"/>
          <w:szCs w:val="24"/>
        </w:rPr>
        <w:t xml:space="preserve"> на онлайн-форумах и</w:t>
      </w:r>
      <w:r w:rsidR="00765FC3" w:rsidRPr="00AF6350">
        <w:rPr>
          <w:rFonts w:ascii="Times New Roman" w:hAnsi="Times New Roman" w:cs="Times New Roman"/>
          <w:iCs/>
          <w:sz w:val="24"/>
          <w:szCs w:val="24"/>
        </w:rPr>
        <w:t xml:space="preserve"> колебания</w:t>
      </w:r>
      <w:r w:rsidRPr="00AF6350">
        <w:rPr>
          <w:rFonts w:ascii="Times New Roman" w:hAnsi="Times New Roman" w:cs="Times New Roman"/>
          <w:iCs/>
          <w:sz w:val="24"/>
          <w:szCs w:val="24"/>
        </w:rPr>
        <w:t xml:space="preserve"> фондового рынка.</w:t>
      </w:r>
      <w:r w:rsidR="00765FC3" w:rsidRPr="00AF6350">
        <w:rPr>
          <w:rFonts w:ascii="Times New Roman" w:hAnsi="Times New Roman" w:cs="Times New Roman"/>
          <w:iCs/>
          <w:sz w:val="24"/>
          <w:szCs w:val="24"/>
        </w:rPr>
        <w:t xml:space="preserve"> </w:t>
      </w:r>
    </w:p>
    <w:p w14:paraId="081AAB58" w14:textId="033CBBEA" w:rsidR="00765FC3" w:rsidRPr="00AF6350" w:rsidRDefault="00765FC3" w:rsidP="00AF6350">
      <w:pPr>
        <w:pStyle w:val="a3"/>
        <w:numPr>
          <w:ilvl w:val="0"/>
          <w:numId w:val="8"/>
        </w:numPr>
        <w:spacing w:beforeLines="50" w:before="120" w:line="360" w:lineRule="auto"/>
        <w:ind w:left="993" w:hanging="284"/>
        <w:rPr>
          <w:rFonts w:ascii="Times New Roman" w:hAnsi="Times New Roman" w:cs="Times New Roman"/>
          <w:iCs/>
          <w:sz w:val="24"/>
          <w:szCs w:val="24"/>
        </w:rPr>
      </w:pPr>
      <w:r w:rsidRPr="00AF6350">
        <w:rPr>
          <w:rFonts w:ascii="Times New Roman" w:hAnsi="Times New Roman" w:cs="Times New Roman"/>
          <w:iCs/>
          <w:sz w:val="24"/>
          <w:szCs w:val="24"/>
        </w:rPr>
        <w:t xml:space="preserve">Изменение доля трейдеров с позитивной эмоцией на онлайн-форумах вызовут колебания фондового рынка в том же направлении, но только в течение короткого периода времени (примерно на 1 день). </w:t>
      </w:r>
    </w:p>
    <w:p w14:paraId="26538DD0" w14:textId="2466935C" w:rsidR="00183C16" w:rsidRPr="00AF6350" w:rsidRDefault="00765FC3" w:rsidP="00AF6350">
      <w:pPr>
        <w:pStyle w:val="a3"/>
        <w:numPr>
          <w:ilvl w:val="0"/>
          <w:numId w:val="8"/>
        </w:numPr>
        <w:spacing w:beforeLines="50" w:before="120" w:line="360" w:lineRule="auto"/>
        <w:ind w:left="993" w:hanging="284"/>
        <w:rPr>
          <w:rFonts w:ascii="Times New Roman" w:hAnsi="Times New Roman" w:cs="Times New Roman"/>
          <w:iCs/>
          <w:sz w:val="24"/>
          <w:szCs w:val="24"/>
        </w:rPr>
      </w:pPr>
      <w:r w:rsidRPr="00AF6350">
        <w:rPr>
          <w:rFonts w:ascii="Times New Roman" w:hAnsi="Times New Roman" w:cs="Times New Roman"/>
          <w:iCs/>
          <w:sz w:val="24"/>
          <w:szCs w:val="24"/>
        </w:rPr>
        <w:t>Цены на акции крупных компаний имеют более длительное время восстановления и более длительные колебани</w:t>
      </w:r>
      <w:r w:rsidR="00D55BB9" w:rsidRPr="00AF6350">
        <w:rPr>
          <w:rFonts w:ascii="Times New Roman" w:hAnsi="Times New Roman" w:cs="Times New Roman"/>
          <w:iCs/>
          <w:sz w:val="24"/>
          <w:szCs w:val="24"/>
        </w:rPr>
        <w:t xml:space="preserve">е </w:t>
      </w:r>
      <w:r w:rsidRPr="00AF6350">
        <w:rPr>
          <w:rFonts w:ascii="Times New Roman" w:hAnsi="Times New Roman" w:cs="Times New Roman"/>
          <w:iCs/>
          <w:sz w:val="24"/>
          <w:szCs w:val="24"/>
        </w:rPr>
        <w:t>после эмоционального шока, но остаточно влияние в долгосрочной перспективе сравнительно м</w:t>
      </w:r>
      <w:r w:rsidR="00ED5CAA" w:rsidRPr="00AF6350">
        <w:rPr>
          <w:rFonts w:ascii="Times New Roman" w:hAnsi="Times New Roman" w:cs="Times New Roman"/>
          <w:iCs/>
          <w:sz w:val="24"/>
          <w:szCs w:val="24"/>
        </w:rPr>
        <w:t>еньше</w:t>
      </w:r>
      <w:r w:rsidRPr="00AF6350">
        <w:rPr>
          <w:rFonts w:ascii="Times New Roman" w:hAnsi="Times New Roman" w:cs="Times New Roman"/>
          <w:iCs/>
          <w:sz w:val="24"/>
          <w:szCs w:val="24"/>
        </w:rPr>
        <w:t>;</w:t>
      </w:r>
      <w:r w:rsidR="00ED5CAA" w:rsidRPr="00AF6350">
        <w:rPr>
          <w:rFonts w:ascii="Times New Roman" w:hAnsi="Times New Roman" w:cs="Times New Roman"/>
          <w:iCs/>
          <w:sz w:val="24"/>
          <w:szCs w:val="24"/>
        </w:rPr>
        <w:t xml:space="preserve"> а</w:t>
      </w:r>
      <w:r w:rsidRPr="00AF6350">
        <w:rPr>
          <w:rFonts w:ascii="Times New Roman" w:hAnsi="Times New Roman" w:cs="Times New Roman"/>
          <w:iCs/>
          <w:sz w:val="24"/>
          <w:szCs w:val="24"/>
        </w:rPr>
        <w:t xml:space="preserve"> </w:t>
      </w:r>
      <w:r w:rsidR="00ED5CAA" w:rsidRPr="00AF6350">
        <w:rPr>
          <w:rFonts w:ascii="Times New Roman" w:hAnsi="Times New Roman" w:cs="Times New Roman"/>
          <w:iCs/>
          <w:sz w:val="24"/>
          <w:szCs w:val="24"/>
        </w:rPr>
        <w:t>для</w:t>
      </w:r>
      <w:r w:rsidRPr="00AF6350">
        <w:rPr>
          <w:rFonts w:ascii="Times New Roman" w:hAnsi="Times New Roman" w:cs="Times New Roman"/>
          <w:iCs/>
          <w:sz w:val="24"/>
          <w:szCs w:val="24"/>
        </w:rPr>
        <w:t xml:space="preserve"> малых и средних компаний</w:t>
      </w:r>
      <w:r w:rsidR="00ED5CAA" w:rsidRPr="00AF6350">
        <w:rPr>
          <w:rFonts w:ascii="Times New Roman" w:hAnsi="Times New Roman" w:cs="Times New Roman"/>
          <w:iCs/>
          <w:sz w:val="24"/>
          <w:szCs w:val="24"/>
        </w:rPr>
        <w:t>, после шока рыночной эмоции колебания цен на их акции</w:t>
      </w:r>
      <w:r w:rsidRPr="00AF6350">
        <w:rPr>
          <w:rFonts w:ascii="Times New Roman" w:hAnsi="Times New Roman" w:cs="Times New Roman"/>
          <w:iCs/>
          <w:sz w:val="24"/>
          <w:szCs w:val="24"/>
        </w:rPr>
        <w:t xml:space="preserve"> м</w:t>
      </w:r>
      <w:r w:rsidR="00ED5CAA" w:rsidRPr="00AF6350">
        <w:rPr>
          <w:rFonts w:ascii="Times New Roman" w:hAnsi="Times New Roman" w:cs="Times New Roman"/>
          <w:iCs/>
          <w:sz w:val="24"/>
          <w:szCs w:val="24"/>
        </w:rPr>
        <w:t>огут</w:t>
      </w:r>
      <w:r w:rsidRPr="00AF6350">
        <w:rPr>
          <w:rFonts w:ascii="Times New Roman" w:hAnsi="Times New Roman" w:cs="Times New Roman"/>
          <w:iCs/>
          <w:sz w:val="24"/>
          <w:szCs w:val="24"/>
        </w:rPr>
        <w:t xml:space="preserve"> быстро прекратить</w:t>
      </w:r>
      <w:r w:rsidR="00ED5CAA" w:rsidRPr="00AF6350">
        <w:rPr>
          <w:rFonts w:ascii="Times New Roman" w:hAnsi="Times New Roman" w:cs="Times New Roman"/>
          <w:iCs/>
          <w:sz w:val="24"/>
          <w:szCs w:val="24"/>
        </w:rPr>
        <w:t>ся</w:t>
      </w:r>
      <w:r w:rsidRPr="00AF6350">
        <w:rPr>
          <w:rFonts w:ascii="Times New Roman" w:hAnsi="Times New Roman" w:cs="Times New Roman"/>
          <w:iCs/>
          <w:sz w:val="24"/>
          <w:szCs w:val="24"/>
        </w:rPr>
        <w:t>, но в долгосрочной перспективе</w:t>
      </w:r>
      <w:r w:rsidR="00ED5CAA" w:rsidRPr="00AF6350">
        <w:rPr>
          <w:rFonts w:ascii="Times New Roman" w:hAnsi="Times New Roman" w:cs="Times New Roman"/>
          <w:iCs/>
          <w:sz w:val="24"/>
          <w:szCs w:val="24"/>
        </w:rPr>
        <w:t xml:space="preserve"> он</w:t>
      </w:r>
      <w:r w:rsidR="00D55BB9" w:rsidRPr="00AF6350">
        <w:rPr>
          <w:rFonts w:ascii="Times New Roman" w:hAnsi="Times New Roman" w:cs="Times New Roman"/>
          <w:iCs/>
          <w:sz w:val="24"/>
          <w:szCs w:val="24"/>
        </w:rPr>
        <w:t>и</w:t>
      </w:r>
      <w:r w:rsidRPr="00AF6350">
        <w:rPr>
          <w:rFonts w:ascii="Times New Roman" w:hAnsi="Times New Roman" w:cs="Times New Roman"/>
          <w:iCs/>
          <w:sz w:val="24"/>
          <w:szCs w:val="24"/>
        </w:rPr>
        <w:t xml:space="preserve"> </w:t>
      </w:r>
      <w:r w:rsidR="00D55BB9" w:rsidRPr="00AF6350">
        <w:rPr>
          <w:rFonts w:ascii="Times New Roman" w:hAnsi="Times New Roman" w:cs="Times New Roman"/>
          <w:iCs/>
          <w:sz w:val="24"/>
          <w:szCs w:val="24"/>
        </w:rPr>
        <w:t>вбира</w:t>
      </w:r>
      <w:r w:rsidR="00ED5CAA" w:rsidRPr="00AF6350">
        <w:rPr>
          <w:rFonts w:ascii="Times New Roman" w:hAnsi="Times New Roman" w:cs="Times New Roman"/>
          <w:iCs/>
          <w:sz w:val="24"/>
          <w:szCs w:val="24"/>
        </w:rPr>
        <w:t>ют</w:t>
      </w:r>
      <w:r w:rsidRPr="00AF6350">
        <w:rPr>
          <w:rFonts w:ascii="Times New Roman" w:hAnsi="Times New Roman" w:cs="Times New Roman"/>
          <w:iCs/>
          <w:sz w:val="24"/>
          <w:szCs w:val="24"/>
        </w:rPr>
        <w:t xml:space="preserve"> больше влияни</w:t>
      </w:r>
      <w:r w:rsidR="00ED5CAA" w:rsidRPr="00AF6350">
        <w:rPr>
          <w:rFonts w:ascii="Times New Roman" w:hAnsi="Times New Roman" w:cs="Times New Roman"/>
          <w:iCs/>
          <w:sz w:val="24"/>
          <w:szCs w:val="24"/>
        </w:rPr>
        <w:t>я</w:t>
      </w:r>
      <w:r w:rsidR="00D55BB9" w:rsidRPr="00AF6350">
        <w:rPr>
          <w:rFonts w:ascii="Times New Roman" w:hAnsi="Times New Roman" w:cs="Times New Roman"/>
          <w:iCs/>
          <w:sz w:val="24"/>
          <w:szCs w:val="24"/>
        </w:rPr>
        <w:t xml:space="preserve">. </w:t>
      </w:r>
    </w:p>
    <w:p w14:paraId="3DDEB8DC" w14:textId="229B452C" w:rsidR="00D55BB9" w:rsidRPr="00AF6350" w:rsidRDefault="00D55BB9" w:rsidP="00AF6350">
      <w:pPr>
        <w:pStyle w:val="a3"/>
        <w:numPr>
          <w:ilvl w:val="0"/>
          <w:numId w:val="8"/>
        </w:numPr>
        <w:spacing w:beforeLines="50" w:before="120" w:line="360" w:lineRule="auto"/>
        <w:ind w:left="993" w:hanging="284"/>
        <w:rPr>
          <w:rFonts w:ascii="Times New Roman" w:hAnsi="Times New Roman" w:cs="Times New Roman"/>
          <w:iCs/>
          <w:sz w:val="24"/>
          <w:szCs w:val="24"/>
        </w:rPr>
      </w:pPr>
      <w:r w:rsidRPr="00AF6350">
        <w:rPr>
          <w:rFonts w:ascii="Times New Roman" w:hAnsi="Times New Roman" w:cs="Times New Roman"/>
          <w:iCs/>
          <w:sz w:val="24"/>
          <w:szCs w:val="24"/>
        </w:rPr>
        <w:t xml:space="preserve">В краткосрочной перспективе цена акций малых и средних компаний имеет более сильную способность к восстановлению, а в долгосрочной перспективе цена акций крупных компаний более стабильна. </w:t>
      </w:r>
    </w:p>
    <w:p w14:paraId="7B13EE69" w14:textId="79AD5CDE" w:rsidR="00961AA1" w:rsidRDefault="009B5759" w:rsidP="00AF6350">
      <w:pPr>
        <w:spacing w:beforeLines="50" w:before="120" w:line="360" w:lineRule="auto"/>
        <w:ind w:leftChars="-1" w:left="-2" w:firstLineChars="202" w:firstLine="485"/>
        <w:rPr>
          <w:rFonts w:ascii="Times New Roman" w:hAnsi="Times New Roman" w:cs="Times New Roman"/>
          <w:iCs/>
          <w:sz w:val="28"/>
          <w:szCs w:val="28"/>
        </w:rPr>
      </w:pPr>
      <w:r w:rsidRPr="00AF6350">
        <w:rPr>
          <w:rFonts w:ascii="Times New Roman" w:hAnsi="Times New Roman" w:cs="Times New Roman"/>
          <w:iCs/>
          <w:sz w:val="24"/>
          <w:szCs w:val="24"/>
        </w:rPr>
        <w:t xml:space="preserve">Таким образом, </w:t>
      </w:r>
      <w:r w:rsidR="004764CC" w:rsidRPr="00AF6350">
        <w:rPr>
          <w:rFonts w:ascii="Times New Roman" w:hAnsi="Times New Roman" w:cs="Times New Roman"/>
          <w:iCs/>
          <w:sz w:val="24"/>
          <w:szCs w:val="24"/>
        </w:rPr>
        <w:t>мы считаем, что для крупных предприятий в условиях шока общественного мнения они должны реагировать на слухи и разъяснять их как быстро как можно, чтобы</w:t>
      </w:r>
      <w:r w:rsidRPr="00AF6350">
        <w:rPr>
          <w:rFonts w:ascii="Times New Roman" w:hAnsi="Times New Roman" w:cs="Times New Roman"/>
          <w:iCs/>
          <w:sz w:val="24"/>
          <w:szCs w:val="24"/>
        </w:rPr>
        <w:t xml:space="preserve"> сократить период аномальных колебаний цен на акции</w:t>
      </w:r>
      <w:r w:rsidR="0011531C" w:rsidRPr="00AF6350">
        <w:rPr>
          <w:rFonts w:ascii="Times New Roman" w:hAnsi="Times New Roman" w:cs="Times New Roman"/>
          <w:iCs/>
          <w:sz w:val="24"/>
          <w:szCs w:val="24"/>
        </w:rPr>
        <w:t>.</w:t>
      </w:r>
      <w:r w:rsidRPr="00AF6350">
        <w:rPr>
          <w:rFonts w:ascii="Times New Roman" w:hAnsi="Times New Roman" w:cs="Times New Roman"/>
          <w:iCs/>
          <w:sz w:val="24"/>
          <w:szCs w:val="24"/>
        </w:rPr>
        <w:t xml:space="preserve"> </w:t>
      </w:r>
      <w:r w:rsidR="0011531C" w:rsidRPr="00AF6350">
        <w:rPr>
          <w:rFonts w:ascii="Times New Roman" w:hAnsi="Times New Roman" w:cs="Times New Roman"/>
          <w:iCs/>
          <w:sz w:val="24"/>
          <w:szCs w:val="24"/>
        </w:rPr>
        <w:t>Д</w:t>
      </w:r>
      <w:r w:rsidRPr="00AF6350">
        <w:rPr>
          <w:rFonts w:ascii="Times New Roman" w:hAnsi="Times New Roman" w:cs="Times New Roman"/>
          <w:iCs/>
          <w:sz w:val="24"/>
          <w:szCs w:val="24"/>
        </w:rPr>
        <w:t>ля малых и средних предприятий</w:t>
      </w:r>
      <w:r w:rsidR="004764CC" w:rsidRPr="00AF6350">
        <w:rPr>
          <w:rFonts w:ascii="Times New Roman" w:hAnsi="Times New Roman" w:cs="Times New Roman"/>
          <w:iCs/>
          <w:sz w:val="24"/>
          <w:szCs w:val="24"/>
        </w:rPr>
        <w:t>,</w:t>
      </w:r>
      <w:r w:rsidRPr="00AF6350">
        <w:rPr>
          <w:rFonts w:ascii="Times New Roman" w:hAnsi="Times New Roman" w:cs="Times New Roman"/>
          <w:iCs/>
          <w:sz w:val="24"/>
          <w:szCs w:val="24"/>
        </w:rPr>
        <w:t xml:space="preserve"> они должны обеспечить своевременное и достаточное раскрытие ключевой информации, чтобы уменьшить влияние колебаний общественного мнения</w:t>
      </w:r>
      <w:r w:rsidR="0011531C" w:rsidRPr="00AF6350">
        <w:rPr>
          <w:rFonts w:ascii="Times New Roman" w:hAnsi="Times New Roman" w:cs="Times New Roman"/>
          <w:iCs/>
          <w:sz w:val="24"/>
          <w:szCs w:val="24"/>
        </w:rPr>
        <w:t xml:space="preserve"> </w:t>
      </w:r>
      <w:r w:rsidRPr="00AF6350">
        <w:rPr>
          <w:rFonts w:ascii="Times New Roman" w:hAnsi="Times New Roman" w:cs="Times New Roman"/>
          <w:iCs/>
          <w:sz w:val="24"/>
          <w:szCs w:val="24"/>
        </w:rPr>
        <w:t>и сделать цены акций</w:t>
      </w:r>
      <w:r w:rsidR="0011531C" w:rsidRPr="00AF6350">
        <w:rPr>
          <w:rFonts w:ascii="Times New Roman" w:hAnsi="Times New Roman" w:cs="Times New Roman"/>
          <w:iCs/>
          <w:sz w:val="24"/>
          <w:szCs w:val="24"/>
        </w:rPr>
        <w:t xml:space="preserve"> </w:t>
      </w:r>
      <w:r w:rsidRPr="00AF6350">
        <w:rPr>
          <w:rFonts w:ascii="Times New Roman" w:hAnsi="Times New Roman" w:cs="Times New Roman"/>
          <w:iCs/>
          <w:sz w:val="24"/>
          <w:szCs w:val="24"/>
        </w:rPr>
        <w:t xml:space="preserve">ближе к разумному уровню </w:t>
      </w:r>
      <w:r w:rsidR="0011531C" w:rsidRPr="00AF6350">
        <w:rPr>
          <w:rFonts w:ascii="Times New Roman" w:hAnsi="Times New Roman" w:cs="Times New Roman"/>
          <w:iCs/>
          <w:sz w:val="24"/>
          <w:szCs w:val="24"/>
        </w:rPr>
        <w:t>в долгосрочном периоде. А</w:t>
      </w:r>
      <w:r w:rsidRPr="00AF6350">
        <w:rPr>
          <w:rFonts w:ascii="Times New Roman" w:hAnsi="Times New Roman" w:cs="Times New Roman"/>
          <w:iCs/>
          <w:sz w:val="24"/>
          <w:szCs w:val="24"/>
        </w:rPr>
        <w:t xml:space="preserve"> </w:t>
      </w:r>
      <w:r w:rsidR="0011531C" w:rsidRPr="00AF6350">
        <w:rPr>
          <w:rFonts w:ascii="Times New Roman" w:hAnsi="Times New Roman" w:cs="Times New Roman"/>
          <w:iCs/>
          <w:sz w:val="24"/>
          <w:szCs w:val="24"/>
        </w:rPr>
        <w:t xml:space="preserve">индивидуальным инвесторам необходимо внимательно следить за общественным мнением в интернете, так как влияние колебаний общественного мнения кратковременно и весьма случайно, поэтому слепые инвестиции в этом случае могут легко привести к убыткам. </w:t>
      </w:r>
    </w:p>
    <w:p w14:paraId="7221119B" w14:textId="0317AD34" w:rsidR="00961AA1" w:rsidRPr="00961AA1" w:rsidRDefault="00961AA1" w:rsidP="00961AA1">
      <w:pPr>
        <w:widowControl/>
        <w:jc w:val="left"/>
        <w:rPr>
          <w:rFonts w:ascii="Times New Roman" w:hAnsi="Times New Roman" w:cs="Times New Roman"/>
          <w:iCs/>
          <w:sz w:val="28"/>
          <w:szCs w:val="28"/>
        </w:rPr>
      </w:pPr>
      <w:r>
        <w:rPr>
          <w:rFonts w:ascii="Times New Roman" w:hAnsi="Times New Roman" w:cs="Times New Roman"/>
          <w:iCs/>
          <w:sz w:val="28"/>
          <w:szCs w:val="28"/>
        </w:rPr>
        <w:br w:type="page"/>
      </w:r>
    </w:p>
    <w:p w14:paraId="46585614" w14:textId="2FF734C4" w:rsidR="007D6D5E" w:rsidRPr="00616030" w:rsidRDefault="00FC5B8D" w:rsidP="007D6D5E">
      <w:pPr>
        <w:pStyle w:val="1"/>
        <w:rPr>
          <w:rFonts w:eastAsia="宋体" w:cs="Times New Roman"/>
          <w:lang w:val="en-US"/>
        </w:rPr>
      </w:pPr>
      <w:bookmarkStart w:id="29" w:name="_Toc100085685"/>
      <w:r>
        <w:rPr>
          <w:rFonts w:eastAsia="宋体" w:cs="Times New Roman"/>
          <w:lang w:val="en-US"/>
        </w:rPr>
        <w:lastRenderedPageBreak/>
        <w:t>5</w:t>
      </w:r>
      <w:r w:rsidR="007D6D5E" w:rsidRPr="00616030">
        <w:rPr>
          <w:rFonts w:eastAsia="宋体" w:cs="Times New Roman"/>
          <w:lang w:val="en-US"/>
        </w:rPr>
        <w:t xml:space="preserve">. </w:t>
      </w:r>
      <w:r w:rsidR="00961AA1" w:rsidRPr="00961AA1">
        <w:rPr>
          <w:rFonts w:eastAsia="宋体" w:cs="Times New Roman"/>
        </w:rPr>
        <w:t>БИБЛИОГРАФИЧЕСКИЙ</w:t>
      </w:r>
      <w:r w:rsidR="00961AA1" w:rsidRPr="00616030">
        <w:rPr>
          <w:rFonts w:eastAsia="宋体" w:cs="Times New Roman"/>
          <w:lang w:val="en-US"/>
        </w:rPr>
        <w:t xml:space="preserve"> </w:t>
      </w:r>
      <w:r w:rsidR="00961AA1" w:rsidRPr="00961AA1">
        <w:rPr>
          <w:rFonts w:eastAsia="宋体" w:cs="Times New Roman"/>
        </w:rPr>
        <w:t>СПИСОК</w:t>
      </w:r>
      <w:bookmarkEnd w:id="29"/>
    </w:p>
    <w:p w14:paraId="3D5A1E29" w14:textId="6702ABEC" w:rsidR="00383F10" w:rsidRPr="00383F10" w:rsidRDefault="007D6D5E" w:rsidP="00383F10">
      <w:pPr>
        <w:rPr>
          <w:lang w:val="en-US"/>
        </w:rPr>
      </w:pPr>
      <w:r w:rsidRPr="00AB2C14">
        <w:rPr>
          <w:rFonts w:hint="eastAsia"/>
          <w:lang w:val="en-US"/>
        </w:rPr>
        <w:t>[</w:t>
      </w:r>
      <w:r w:rsidRPr="00AB2C14">
        <w:rPr>
          <w:lang w:val="en-US"/>
        </w:rPr>
        <w:t>1]</w:t>
      </w:r>
      <w:r w:rsidR="00383F10" w:rsidRPr="00383F10">
        <w:rPr>
          <w:sz w:val="18"/>
          <w:szCs w:val="18"/>
          <w:lang w:val="en-US"/>
        </w:rPr>
        <w:t xml:space="preserve"> </w:t>
      </w:r>
      <w:r w:rsidR="00383F10" w:rsidRPr="00383F10">
        <w:rPr>
          <w:lang w:val="en-US"/>
        </w:rPr>
        <w:t>The Journal of Finance, Vol. 25, No. 2, Papers and Proceedings of the Twenty-Eighth Annual Meeting of the American Finance Association New York, N.Y. December, 28-30, 1969(May, 1970), pp. 383-417</w:t>
      </w:r>
    </w:p>
    <w:p w14:paraId="4543E7BB" w14:textId="16ACADDA" w:rsidR="00383F10" w:rsidRPr="00383F10" w:rsidRDefault="00383F10" w:rsidP="00383F10">
      <w:pPr>
        <w:rPr>
          <w:lang w:val="en-US"/>
        </w:rPr>
      </w:pPr>
      <w:r w:rsidRPr="007D6D5E">
        <w:rPr>
          <w:rFonts w:hint="eastAsia"/>
          <w:lang w:val="en-US"/>
        </w:rPr>
        <w:t>[</w:t>
      </w:r>
      <w:r w:rsidRPr="007D6D5E">
        <w:rPr>
          <w:lang w:val="en-US"/>
        </w:rPr>
        <w:t>2]</w:t>
      </w:r>
      <w:r w:rsidRPr="00383F10">
        <w:rPr>
          <w:lang w:val="en-US"/>
        </w:rPr>
        <w:t xml:space="preserve"> </w:t>
      </w:r>
      <w:r w:rsidRPr="00383F10">
        <w:rPr>
          <w:lang w:val="en-US"/>
        </w:rPr>
        <w:t>Black F., Noise, Journal of finance, 1986,3(41): 529-543.</w:t>
      </w:r>
    </w:p>
    <w:p w14:paraId="591DCCCB" w14:textId="4E232E16" w:rsidR="00383F10" w:rsidRPr="00383F10" w:rsidRDefault="00383F10" w:rsidP="00383F10">
      <w:pPr>
        <w:rPr>
          <w:lang w:val="en-US"/>
        </w:rPr>
      </w:pPr>
      <w:r w:rsidRPr="007D6D5E">
        <w:rPr>
          <w:lang w:val="en-US"/>
        </w:rPr>
        <w:t>[3]</w:t>
      </w:r>
      <w:r w:rsidRPr="00383F10">
        <w:rPr>
          <w:lang w:val="en-US"/>
        </w:rPr>
        <w:t xml:space="preserve"> </w:t>
      </w:r>
      <w:proofErr w:type="gramStart"/>
      <w:r w:rsidRPr="00383F10">
        <w:rPr>
          <w:lang w:val="en-US"/>
        </w:rPr>
        <w:t>De  Long</w:t>
      </w:r>
      <w:proofErr w:type="gramEnd"/>
      <w:r w:rsidRPr="00383F10">
        <w:rPr>
          <w:lang w:val="en-US"/>
        </w:rPr>
        <w:t xml:space="preserve">  J  B,  Shleifer  A,  Summers  L  Het  al.,  Noise  Trader  Risk  in  Financial Markets, The Journal of Political Economy, 1990, 98 (4): 703-38.</w:t>
      </w:r>
    </w:p>
    <w:p w14:paraId="5F81A808" w14:textId="61DB3E47" w:rsidR="007D6D5E" w:rsidRDefault="00383F10" w:rsidP="00383F10">
      <w:pPr>
        <w:rPr>
          <w:lang w:val="en-US"/>
        </w:rPr>
      </w:pPr>
      <w:r w:rsidRPr="007D6D5E">
        <w:rPr>
          <w:lang w:val="en-US"/>
        </w:rPr>
        <w:t>[4]</w:t>
      </w:r>
      <w:r w:rsidRPr="00383F10">
        <w:rPr>
          <w:lang w:val="en-US"/>
        </w:rPr>
        <w:t xml:space="preserve"> </w:t>
      </w:r>
      <w:r w:rsidRPr="00383F10">
        <w:rPr>
          <w:lang w:val="en-US"/>
        </w:rPr>
        <w:t>De Long J B, Shleifer A, Summers L Het al., The Survival of Noise Traders in Financial Markets, The Journal of Business, 1991, 64(1): 1-19.</w:t>
      </w:r>
    </w:p>
    <w:p w14:paraId="32F10189" w14:textId="79FD2031" w:rsidR="00383F10" w:rsidRDefault="00383F10" w:rsidP="00383F10">
      <w:r w:rsidRPr="00383F10">
        <w:rPr>
          <w:rFonts w:hint="eastAsia"/>
        </w:rPr>
        <w:t>[</w:t>
      </w:r>
      <w:r w:rsidRPr="00383F10">
        <w:t xml:space="preserve">5] </w:t>
      </w:r>
      <w:r w:rsidRPr="00383F10">
        <w:t xml:space="preserve">Ван </w:t>
      </w:r>
      <w:proofErr w:type="spellStart"/>
      <w:r w:rsidRPr="00383F10">
        <w:t>Женьхуа</w:t>
      </w:r>
      <w:proofErr w:type="spellEnd"/>
      <w:r w:rsidRPr="00383F10">
        <w:t xml:space="preserve">. Эмпирические доказательства риска шумовых трейдера на фондовом рынке Китая [D]. Университет </w:t>
      </w:r>
      <w:proofErr w:type="spellStart"/>
      <w:r w:rsidRPr="00383F10">
        <w:t>Цзинана</w:t>
      </w:r>
      <w:proofErr w:type="spellEnd"/>
      <w:r w:rsidRPr="00383F10">
        <w:t>, 2008 год.</w:t>
      </w:r>
    </w:p>
    <w:p w14:paraId="7EC8ED0F" w14:textId="3AE602D3" w:rsidR="00383F10" w:rsidRDefault="00383F10" w:rsidP="00383F10">
      <w:pPr>
        <w:rPr>
          <w:lang w:val="en-US"/>
        </w:rPr>
      </w:pPr>
      <w:r>
        <w:rPr>
          <w:rFonts w:hint="eastAsia"/>
        </w:rPr>
        <w:t>[</w:t>
      </w:r>
      <w:r>
        <w:t xml:space="preserve">6] </w:t>
      </w:r>
      <w:r w:rsidRPr="00383F10">
        <w:rPr>
          <w:rFonts w:hint="eastAsia"/>
        </w:rPr>
        <w:t>Мао</w:t>
      </w:r>
      <w:r w:rsidRPr="00383F10">
        <w:t xml:space="preserve"> Ису (2014 г.) Новые исследования шума в СМИ по распространению деления в микроблогах (магистерская диссертация, Университет </w:t>
      </w:r>
      <w:proofErr w:type="spellStart"/>
      <w:r w:rsidRPr="00383F10">
        <w:t>Сянтань</w:t>
      </w:r>
      <w:proofErr w:type="spellEnd"/>
      <w:r w:rsidRPr="00383F10">
        <w:t xml:space="preserve">). </w:t>
      </w:r>
      <w:hyperlink r:id="rId21" w:history="1">
        <w:r w:rsidRPr="00D43B83">
          <w:rPr>
            <w:rStyle w:val="af2"/>
            <w:lang w:val="en-US"/>
          </w:rPr>
          <w:t>https</w:t>
        </w:r>
        <w:r w:rsidRPr="00383F10">
          <w:rPr>
            <w:rStyle w:val="af2"/>
            <w:lang w:val="en-US"/>
          </w:rPr>
          <w:t>://</w:t>
        </w:r>
        <w:r w:rsidRPr="00D43B83">
          <w:rPr>
            <w:rStyle w:val="af2"/>
            <w:lang w:val="en-US"/>
          </w:rPr>
          <w:t>kns</w:t>
        </w:r>
        <w:r w:rsidRPr="00383F10">
          <w:rPr>
            <w:rStyle w:val="af2"/>
            <w:lang w:val="en-US"/>
          </w:rPr>
          <w:t>.</w:t>
        </w:r>
        <w:r w:rsidRPr="00D43B83">
          <w:rPr>
            <w:rStyle w:val="af2"/>
            <w:lang w:val="en-US"/>
          </w:rPr>
          <w:t>cnki</w:t>
        </w:r>
        <w:r w:rsidRPr="00383F10">
          <w:rPr>
            <w:rStyle w:val="af2"/>
            <w:lang w:val="en-US"/>
          </w:rPr>
          <w:t>.</w:t>
        </w:r>
        <w:r w:rsidRPr="00D43B83">
          <w:rPr>
            <w:rStyle w:val="af2"/>
            <w:lang w:val="en-US"/>
          </w:rPr>
          <w:t>net</w:t>
        </w:r>
        <w:r w:rsidRPr="00383F10">
          <w:rPr>
            <w:rStyle w:val="af2"/>
            <w:lang w:val="en-US"/>
          </w:rPr>
          <w:t>/</w:t>
        </w:r>
        <w:r w:rsidRPr="00D43B83">
          <w:rPr>
            <w:rStyle w:val="af2"/>
            <w:lang w:val="en-US"/>
          </w:rPr>
          <w:t>KCMS</w:t>
        </w:r>
        <w:r w:rsidRPr="00383F10">
          <w:rPr>
            <w:rStyle w:val="af2"/>
            <w:lang w:val="en-US"/>
          </w:rPr>
          <w:t>/</w:t>
        </w:r>
        <w:r w:rsidRPr="00D43B83">
          <w:rPr>
            <w:rStyle w:val="af2"/>
            <w:lang w:val="en-US"/>
          </w:rPr>
          <w:t>detail</w:t>
        </w:r>
        <w:r w:rsidRPr="00383F10">
          <w:rPr>
            <w:rStyle w:val="af2"/>
            <w:lang w:val="en-US"/>
          </w:rPr>
          <w:t>/</w:t>
        </w:r>
        <w:r w:rsidRPr="00D43B83">
          <w:rPr>
            <w:rStyle w:val="af2"/>
            <w:lang w:val="en-US"/>
          </w:rPr>
          <w:t>detail</w:t>
        </w:r>
        <w:r w:rsidRPr="00383F10">
          <w:rPr>
            <w:rStyle w:val="af2"/>
            <w:lang w:val="en-US"/>
          </w:rPr>
          <w:t>.</w:t>
        </w:r>
        <w:r w:rsidRPr="00D43B83">
          <w:rPr>
            <w:rStyle w:val="af2"/>
            <w:lang w:val="en-US"/>
          </w:rPr>
          <w:t>aspx</w:t>
        </w:r>
        <w:r w:rsidRPr="00383F10">
          <w:rPr>
            <w:rStyle w:val="af2"/>
            <w:lang w:val="en-US"/>
          </w:rPr>
          <w:t>?</w:t>
        </w:r>
        <w:r w:rsidRPr="00D43B83">
          <w:rPr>
            <w:rStyle w:val="af2"/>
            <w:lang w:val="en-US"/>
          </w:rPr>
          <w:t>dbname</w:t>
        </w:r>
        <w:r w:rsidRPr="00383F10">
          <w:rPr>
            <w:rStyle w:val="af2"/>
            <w:lang w:val="en-US"/>
          </w:rPr>
          <w:t>=</w:t>
        </w:r>
        <w:r w:rsidRPr="00D43B83">
          <w:rPr>
            <w:rStyle w:val="af2"/>
            <w:lang w:val="en-US"/>
          </w:rPr>
          <w:t>CMFD</w:t>
        </w:r>
        <w:r w:rsidRPr="00383F10">
          <w:rPr>
            <w:rStyle w:val="af2"/>
            <w:lang w:val="en-US"/>
          </w:rPr>
          <w:t>201501&amp;</w:t>
        </w:r>
        <w:r w:rsidRPr="00D43B83">
          <w:rPr>
            <w:rStyle w:val="af2"/>
            <w:lang w:val="en-US"/>
          </w:rPr>
          <w:t>filename</w:t>
        </w:r>
        <w:r w:rsidRPr="00383F10">
          <w:rPr>
            <w:rStyle w:val="af2"/>
            <w:lang w:val="en-US"/>
          </w:rPr>
          <w:t>=1014414057.</w:t>
        </w:r>
        <w:r w:rsidRPr="00D43B83">
          <w:rPr>
            <w:rStyle w:val="af2"/>
            <w:lang w:val="en-US"/>
          </w:rPr>
          <w:t>nh</w:t>
        </w:r>
      </w:hyperlink>
    </w:p>
    <w:p w14:paraId="653BAA6C" w14:textId="5547CEE2" w:rsidR="00383F10" w:rsidRPr="00383F10" w:rsidRDefault="00383F10" w:rsidP="00383F10">
      <w:pPr>
        <w:rPr>
          <w:lang w:val="en-US"/>
        </w:rPr>
      </w:pPr>
      <w:r>
        <w:rPr>
          <w:lang w:val="en-US"/>
        </w:rPr>
        <w:t xml:space="preserve">[7] </w:t>
      </w:r>
      <w:r w:rsidRPr="00383F10">
        <w:rPr>
          <w:lang w:val="en-US"/>
        </w:rPr>
        <w:t>Fung G，Yu J，Lam W． News Sensitive Stock Trend Prediction ［M］． Advances in Knowledge Discovery and Data Mining． 2002: 481 － 493．</w:t>
      </w:r>
    </w:p>
    <w:p w14:paraId="3D05CDEC" w14:textId="28CF39A7" w:rsidR="00383F10" w:rsidRPr="00383F10" w:rsidRDefault="00383F10" w:rsidP="00383F10">
      <w:r w:rsidRPr="00383F10">
        <w:t>[8</w:t>
      </w:r>
      <w:r>
        <w:t xml:space="preserve">] </w:t>
      </w:r>
      <w:r w:rsidRPr="00383F10">
        <w:rPr>
          <w:lang w:val="en-US"/>
        </w:rPr>
        <w:t>Yi</w:t>
      </w:r>
      <w:r w:rsidRPr="00383F10">
        <w:t xml:space="preserve"> </w:t>
      </w:r>
      <w:proofErr w:type="spellStart"/>
      <w:r w:rsidRPr="00383F10">
        <w:rPr>
          <w:lang w:val="en-US"/>
        </w:rPr>
        <w:t>Hongbo</w:t>
      </w:r>
      <w:proofErr w:type="spellEnd"/>
      <w:r w:rsidRPr="00383F10">
        <w:t xml:space="preserve">, </w:t>
      </w:r>
      <w:r w:rsidRPr="00383F10">
        <w:rPr>
          <w:lang w:val="en-US"/>
        </w:rPr>
        <w:t>Lai</w:t>
      </w:r>
      <w:r w:rsidRPr="00383F10">
        <w:t xml:space="preserve"> </w:t>
      </w:r>
      <w:proofErr w:type="spellStart"/>
      <w:r w:rsidRPr="00383F10">
        <w:rPr>
          <w:lang w:val="en-US"/>
        </w:rPr>
        <w:t>Juanjuan</w:t>
      </w:r>
      <w:proofErr w:type="spellEnd"/>
      <w:r w:rsidRPr="00383F10">
        <w:t xml:space="preserve">, </w:t>
      </w:r>
      <w:r w:rsidRPr="00383F10">
        <w:rPr>
          <w:lang w:val="en-US"/>
        </w:rPr>
        <w:t>Dong</w:t>
      </w:r>
      <w:r w:rsidRPr="00383F10">
        <w:t xml:space="preserve"> </w:t>
      </w:r>
      <w:proofErr w:type="spellStart"/>
      <w:r w:rsidRPr="00383F10">
        <w:rPr>
          <w:lang w:val="en-US"/>
        </w:rPr>
        <w:t>Dayong</w:t>
      </w:r>
      <w:proofErr w:type="spellEnd"/>
      <w:r w:rsidRPr="00383F10">
        <w:t xml:space="preserve"> Влияние различных настроений инвесторов интернет-форумов на торговый рынок — эмпирический анализ, основанный на модели </w:t>
      </w:r>
      <w:r w:rsidRPr="00383F10">
        <w:rPr>
          <w:lang w:val="en-US"/>
        </w:rPr>
        <w:t>VAR</w:t>
      </w:r>
      <w:r w:rsidRPr="00383F10">
        <w:t xml:space="preserve"> [</w:t>
      </w:r>
      <w:r w:rsidRPr="00383F10">
        <w:rPr>
          <w:lang w:val="en-US"/>
        </w:rPr>
        <w:t>J</w:t>
      </w:r>
      <w:r w:rsidRPr="00383F10">
        <w:t xml:space="preserve">], Журнал финансов и экономики, 2015 (1): 46-54. </w:t>
      </w:r>
    </w:p>
    <w:p w14:paraId="07E81B89" w14:textId="6AB1483B" w:rsidR="00383F10" w:rsidRDefault="00383F10" w:rsidP="00383F10">
      <w:r>
        <w:t xml:space="preserve">[9] </w:t>
      </w:r>
      <w:r w:rsidRPr="00383F10">
        <w:t>Ли Ци. Исследование информационного поведения индивидуальных инвесторов на фондовом рынке Китая [D]. Восточно-китайский педагогический университет, 2012 г.</w:t>
      </w:r>
    </w:p>
    <w:p w14:paraId="54FA7DF5" w14:textId="77777777" w:rsidR="00383F10" w:rsidRPr="00383F10" w:rsidRDefault="00383F10" w:rsidP="00383F10">
      <w:r>
        <w:rPr>
          <w:rFonts w:hint="eastAsia"/>
          <w:lang w:val="en-US"/>
        </w:rPr>
        <w:t>[</w:t>
      </w:r>
      <w:r>
        <w:rPr>
          <w:lang w:val="en-US"/>
        </w:rPr>
        <w:t xml:space="preserve">10] </w:t>
      </w:r>
      <w:proofErr w:type="spellStart"/>
      <w:r w:rsidRPr="00383F10">
        <w:rPr>
          <w:lang w:val="en-US"/>
        </w:rPr>
        <w:t>Tetlock</w:t>
      </w:r>
      <w:proofErr w:type="spellEnd"/>
      <w:r w:rsidRPr="00383F10">
        <w:rPr>
          <w:lang w:val="en-US"/>
        </w:rPr>
        <w:t xml:space="preserve"> P C． Giving Content to Investor Sentiment: The Ｒole of Media in The Stock Market ［J］． The</w:t>
      </w:r>
      <w:r w:rsidRPr="00383F10">
        <w:t xml:space="preserve"> </w:t>
      </w:r>
      <w:r w:rsidRPr="00383F10">
        <w:rPr>
          <w:lang w:val="en-US"/>
        </w:rPr>
        <w:t>Journal</w:t>
      </w:r>
      <w:r w:rsidRPr="00383F10">
        <w:t xml:space="preserve"> </w:t>
      </w:r>
      <w:r w:rsidRPr="00383F10">
        <w:rPr>
          <w:lang w:val="en-US"/>
        </w:rPr>
        <w:t>of</w:t>
      </w:r>
      <w:r w:rsidRPr="00383F10">
        <w:t xml:space="preserve"> </w:t>
      </w:r>
      <w:r w:rsidRPr="00383F10">
        <w:rPr>
          <w:lang w:val="en-US"/>
        </w:rPr>
        <w:t>Finance</w:t>
      </w:r>
      <w:r w:rsidRPr="00383F10">
        <w:t>． 2007，62 ( 3) : 1139 － 1168．</w:t>
      </w:r>
    </w:p>
    <w:p w14:paraId="28BEFD24" w14:textId="3CEB1B74" w:rsidR="00383F10" w:rsidRPr="00383F10" w:rsidRDefault="00383F10" w:rsidP="00383F10">
      <w:r>
        <w:t xml:space="preserve">[11] </w:t>
      </w:r>
      <w:r w:rsidRPr="00383F10">
        <w:t>Ван Мэ</w:t>
      </w:r>
      <w:proofErr w:type="spellStart"/>
      <w:r w:rsidRPr="00383F10">
        <w:t>йцзинь</w:t>
      </w:r>
      <w:proofErr w:type="spellEnd"/>
      <w:r w:rsidRPr="00383F10">
        <w:t xml:space="preserve">, Сунь </w:t>
      </w:r>
      <w:proofErr w:type="spellStart"/>
      <w:r w:rsidRPr="00383F10">
        <w:t>Цзяньцзюнь</w:t>
      </w:r>
      <w:proofErr w:type="spellEnd"/>
      <w:r w:rsidRPr="00383F10">
        <w:t xml:space="preserve"> Доходность фондового рынка Китая, волатильность доходов и настроения инвесторов [J] Экономические исследования, 2004 (10): 75-83.</w:t>
      </w:r>
    </w:p>
    <w:p w14:paraId="30FE9FCB" w14:textId="77777777" w:rsidR="00F2742D" w:rsidRPr="00F2742D" w:rsidRDefault="00383F10" w:rsidP="00F2742D">
      <w:r w:rsidRPr="00F2742D">
        <w:rPr>
          <w:rFonts w:hint="eastAsia"/>
          <w:lang w:val="en-US"/>
        </w:rPr>
        <w:t>[</w:t>
      </w:r>
      <w:r w:rsidR="00F2742D" w:rsidRPr="00F2742D">
        <w:rPr>
          <w:lang w:val="en-US"/>
        </w:rPr>
        <w:t xml:space="preserve">12] </w:t>
      </w:r>
      <w:r w:rsidR="00F2742D" w:rsidRPr="00F2742D">
        <w:rPr>
          <w:lang w:val="en-US"/>
        </w:rPr>
        <w:t xml:space="preserve">Shi </w:t>
      </w:r>
      <w:proofErr w:type="spellStart"/>
      <w:r w:rsidR="00F2742D" w:rsidRPr="00F2742D">
        <w:rPr>
          <w:lang w:val="en-US"/>
        </w:rPr>
        <w:t>yong</w:t>
      </w:r>
      <w:proofErr w:type="spellEnd"/>
      <w:r w:rsidR="00F2742D" w:rsidRPr="00F2742D">
        <w:rPr>
          <w:lang w:val="en-US"/>
        </w:rPr>
        <w:t xml:space="preserve">; Tang Jing; Guo Wei. </w:t>
      </w:r>
      <w:r w:rsidR="00F2742D" w:rsidRPr="00F2742D">
        <w:t xml:space="preserve">Инвесторы в социальных сетях обращают внимание, эмоции инвесторов на фондовом рынке Китая [J]. </w:t>
      </w:r>
      <w:proofErr w:type="spellStart"/>
      <w:r w:rsidR="00F2742D" w:rsidRPr="00F2742D">
        <w:t>Ярлнал</w:t>
      </w:r>
      <w:proofErr w:type="spellEnd"/>
      <w:r w:rsidR="00F2742D" w:rsidRPr="00F2742D">
        <w:t xml:space="preserve"> Центрального университета финансов и экономики, 2017, 0 (7): 45-53</w:t>
      </w:r>
    </w:p>
    <w:p w14:paraId="2E2CE962" w14:textId="20280312" w:rsidR="00383F10" w:rsidRDefault="00F2742D" w:rsidP="00F2742D">
      <w:r>
        <w:t xml:space="preserve">[13] </w:t>
      </w:r>
      <w:r w:rsidRPr="00F2742D">
        <w:rPr>
          <w:rFonts w:hint="eastAsia"/>
        </w:rPr>
        <w:t>Ван</w:t>
      </w:r>
      <w:r w:rsidRPr="00F2742D">
        <w:t xml:space="preserve"> </w:t>
      </w:r>
      <w:proofErr w:type="spellStart"/>
      <w:r w:rsidRPr="00F2742D">
        <w:t>Симин</w:t>
      </w:r>
      <w:proofErr w:type="spellEnd"/>
      <w:r w:rsidRPr="00F2742D">
        <w:t>. Исследование влияния акций общественного мнения на фондовом рынке [D]. Южный Китайский университет технологий, 2018 года.</w:t>
      </w:r>
    </w:p>
    <w:p w14:paraId="3A0A89C1" w14:textId="585DE44F" w:rsidR="00F2742D" w:rsidRPr="00F2742D" w:rsidRDefault="00F2742D" w:rsidP="00F2742D">
      <w:pPr>
        <w:rPr>
          <w:lang w:val="en-US"/>
        </w:rPr>
      </w:pPr>
      <w:r>
        <w:rPr>
          <w:rFonts w:hint="eastAsia"/>
        </w:rPr>
        <w:t>[</w:t>
      </w:r>
      <w:r>
        <w:t xml:space="preserve">14] </w:t>
      </w:r>
      <w:r w:rsidRPr="00F2742D">
        <w:rPr>
          <w:rFonts w:hint="eastAsia"/>
        </w:rPr>
        <w:t>Официальный</w:t>
      </w:r>
      <w:r w:rsidRPr="00F2742D">
        <w:t xml:space="preserve"> сайт </w:t>
      </w:r>
      <w:r>
        <w:t xml:space="preserve">компании </w:t>
      </w:r>
      <w:proofErr w:type="spellStart"/>
      <w:r>
        <w:rPr>
          <w:rFonts w:hint="eastAsia"/>
        </w:rPr>
        <w:t>E</w:t>
      </w:r>
      <w:r>
        <w:t>astmoney</w:t>
      </w:r>
      <w:proofErr w:type="spellEnd"/>
      <w:r>
        <w:t xml:space="preserve">. </w:t>
      </w:r>
      <w:hyperlink r:id="rId22" w:history="1">
        <w:r w:rsidRPr="00D43B83">
          <w:rPr>
            <w:rStyle w:val="af2"/>
            <w:lang w:val="en-US"/>
          </w:rPr>
          <w:t>https</w:t>
        </w:r>
        <w:r w:rsidRPr="00F2742D">
          <w:rPr>
            <w:rStyle w:val="af2"/>
            <w:lang w:val="en-US"/>
          </w:rPr>
          <w:t>://</w:t>
        </w:r>
        <w:r w:rsidRPr="00D43B83">
          <w:rPr>
            <w:rStyle w:val="af2"/>
            <w:lang w:val="en-US"/>
          </w:rPr>
          <w:t>about</w:t>
        </w:r>
        <w:r w:rsidRPr="00F2742D">
          <w:rPr>
            <w:rStyle w:val="af2"/>
            <w:lang w:val="en-US"/>
          </w:rPr>
          <w:t>.</w:t>
        </w:r>
        <w:r w:rsidRPr="00D43B83">
          <w:rPr>
            <w:rStyle w:val="af2"/>
            <w:lang w:val="en-US"/>
          </w:rPr>
          <w:t>eastmoney</w:t>
        </w:r>
        <w:r w:rsidRPr="00F2742D">
          <w:rPr>
            <w:rStyle w:val="af2"/>
            <w:lang w:val="en-US"/>
          </w:rPr>
          <w:t>.</w:t>
        </w:r>
        <w:r w:rsidRPr="00D43B83">
          <w:rPr>
            <w:rStyle w:val="af2"/>
            <w:lang w:val="en-US"/>
          </w:rPr>
          <w:t>com</w:t>
        </w:r>
        <w:r w:rsidRPr="00F2742D">
          <w:rPr>
            <w:rStyle w:val="af2"/>
            <w:lang w:val="en-US"/>
          </w:rPr>
          <w:t>/</w:t>
        </w:r>
      </w:hyperlink>
    </w:p>
    <w:p w14:paraId="0297DD84" w14:textId="6A58D636" w:rsidR="00F2742D" w:rsidRDefault="00F2742D" w:rsidP="00F2742D">
      <w:r w:rsidRPr="00F2742D">
        <w:t xml:space="preserve">[15] </w:t>
      </w:r>
      <w:r w:rsidRPr="00F2742D">
        <w:t xml:space="preserve">У </w:t>
      </w:r>
      <w:proofErr w:type="spellStart"/>
      <w:r w:rsidRPr="00F2742D">
        <w:t>Ченгбинь</w:t>
      </w:r>
      <w:proofErr w:type="spellEnd"/>
      <w:r w:rsidRPr="00F2742D">
        <w:t xml:space="preserve">. Применение алгоритма классификации текстовых настроений в анализе общественного мнения [D]. </w:t>
      </w:r>
      <w:proofErr w:type="spellStart"/>
      <w:r w:rsidRPr="00F2742D">
        <w:t>Наньчанский</w:t>
      </w:r>
      <w:proofErr w:type="spellEnd"/>
      <w:r w:rsidRPr="00F2742D">
        <w:t xml:space="preserve"> университет, 2021. DOI: 10.27232/d.cnki.gnchu.2021.001993.</w:t>
      </w:r>
    </w:p>
    <w:p w14:paraId="6D1ECF60" w14:textId="1B483BBE" w:rsidR="00F2742D" w:rsidRDefault="00F2742D" w:rsidP="00F2742D">
      <w:r w:rsidRPr="00F2742D">
        <w:rPr>
          <w:rFonts w:hint="eastAsia"/>
          <w:lang w:val="en-US"/>
        </w:rPr>
        <w:t>[</w:t>
      </w:r>
      <w:r w:rsidRPr="00F2742D">
        <w:rPr>
          <w:lang w:val="en-US"/>
        </w:rPr>
        <w:t xml:space="preserve">16] </w:t>
      </w:r>
      <w:r w:rsidRPr="00F2742D">
        <w:rPr>
          <w:lang w:val="en-US"/>
        </w:rPr>
        <w:t xml:space="preserve">Luo Xin, Xia Delin, Yan </w:t>
      </w:r>
      <w:proofErr w:type="spellStart"/>
      <w:r w:rsidRPr="00F2742D">
        <w:rPr>
          <w:lang w:val="en-US"/>
        </w:rPr>
        <w:t>Puliu</w:t>
      </w:r>
      <w:proofErr w:type="spellEnd"/>
      <w:r w:rsidRPr="00F2742D">
        <w:rPr>
          <w:lang w:val="en-US"/>
        </w:rPr>
        <w:t xml:space="preserve">. Feature selection based on word frequency difference and improved TF-IDF formula [J]. </w:t>
      </w:r>
      <w:r w:rsidRPr="00F2742D">
        <w:t>Computer Applications, 2005(09):2031-2033.</w:t>
      </w:r>
    </w:p>
    <w:p w14:paraId="3D289C06" w14:textId="6A562BAD" w:rsidR="00F2742D" w:rsidRDefault="00F2742D" w:rsidP="00F2742D">
      <w:r>
        <w:rPr>
          <w:rFonts w:hint="eastAsia"/>
        </w:rPr>
        <w:t>[</w:t>
      </w:r>
      <w:r>
        <w:t xml:space="preserve">17] </w:t>
      </w:r>
      <w:r w:rsidR="000D7F07">
        <w:rPr>
          <w:rFonts w:hint="eastAsia"/>
        </w:rPr>
        <w:t>Т</w:t>
      </w:r>
      <w:r w:rsidR="000D7F07" w:rsidRPr="000D7F07">
        <w:rPr>
          <w:rFonts w:hint="eastAsia"/>
        </w:rPr>
        <w:t>езаурус</w:t>
      </w:r>
      <w:r w:rsidR="000D7F07" w:rsidRPr="000D7F07">
        <w:t xml:space="preserve"> китайского языка Университета </w:t>
      </w:r>
      <w:proofErr w:type="spellStart"/>
      <w:r w:rsidR="000D7F07" w:rsidRPr="000D7F07">
        <w:t>Цинхуа</w:t>
      </w:r>
      <w:proofErr w:type="spellEnd"/>
      <w:r>
        <w:t xml:space="preserve">. </w:t>
      </w:r>
      <w:hyperlink r:id="rId23" w:history="1">
        <w:r w:rsidR="000D7F07" w:rsidRPr="00D43B83">
          <w:rPr>
            <w:rStyle w:val="af2"/>
          </w:rPr>
          <w:t>http://nlp.csai.tsinghua.edu.cn/project/</w:t>
        </w:r>
      </w:hyperlink>
    </w:p>
    <w:p w14:paraId="7F7ED1CC" w14:textId="1B7454AA" w:rsidR="000D7F07" w:rsidRDefault="000D7F07" w:rsidP="00F2742D">
      <w:r>
        <w:rPr>
          <w:rFonts w:hint="eastAsia"/>
        </w:rPr>
        <w:t>[</w:t>
      </w:r>
      <w:r>
        <w:t xml:space="preserve">18] </w:t>
      </w:r>
      <w:r w:rsidRPr="000D7F07">
        <w:rPr>
          <w:rFonts w:hint="eastAsia"/>
        </w:rPr>
        <w:t>Алгоритм</w:t>
      </w:r>
      <w:r w:rsidRPr="000D7F07">
        <w:t xml:space="preserve"> пакетного градиентного спуска, </w:t>
      </w:r>
      <w:hyperlink r:id="rId24" w:history="1">
        <w:r w:rsidRPr="00D43B83">
          <w:rPr>
            <w:rStyle w:val="af2"/>
          </w:rPr>
          <w:t>https://zhuanlan.zhihu.com/p/61900607</w:t>
        </w:r>
      </w:hyperlink>
    </w:p>
    <w:p w14:paraId="405D9C05" w14:textId="5173A5FB" w:rsidR="000D7F07" w:rsidRDefault="000D7F07" w:rsidP="00F2742D">
      <w:r>
        <w:lastRenderedPageBreak/>
        <w:t xml:space="preserve">[19] </w:t>
      </w:r>
      <w:proofErr w:type="spellStart"/>
      <w:r w:rsidRPr="000D7F07">
        <w:t>Картаев</w:t>
      </w:r>
      <w:proofErr w:type="spellEnd"/>
      <w:r w:rsidRPr="000D7F07">
        <w:t xml:space="preserve"> Филипп, Введение в эконометрику: учебник. – М.: Экономический факультет МГУ имени М.В. Ломоносова, 2019. – 472 с</w:t>
      </w:r>
    </w:p>
    <w:p w14:paraId="5CB3701D" w14:textId="5DC0185F" w:rsidR="000D7F07" w:rsidRPr="000D7F07" w:rsidRDefault="000D7F07" w:rsidP="00F2742D">
      <w:pPr>
        <w:rPr>
          <w:rFonts w:hint="eastAsia"/>
        </w:rPr>
      </w:pPr>
      <w:r>
        <w:rPr>
          <w:rFonts w:hint="eastAsia"/>
        </w:rPr>
        <w:t>[</w:t>
      </w:r>
      <w:r>
        <w:t xml:space="preserve">20] </w:t>
      </w:r>
      <w:proofErr w:type="spellStart"/>
      <w:r w:rsidRPr="000D7F07">
        <w:t>Yi</w:t>
      </w:r>
      <w:proofErr w:type="spellEnd"/>
      <w:r w:rsidRPr="000D7F07">
        <w:t xml:space="preserve"> </w:t>
      </w:r>
      <w:proofErr w:type="spellStart"/>
      <w:r w:rsidRPr="000D7F07">
        <w:t>Hongbo</w:t>
      </w:r>
      <w:proofErr w:type="spellEnd"/>
      <w:r w:rsidRPr="000D7F07">
        <w:t xml:space="preserve">, </w:t>
      </w:r>
      <w:proofErr w:type="spellStart"/>
      <w:r w:rsidRPr="000D7F07">
        <w:t>Lai</w:t>
      </w:r>
      <w:proofErr w:type="spellEnd"/>
      <w:r w:rsidRPr="000D7F07">
        <w:t xml:space="preserve"> </w:t>
      </w:r>
      <w:proofErr w:type="spellStart"/>
      <w:r w:rsidRPr="000D7F07">
        <w:t>Juanjuan</w:t>
      </w:r>
      <w:proofErr w:type="spellEnd"/>
      <w:r w:rsidRPr="000D7F07">
        <w:t xml:space="preserve">, </w:t>
      </w:r>
      <w:proofErr w:type="spellStart"/>
      <w:r w:rsidRPr="000D7F07">
        <w:t>Dong</w:t>
      </w:r>
      <w:proofErr w:type="spellEnd"/>
      <w:r w:rsidRPr="000D7F07">
        <w:t xml:space="preserve"> </w:t>
      </w:r>
      <w:proofErr w:type="spellStart"/>
      <w:r w:rsidRPr="000D7F07">
        <w:t>Dayong</w:t>
      </w:r>
      <w:proofErr w:type="spellEnd"/>
      <w:r w:rsidRPr="000D7F07">
        <w:t xml:space="preserve"> Влияние различных настроений инвесторов на торговый рынок на интернет-форумах — эмпирический анализ, основанный на модели VAR [J], Journal </w:t>
      </w:r>
      <w:proofErr w:type="spellStart"/>
      <w:r w:rsidRPr="000D7F07">
        <w:t>of</w:t>
      </w:r>
      <w:proofErr w:type="spellEnd"/>
      <w:r w:rsidRPr="000D7F07">
        <w:t xml:space="preserve"> Finance </w:t>
      </w:r>
      <w:proofErr w:type="spellStart"/>
      <w:r w:rsidRPr="000D7F07">
        <w:t>and</w:t>
      </w:r>
      <w:proofErr w:type="spellEnd"/>
      <w:r w:rsidRPr="000D7F07">
        <w:t xml:space="preserve"> Economics, 2015 (1): 46-54</w:t>
      </w:r>
    </w:p>
    <w:p w14:paraId="3BE82B51" w14:textId="5F2685AF" w:rsidR="007D6D5E" w:rsidRPr="00F2742D" w:rsidRDefault="003A5B16" w:rsidP="003A5B16">
      <w:pPr>
        <w:widowControl/>
        <w:jc w:val="left"/>
      </w:pPr>
      <w:r w:rsidRPr="00F2742D">
        <w:br w:type="page"/>
      </w:r>
    </w:p>
    <w:p w14:paraId="2E997451" w14:textId="3265B70B" w:rsidR="007D6D5E" w:rsidRDefault="00FC5B8D" w:rsidP="007D6D5E">
      <w:pPr>
        <w:pStyle w:val="1"/>
        <w:rPr>
          <w:rFonts w:eastAsia="宋体" w:cs="Times New Roman"/>
        </w:rPr>
      </w:pPr>
      <w:bookmarkStart w:id="30" w:name="_Toc100085686"/>
      <w:r>
        <w:rPr>
          <w:rFonts w:eastAsia="宋体" w:cs="Times New Roman"/>
        </w:rPr>
        <w:lastRenderedPageBreak/>
        <w:t>6</w:t>
      </w:r>
      <w:r w:rsidR="007D6D5E" w:rsidRPr="00FB6CAA">
        <w:rPr>
          <w:rFonts w:eastAsia="宋体" w:cs="Times New Roman"/>
        </w:rPr>
        <w:t>.</w:t>
      </w:r>
      <w:r w:rsidR="007D6D5E">
        <w:rPr>
          <w:rFonts w:eastAsia="宋体" w:cs="Times New Roman"/>
        </w:rPr>
        <w:t xml:space="preserve"> </w:t>
      </w:r>
      <w:r w:rsidR="00961AA1" w:rsidRPr="00961AA1">
        <w:rPr>
          <w:rFonts w:eastAsia="宋体" w:cs="Times New Roman"/>
        </w:rPr>
        <w:t>ПРИЛОЖЕНИЯ</w:t>
      </w:r>
      <w:bookmarkEnd w:id="30"/>
    </w:p>
    <w:p w14:paraId="3D320857" w14:textId="55312165" w:rsidR="005D100E" w:rsidRPr="005D100E" w:rsidRDefault="005D100E" w:rsidP="005D100E">
      <w:pPr>
        <w:rPr>
          <w:rFonts w:ascii="Times New Roman" w:hAnsi="Times New Roman" w:cs="Times New Roman"/>
          <w:sz w:val="28"/>
          <w:szCs w:val="28"/>
        </w:rPr>
      </w:pPr>
      <w:r w:rsidRPr="005D100E">
        <w:rPr>
          <w:rFonts w:ascii="Times New Roman" w:hAnsi="Times New Roman" w:cs="Times New Roman"/>
          <w:sz w:val="28"/>
          <w:szCs w:val="28"/>
        </w:rPr>
        <w:t xml:space="preserve">Все данные и код, использованные в этой </w:t>
      </w:r>
      <w:r w:rsidR="00ED11D3">
        <w:rPr>
          <w:rFonts w:ascii="Times New Roman" w:hAnsi="Times New Roman" w:cs="Times New Roman"/>
          <w:sz w:val="28"/>
          <w:szCs w:val="28"/>
        </w:rPr>
        <w:t>работ</w:t>
      </w:r>
      <w:r w:rsidRPr="005D100E">
        <w:rPr>
          <w:rFonts w:ascii="Times New Roman" w:hAnsi="Times New Roman" w:cs="Times New Roman"/>
          <w:sz w:val="28"/>
          <w:szCs w:val="28"/>
        </w:rPr>
        <w:t>е,</w:t>
      </w:r>
      <w:r w:rsidR="00ED11D3">
        <w:rPr>
          <w:rFonts w:ascii="Times New Roman" w:hAnsi="Times New Roman" w:cs="Times New Roman"/>
          <w:sz w:val="28"/>
          <w:szCs w:val="28"/>
        </w:rPr>
        <w:t xml:space="preserve"> уже</w:t>
      </w:r>
      <w:r w:rsidRPr="005D100E">
        <w:rPr>
          <w:rFonts w:ascii="Times New Roman" w:hAnsi="Times New Roman" w:cs="Times New Roman"/>
          <w:sz w:val="28"/>
          <w:szCs w:val="28"/>
        </w:rPr>
        <w:t xml:space="preserve"> размещены на </w:t>
      </w:r>
      <w:proofErr w:type="spellStart"/>
      <w:r w:rsidRPr="005D100E">
        <w:rPr>
          <w:rFonts w:ascii="Times New Roman" w:hAnsi="Times New Roman" w:cs="Times New Roman"/>
          <w:sz w:val="28"/>
          <w:szCs w:val="28"/>
        </w:rPr>
        <w:t>Github</w:t>
      </w:r>
      <w:proofErr w:type="spellEnd"/>
      <w:r w:rsidRPr="005D100E">
        <w:rPr>
          <w:rFonts w:ascii="Times New Roman" w:hAnsi="Times New Roman" w:cs="Times New Roman"/>
          <w:sz w:val="28"/>
          <w:szCs w:val="28"/>
        </w:rPr>
        <w:t>.</w:t>
      </w:r>
    </w:p>
    <w:bookmarkEnd w:id="1"/>
    <w:p w14:paraId="690C576B" w14:textId="196AE574" w:rsidR="00F17B64" w:rsidRDefault="004047B7" w:rsidP="004047B7">
      <w:pPr>
        <w:pStyle w:val="a3"/>
        <w:numPr>
          <w:ilvl w:val="0"/>
          <w:numId w:val="10"/>
        </w:numPr>
        <w:rPr>
          <w:rFonts w:ascii="Times New Roman" w:hAnsi="Times New Roman" w:cs="Times New Roman"/>
          <w:sz w:val="24"/>
          <w:szCs w:val="24"/>
        </w:rPr>
      </w:pPr>
      <w:r w:rsidRPr="004047B7">
        <w:rPr>
          <w:rFonts w:ascii="Times New Roman" w:hAnsi="Times New Roman" w:cs="Times New Roman"/>
          <w:sz w:val="24"/>
          <w:szCs w:val="24"/>
        </w:rPr>
        <w:t>Набор текстовых данных (</w:t>
      </w:r>
      <w:r w:rsidR="0032481A">
        <w:rPr>
          <w:rFonts w:ascii="Times New Roman" w:hAnsi="Times New Roman" w:cs="Times New Roman" w:hint="eastAsia"/>
          <w:sz w:val="24"/>
          <w:szCs w:val="24"/>
        </w:rPr>
        <w:t>Eastmoney</w:t>
      </w:r>
      <w:r w:rsidRPr="004047B7">
        <w:rPr>
          <w:rFonts w:ascii="Times New Roman" w:hAnsi="Times New Roman" w:cs="Times New Roman"/>
          <w:sz w:val="24"/>
          <w:szCs w:val="24"/>
        </w:rPr>
        <w:t xml:space="preserve">.com, 2021 г., данные публикации пользователей в области обсуждения индекса Шанхайской фондовой биржи): </w:t>
      </w:r>
    </w:p>
    <w:p w14:paraId="15BCFF0F" w14:textId="107DAB4D" w:rsidR="005A64D3" w:rsidRDefault="00BF2F69" w:rsidP="005A64D3">
      <w:pPr>
        <w:pStyle w:val="a3"/>
        <w:ind w:left="420"/>
        <w:rPr>
          <w:rFonts w:ascii="Times New Roman" w:hAnsi="Times New Roman" w:cs="Times New Roman"/>
          <w:sz w:val="24"/>
          <w:szCs w:val="24"/>
        </w:rPr>
      </w:pPr>
      <w:hyperlink r:id="rId25" w:history="1">
        <w:r w:rsidR="005A64D3" w:rsidRPr="00EF217A">
          <w:rPr>
            <w:rStyle w:val="af2"/>
            <w:rFonts w:ascii="Times New Roman" w:hAnsi="Times New Roman" w:cs="Times New Roman"/>
            <w:sz w:val="24"/>
            <w:szCs w:val="24"/>
          </w:rPr>
          <w:t>https://github.com/Buktop114514/notes-from-eastmony.com-in-2021/tree/main</w:t>
        </w:r>
      </w:hyperlink>
    </w:p>
    <w:p w14:paraId="2F958AD3" w14:textId="6A493682" w:rsidR="004047B7" w:rsidRDefault="00A75E51" w:rsidP="004047B7">
      <w:pPr>
        <w:pStyle w:val="a3"/>
        <w:numPr>
          <w:ilvl w:val="0"/>
          <w:numId w:val="10"/>
        </w:numPr>
        <w:rPr>
          <w:rFonts w:ascii="Times New Roman" w:hAnsi="Times New Roman" w:cs="Times New Roman"/>
          <w:sz w:val="24"/>
          <w:szCs w:val="24"/>
        </w:rPr>
      </w:pPr>
      <w:r w:rsidRPr="00A75E51">
        <w:rPr>
          <w:rFonts w:ascii="Times New Roman" w:hAnsi="Times New Roman" w:cs="Times New Roman"/>
          <w:sz w:val="24"/>
          <w:szCs w:val="24"/>
        </w:rPr>
        <w:t>Результаты анализа НЛП</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1B801D1E" w14:textId="3878BDEF" w:rsidR="005A64D3" w:rsidRPr="005A64D3" w:rsidRDefault="00BF2F69" w:rsidP="005A64D3">
      <w:pPr>
        <w:pStyle w:val="a3"/>
        <w:ind w:left="420"/>
        <w:rPr>
          <w:rFonts w:ascii="Times New Roman" w:hAnsi="Times New Roman" w:cs="Times New Roman"/>
          <w:sz w:val="24"/>
          <w:szCs w:val="24"/>
        </w:rPr>
      </w:pPr>
      <w:hyperlink r:id="rId26" w:history="1">
        <w:r w:rsidR="005A64D3" w:rsidRPr="005A64D3">
          <w:rPr>
            <w:rStyle w:val="af2"/>
            <w:rFonts w:ascii="Times New Roman" w:hAnsi="Times New Roman" w:cs="Times New Roman"/>
            <w:sz w:val="24"/>
            <w:szCs w:val="24"/>
          </w:rPr>
          <w:t>https://github.com/Buktop114514/notes-from-eastmony.com-in-2021/tree/NLP</w:t>
        </w:r>
      </w:hyperlink>
    </w:p>
    <w:p w14:paraId="6DA3DF39" w14:textId="59226D7F" w:rsidR="00AB4A20" w:rsidRDefault="00D61F8C" w:rsidP="004047B7">
      <w:pPr>
        <w:pStyle w:val="a3"/>
        <w:numPr>
          <w:ilvl w:val="0"/>
          <w:numId w:val="10"/>
        </w:numPr>
        <w:rPr>
          <w:rFonts w:ascii="Times New Roman" w:hAnsi="Times New Roman" w:cs="Times New Roman"/>
          <w:sz w:val="24"/>
          <w:szCs w:val="24"/>
        </w:rPr>
      </w:pPr>
      <w:proofErr w:type="spellStart"/>
      <w:r w:rsidRPr="00D61F8C">
        <w:rPr>
          <w:rFonts w:ascii="Times New Roman" w:hAnsi="Times New Roman" w:cs="Times New Roman"/>
          <w:sz w:val="24"/>
          <w:szCs w:val="24"/>
        </w:rPr>
        <w:t>Crawler</w:t>
      </w:r>
      <w:proofErr w:type="spellEnd"/>
      <w:r w:rsidRPr="00D61F8C">
        <w:rPr>
          <w:rFonts w:ascii="Times New Roman" w:hAnsi="Times New Roman" w:cs="Times New Roman"/>
          <w:sz w:val="24"/>
          <w:szCs w:val="24"/>
        </w:rPr>
        <w:t xml:space="preserve"> и код анализа NLP:</w:t>
      </w:r>
      <w:r>
        <w:rPr>
          <w:rFonts w:ascii="Times New Roman" w:hAnsi="Times New Roman" w:cs="Times New Roman"/>
          <w:sz w:val="24"/>
          <w:szCs w:val="24"/>
        </w:rPr>
        <w:t xml:space="preserve"> </w:t>
      </w:r>
    </w:p>
    <w:p w14:paraId="18CF9880" w14:textId="1815B369" w:rsidR="00D61F8C" w:rsidRDefault="00BF2F69" w:rsidP="00D61F8C">
      <w:pPr>
        <w:pStyle w:val="a3"/>
        <w:ind w:left="420"/>
        <w:rPr>
          <w:rFonts w:ascii="Times New Roman" w:hAnsi="Times New Roman" w:cs="Times New Roman"/>
          <w:sz w:val="24"/>
          <w:szCs w:val="24"/>
        </w:rPr>
      </w:pPr>
      <w:hyperlink r:id="rId27" w:history="1">
        <w:r w:rsidR="00D61F8C" w:rsidRPr="00D61F8C">
          <w:rPr>
            <w:rStyle w:val="af2"/>
            <w:rFonts w:ascii="Times New Roman" w:hAnsi="Times New Roman" w:cs="Times New Roman"/>
            <w:sz w:val="24"/>
            <w:szCs w:val="24"/>
          </w:rPr>
          <w:t>https://github.com/Buktop114514/notes-from-eastmony.com-in-2021/blob/main/Crawler</w:t>
        </w:r>
      </w:hyperlink>
    </w:p>
    <w:p w14:paraId="7DA964FB" w14:textId="6246D478" w:rsidR="00D61F8C" w:rsidRPr="00D61F8C" w:rsidRDefault="00D61F8C" w:rsidP="00D61F8C">
      <w:pPr>
        <w:pStyle w:val="a3"/>
        <w:ind w:left="420"/>
        <w:rPr>
          <w:rStyle w:val="af2"/>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"https://github.com/Buktop114514/notes-from-eastmony.com-in-2021/blob/main/NLP" </w:instrText>
      </w:r>
      <w:r>
        <w:rPr>
          <w:rFonts w:ascii="Times New Roman" w:hAnsi="Times New Roman" w:cs="Times New Roman"/>
          <w:sz w:val="24"/>
          <w:szCs w:val="24"/>
        </w:rPr>
        <w:fldChar w:fldCharType="separate"/>
      </w:r>
      <w:r w:rsidRPr="00D61F8C">
        <w:rPr>
          <w:rStyle w:val="af2"/>
          <w:rFonts w:ascii="Times New Roman" w:hAnsi="Times New Roman" w:cs="Times New Roman"/>
          <w:sz w:val="24"/>
          <w:szCs w:val="24"/>
        </w:rPr>
        <w:t>https://github.com/Buktop114514/notes-from-eastmony.com-in-2021/blob/main/NLP%20code</w:t>
      </w:r>
    </w:p>
    <w:p w14:paraId="18674464" w14:textId="0D62A81A" w:rsidR="00AB4A20" w:rsidRPr="00AB4A20" w:rsidRDefault="00D61F8C" w:rsidP="00AB4A2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fldChar w:fldCharType="end"/>
      </w:r>
      <w:r w:rsidR="002377BD">
        <w:rPr>
          <w:rFonts w:ascii="Times New Roman" w:hAnsi="Times New Roman" w:cs="Times New Roman"/>
          <w:sz w:val="24"/>
          <w:szCs w:val="24"/>
          <w:lang w:val="en-US"/>
        </w:rPr>
        <w:t>VAR</w:t>
      </w:r>
      <w:r w:rsidR="002377BD">
        <w:rPr>
          <w:rFonts w:ascii="Times New Roman" w:hAnsi="Times New Roman" w:cs="Times New Roman"/>
          <w:sz w:val="24"/>
          <w:szCs w:val="24"/>
        </w:rPr>
        <w:t xml:space="preserve"> Модель (С</w:t>
      </w:r>
      <w:r w:rsidR="002377BD">
        <w:rPr>
          <w:rFonts w:ascii="Times New Roman" w:hAnsi="Times New Roman" w:cs="Times New Roman"/>
          <w:sz w:val="24"/>
          <w:szCs w:val="24"/>
          <w:lang w:val="en-US"/>
        </w:rPr>
        <w:t>SI300</w:t>
      </w:r>
      <w:r w:rsidR="002377BD">
        <w:rPr>
          <w:rFonts w:ascii="Times New Roman" w:hAnsi="Times New Roman" w:cs="Times New Roman"/>
          <w:sz w:val="24"/>
          <w:szCs w:val="24"/>
        </w:rPr>
        <w:t xml:space="preserve">): </w:t>
      </w:r>
    </w:p>
    <w:tbl>
      <w:tblPr>
        <w:tblW w:w="6637" w:type="dxa"/>
        <w:tblInd w:w="30" w:type="dxa"/>
        <w:tblLayout w:type="fixed"/>
        <w:tblCellMar>
          <w:left w:w="0" w:type="dxa"/>
          <w:right w:w="0" w:type="dxa"/>
        </w:tblCellMar>
        <w:tblLook w:val="0000" w:firstRow="0" w:lastRow="0" w:firstColumn="0" w:lastColumn="0" w:noHBand="0" w:noVBand="0"/>
      </w:tblPr>
      <w:tblGrid>
        <w:gridCol w:w="3044"/>
        <w:gridCol w:w="1647"/>
        <w:gridCol w:w="149"/>
        <w:gridCol w:w="1797"/>
      </w:tblGrid>
      <w:tr w:rsidR="005C35E3" w14:paraId="170E3966" w14:textId="77777777" w:rsidTr="005C35E3">
        <w:trPr>
          <w:trHeight w:hRule="exact" w:val="91"/>
        </w:trPr>
        <w:tc>
          <w:tcPr>
            <w:tcW w:w="4691" w:type="dxa"/>
            <w:gridSpan w:val="2"/>
            <w:tcBorders>
              <w:top w:val="nil"/>
              <w:left w:val="nil"/>
              <w:bottom w:val="double" w:sz="6" w:space="2" w:color="auto"/>
              <w:right w:val="nil"/>
            </w:tcBorders>
            <w:vAlign w:val="bottom"/>
          </w:tcPr>
          <w:p w14:paraId="68F961C1" w14:textId="77777777" w:rsidR="005C35E3" w:rsidRDefault="005C35E3" w:rsidP="009430CC">
            <w:pPr>
              <w:autoSpaceDE w:val="0"/>
              <w:autoSpaceDN w:val="0"/>
              <w:adjustRightInd w:val="0"/>
              <w:spacing w:after="0" w:line="240" w:lineRule="auto"/>
              <w:jc w:val="center"/>
              <w:rPr>
                <w:rFonts w:ascii="Arial" w:hAnsi="Arial" w:cs="Arial"/>
                <w:color w:val="000000"/>
                <w:sz w:val="18"/>
                <w:szCs w:val="18"/>
                <w:lang w:val="en-US"/>
              </w:rPr>
            </w:pPr>
          </w:p>
        </w:tc>
        <w:tc>
          <w:tcPr>
            <w:tcW w:w="1946" w:type="dxa"/>
            <w:gridSpan w:val="2"/>
            <w:tcBorders>
              <w:top w:val="nil"/>
              <w:left w:val="nil"/>
              <w:bottom w:val="double" w:sz="6" w:space="2" w:color="auto"/>
              <w:right w:val="nil"/>
            </w:tcBorders>
            <w:vAlign w:val="bottom"/>
          </w:tcPr>
          <w:p w14:paraId="4228172F" w14:textId="77777777" w:rsidR="005C35E3" w:rsidRDefault="005C35E3" w:rsidP="009430CC">
            <w:pPr>
              <w:autoSpaceDE w:val="0"/>
              <w:autoSpaceDN w:val="0"/>
              <w:adjustRightInd w:val="0"/>
              <w:spacing w:after="0" w:line="240" w:lineRule="auto"/>
              <w:jc w:val="center"/>
              <w:rPr>
                <w:rFonts w:ascii="Arial" w:hAnsi="Arial" w:cs="Arial"/>
                <w:color w:val="000000"/>
                <w:sz w:val="18"/>
                <w:szCs w:val="18"/>
                <w:lang w:val="en-US"/>
              </w:rPr>
            </w:pPr>
          </w:p>
        </w:tc>
      </w:tr>
      <w:tr w:rsidR="00AB4A20" w14:paraId="7CDC35D6" w14:textId="77777777" w:rsidTr="005C35E3">
        <w:trPr>
          <w:trHeight w:val="231"/>
        </w:trPr>
        <w:tc>
          <w:tcPr>
            <w:tcW w:w="6637" w:type="dxa"/>
            <w:gridSpan w:val="4"/>
            <w:tcBorders>
              <w:top w:val="single" w:sz="4" w:space="0" w:color="auto"/>
              <w:left w:val="nil"/>
              <w:bottom w:val="nil"/>
              <w:right w:val="nil"/>
            </w:tcBorders>
            <w:vAlign w:val="bottom"/>
          </w:tcPr>
          <w:p w14:paraId="4CB7739E"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Vector Autoregression Estimates</w:t>
            </w:r>
          </w:p>
        </w:tc>
      </w:tr>
      <w:tr w:rsidR="00AB4A20" w14:paraId="07DC4F64" w14:textId="77777777" w:rsidTr="005C35E3">
        <w:trPr>
          <w:trHeight w:val="231"/>
        </w:trPr>
        <w:tc>
          <w:tcPr>
            <w:tcW w:w="6637" w:type="dxa"/>
            <w:gridSpan w:val="4"/>
            <w:tcBorders>
              <w:top w:val="nil"/>
              <w:left w:val="nil"/>
              <w:bottom w:val="nil"/>
              <w:right w:val="nil"/>
            </w:tcBorders>
            <w:vAlign w:val="bottom"/>
          </w:tcPr>
          <w:p w14:paraId="270A5CFD"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Date: 03/29/22   Time: 17:42</w:t>
            </w:r>
          </w:p>
        </w:tc>
      </w:tr>
      <w:tr w:rsidR="00AB4A20" w14:paraId="40F73D50" w14:textId="77777777" w:rsidTr="005C35E3">
        <w:trPr>
          <w:trHeight w:val="231"/>
        </w:trPr>
        <w:tc>
          <w:tcPr>
            <w:tcW w:w="6637" w:type="dxa"/>
            <w:gridSpan w:val="4"/>
            <w:tcBorders>
              <w:top w:val="nil"/>
              <w:left w:val="nil"/>
              <w:bottom w:val="nil"/>
              <w:right w:val="nil"/>
            </w:tcBorders>
            <w:vAlign w:val="bottom"/>
          </w:tcPr>
          <w:p w14:paraId="29DE6FFE"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Sample (adjusted): 1/08/2021 12/30/2021</w:t>
            </w:r>
          </w:p>
        </w:tc>
      </w:tr>
      <w:tr w:rsidR="00AB4A20" w14:paraId="6972BCC5" w14:textId="77777777" w:rsidTr="005C35E3">
        <w:trPr>
          <w:trHeight w:val="231"/>
        </w:trPr>
        <w:tc>
          <w:tcPr>
            <w:tcW w:w="6637" w:type="dxa"/>
            <w:gridSpan w:val="4"/>
            <w:tcBorders>
              <w:top w:val="nil"/>
              <w:left w:val="nil"/>
              <w:bottom w:val="nil"/>
              <w:right w:val="nil"/>
            </w:tcBorders>
            <w:vAlign w:val="bottom"/>
          </w:tcPr>
          <w:p w14:paraId="67F7EBD2"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Included observations: 238 after adjustments</w:t>
            </w:r>
          </w:p>
        </w:tc>
      </w:tr>
      <w:tr w:rsidR="00AB4A20" w:rsidRPr="005478C8" w14:paraId="475D2CB4" w14:textId="77777777" w:rsidTr="005C35E3">
        <w:trPr>
          <w:trHeight w:val="231"/>
        </w:trPr>
        <w:tc>
          <w:tcPr>
            <w:tcW w:w="6637" w:type="dxa"/>
            <w:gridSpan w:val="4"/>
            <w:tcBorders>
              <w:top w:val="nil"/>
              <w:left w:val="nil"/>
              <w:bottom w:val="nil"/>
              <w:right w:val="nil"/>
            </w:tcBorders>
            <w:vAlign w:val="bottom"/>
          </w:tcPr>
          <w:p w14:paraId="71C0B465"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Standard errors in </w:t>
            </w:r>
            <w:proofErr w:type="gramStart"/>
            <w:r>
              <w:rPr>
                <w:rFonts w:ascii="Arial" w:hAnsi="Arial" w:cs="Arial"/>
                <w:color w:val="000000"/>
                <w:sz w:val="18"/>
                <w:szCs w:val="18"/>
                <w:lang w:val="en-US"/>
              </w:rPr>
              <w:t>( )</w:t>
            </w:r>
            <w:proofErr w:type="gramEnd"/>
            <w:r>
              <w:rPr>
                <w:rFonts w:ascii="Arial" w:hAnsi="Arial" w:cs="Arial"/>
                <w:color w:val="000000"/>
                <w:sz w:val="18"/>
                <w:szCs w:val="18"/>
                <w:lang w:val="en-US"/>
              </w:rPr>
              <w:t xml:space="preserve"> &amp; t-statistics in [ ]</w:t>
            </w:r>
          </w:p>
        </w:tc>
      </w:tr>
      <w:tr w:rsidR="00AB4A20" w:rsidRPr="005478C8" w14:paraId="74985487" w14:textId="77777777" w:rsidTr="005C35E3">
        <w:trPr>
          <w:trHeight w:hRule="exact" w:val="91"/>
        </w:trPr>
        <w:tc>
          <w:tcPr>
            <w:tcW w:w="3044" w:type="dxa"/>
            <w:tcBorders>
              <w:top w:val="nil"/>
              <w:left w:val="nil"/>
              <w:bottom w:val="double" w:sz="6" w:space="2" w:color="auto"/>
              <w:right w:val="nil"/>
            </w:tcBorders>
            <w:vAlign w:val="bottom"/>
          </w:tcPr>
          <w:p w14:paraId="5C88DEA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double" w:sz="6" w:space="2" w:color="auto"/>
              <w:right w:val="nil"/>
            </w:tcBorders>
            <w:vAlign w:val="bottom"/>
          </w:tcPr>
          <w:p w14:paraId="09D30FD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double" w:sz="6" w:space="2" w:color="auto"/>
              <w:right w:val="nil"/>
            </w:tcBorders>
            <w:vAlign w:val="bottom"/>
          </w:tcPr>
          <w:p w14:paraId="0113EDD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rsidRPr="005478C8" w14:paraId="346BC31D" w14:textId="77777777" w:rsidTr="005C35E3">
        <w:trPr>
          <w:trHeight w:hRule="exact" w:val="137"/>
        </w:trPr>
        <w:tc>
          <w:tcPr>
            <w:tcW w:w="3044" w:type="dxa"/>
            <w:tcBorders>
              <w:top w:val="nil"/>
              <w:left w:val="nil"/>
              <w:bottom w:val="nil"/>
              <w:right w:val="nil"/>
            </w:tcBorders>
            <w:vAlign w:val="bottom"/>
          </w:tcPr>
          <w:p w14:paraId="12EFAFD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10388BD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64588ED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3912805B" w14:textId="77777777" w:rsidTr="005C35E3">
        <w:trPr>
          <w:trHeight w:val="231"/>
        </w:trPr>
        <w:tc>
          <w:tcPr>
            <w:tcW w:w="3044" w:type="dxa"/>
            <w:tcBorders>
              <w:top w:val="nil"/>
              <w:left w:val="nil"/>
              <w:bottom w:val="nil"/>
              <w:right w:val="nil"/>
            </w:tcBorders>
            <w:vAlign w:val="bottom"/>
          </w:tcPr>
          <w:p w14:paraId="25290B8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32ACD5C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POS</w:t>
            </w:r>
          </w:p>
        </w:tc>
        <w:tc>
          <w:tcPr>
            <w:tcW w:w="1797" w:type="dxa"/>
            <w:tcBorders>
              <w:top w:val="nil"/>
              <w:left w:val="nil"/>
              <w:bottom w:val="nil"/>
              <w:right w:val="nil"/>
            </w:tcBorders>
            <w:vAlign w:val="bottom"/>
          </w:tcPr>
          <w:p w14:paraId="2B92C81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D_CSI</w:t>
            </w:r>
          </w:p>
        </w:tc>
      </w:tr>
      <w:tr w:rsidR="00AB4A20" w14:paraId="20F9290E" w14:textId="77777777" w:rsidTr="005C35E3">
        <w:trPr>
          <w:trHeight w:hRule="exact" w:val="91"/>
        </w:trPr>
        <w:tc>
          <w:tcPr>
            <w:tcW w:w="3044" w:type="dxa"/>
            <w:tcBorders>
              <w:top w:val="nil"/>
              <w:left w:val="nil"/>
              <w:bottom w:val="double" w:sz="6" w:space="2" w:color="auto"/>
              <w:right w:val="nil"/>
            </w:tcBorders>
            <w:vAlign w:val="bottom"/>
          </w:tcPr>
          <w:p w14:paraId="15D2FBC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double" w:sz="6" w:space="2" w:color="auto"/>
              <w:right w:val="nil"/>
            </w:tcBorders>
            <w:vAlign w:val="bottom"/>
          </w:tcPr>
          <w:p w14:paraId="5A11B72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double" w:sz="6" w:space="2" w:color="auto"/>
              <w:right w:val="nil"/>
            </w:tcBorders>
            <w:vAlign w:val="bottom"/>
          </w:tcPr>
          <w:p w14:paraId="74ACB71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26AB14A2" w14:textId="77777777" w:rsidTr="005C35E3">
        <w:trPr>
          <w:trHeight w:hRule="exact" w:val="137"/>
        </w:trPr>
        <w:tc>
          <w:tcPr>
            <w:tcW w:w="3044" w:type="dxa"/>
            <w:tcBorders>
              <w:top w:val="nil"/>
              <w:left w:val="nil"/>
              <w:bottom w:val="nil"/>
              <w:right w:val="nil"/>
            </w:tcBorders>
            <w:vAlign w:val="bottom"/>
          </w:tcPr>
          <w:p w14:paraId="11A8B20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0FC1F23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1E75C24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75F03BC1" w14:textId="77777777" w:rsidTr="005C35E3">
        <w:trPr>
          <w:trHeight w:val="231"/>
        </w:trPr>
        <w:tc>
          <w:tcPr>
            <w:tcW w:w="3044" w:type="dxa"/>
            <w:tcBorders>
              <w:top w:val="nil"/>
              <w:left w:val="nil"/>
              <w:bottom w:val="nil"/>
              <w:right w:val="nil"/>
            </w:tcBorders>
            <w:vAlign w:val="bottom"/>
          </w:tcPr>
          <w:p w14:paraId="0C43417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roofErr w:type="gramStart"/>
            <w:r>
              <w:rPr>
                <w:rFonts w:ascii="Arial" w:hAnsi="Arial" w:cs="Arial"/>
                <w:color w:val="000000"/>
                <w:sz w:val="18"/>
                <w:szCs w:val="18"/>
                <w:lang w:val="en-US"/>
              </w:rPr>
              <w:t>POS(</w:t>
            </w:r>
            <w:proofErr w:type="gramEnd"/>
            <w:r>
              <w:rPr>
                <w:rFonts w:ascii="Arial" w:hAnsi="Arial" w:cs="Arial"/>
                <w:color w:val="000000"/>
                <w:sz w:val="18"/>
                <w:szCs w:val="18"/>
                <w:lang w:val="en-US"/>
              </w:rPr>
              <w:t>-1)</w:t>
            </w:r>
          </w:p>
        </w:tc>
        <w:tc>
          <w:tcPr>
            <w:tcW w:w="1796" w:type="dxa"/>
            <w:gridSpan w:val="2"/>
            <w:tcBorders>
              <w:top w:val="nil"/>
              <w:left w:val="nil"/>
              <w:bottom w:val="nil"/>
              <w:right w:val="nil"/>
            </w:tcBorders>
            <w:vAlign w:val="bottom"/>
          </w:tcPr>
          <w:p w14:paraId="0B33A8C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0.181390</w:t>
            </w:r>
          </w:p>
        </w:tc>
        <w:tc>
          <w:tcPr>
            <w:tcW w:w="1797" w:type="dxa"/>
            <w:tcBorders>
              <w:top w:val="nil"/>
              <w:left w:val="nil"/>
              <w:bottom w:val="nil"/>
              <w:right w:val="nil"/>
            </w:tcBorders>
            <w:vAlign w:val="bottom"/>
          </w:tcPr>
          <w:p w14:paraId="57DDE03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-475.1140</w:t>
            </w:r>
          </w:p>
        </w:tc>
      </w:tr>
      <w:tr w:rsidR="00AB4A20" w14:paraId="7888FEF4" w14:textId="77777777" w:rsidTr="005C35E3">
        <w:trPr>
          <w:trHeight w:val="231"/>
        </w:trPr>
        <w:tc>
          <w:tcPr>
            <w:tcW w:w="3044" w:type="dxa"/>
            <w:tcBorders>
              <w:top w:val="nil"/>
              <w:left w:val="nil"/>
              <w:bottom w:val="nil"/>
              <w:right w:val="nil"/>
            </w:tcBorders>
            <w:vAlign w:val="bottom"/>
          </w:tcPr>
          <w:p w14:paraId="1C3152C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2B4152E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(0.07143)</w:t>
            </w:r>
          </w:p>
        </w:tc>
        <w:tc>
          <w:tcPr>
            <w:tcW w:w="1797" w:type="dxa"/>
            <w:tcBorders>
              <w:top w:val="nil"/>
              <w:left w:val="nil"/>
              <w:bottom w:val="nil"/>
              <w:right w:val="nil"/>
            </w:tcBorders>
            <w:vAlign w:val="bottom"/>
          </w:tcPr>
          <w:p w14:paraId="0416C4C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(235.156)</w:t>
            </w:r>
          </w:p>
        </w:tc>
      </w:tr>
      <w:tr w:rsidR="00AB4A20" w14:paraId="71513CC0" w14:textId="77777777" w:rsidTr="005C35E3">
        <w:trPr>
          <w:trHeight w:val="231"/>
        </w:trPr>
        <w:tc>
          <w:tcPr>
            <w:tcW w:w="3044" w:type="dxa"/>
            <w:tcBorders>
              <w:top w:val="nil"/>
              <w:left w:val="nil"/>
              <w:bottom w:val="nil"/>
              <w:right w:val="nil"/>
            </w:tcBorders>
            <w:vAlign w:val="bottom"/>
          </w:tcPr>
          <w:p w14:paraId="3AA9DAF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2142072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[ 2.53939]</w:t>
            </w:r>
          </w:p>
        </w:tc>
        <w:tc>
          <w:tcPr>
            <w:tcW w:w="1797" w:type="dxa"/>
            <w:tcBorders>
              <w:top w:val="nil"/>
              <w:left w:val="nil"/>
              <w:bottom w:val="nil"/>
              <w:right w:val="nil"/>
            </w:tcBorders>
            <w:vAlign w:val="bottom"/>
          </w:tcPr>
          <w:p w14:paraId="7D1A343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[-2.02042]</w:t>
            </w:r>
          </w:p>
        </w:tc>
      </w:tr>
      <w:tr w:rsidR="00AB4A20" w14:paraId="1F45D64D" w14:textId="77777777" w:rsidTr="005C35E3">
        <w:trPr>
          <w:trHeight w:val="231"/>
        </w:trPr>
        <w:tc>
          <w:tcPr>
            <w:tcW w:w="3044" w:type="dxa"/>
            <w:tcBorders>
              <w:top w:val="nil"/>
              <w:left w:val="nil"/>
              <w:bottom w:val="nil"/>
              <w:right w:val="nil"/>
            </w:tcBorders>
            <w:vAlign w:val="bottom"/>
          </w:tcPr>
          <w:p w14:paraId="549482D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606B698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13BB9B6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71E0C01B" w14:textId="77777777" w:rsidTr="005C35E3">
        <w:trPr>
          <w:trHeight w:val="231"/>
        </w:trPr>
        <w:tc>
          <w:tcPr>
            <w:tcW w:w="3044" w:type="dxa"/>
            <w:tcBorders>
              <w:top w:val="nil"/>
              <w:left w:val="nil"/>
              <w:bottom w:val="nil"/>
              <w:right w:val="nil"/>
            </w:tcBorders>
            <w:vAlign w:val="bottom"/>
          </w:tcPr>
          <w:p w14:paraId="553B029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roofErr w:type="gramStart"/>
            <w:r>
              <w:rPr>
                <w:rFonts w:ascii="Arial" w:hAnsi="Arial" w:cs="Arial"/>
                <w:color w:val="000000"/>
                <w:sz w:val="18"/>
                <w:szCs w:val="18"/>
                <w:lang w:val="en-US"/>
              </w:rPr>
              <w:t>POS(</w:t>
            </w:r>
            <w:proofErr w:type="gramEnd"/>
            <w:r>
              <w:rPr>
                <w:rFonts w:ascii="Arial" w:hAnsi="Arial" w:cs="Arial"/>
                <w:color w:val="000000"/>
                <w:sz w:val="18"/>
                <w:szCs w:val="18"/>
                <w:lang w:val="en-US"/>
              </w:rPr>
              <w:t>-2)</w:t>
            </w:r>
          </w:p>
        </w:tc>
        <w:tc>
          <w:tcPr>
            <w:tcW w:w="1796" w:type="dxa"/>
            <w:gridSpan w:val="2"/>
            <w:tcBorders>
              <w:top w:val="nil"/>
              <w:left w:val="nil"/>
              <w:bottom w:val="nil"/>
              <w:right w:val="nil"/>
            </w:tcBorders>
            <w:vAlign w:val="bottom"/>
          </w:tcPr>
          <w:p w14:paraId="53DE502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0.122782</w:t>
            </w:r>
          </w:p>
        </w:tc>
        <w:tc>
          <w:tcPr>
            <w:tcW w:w="1797" w:type="dxa"/>
            <w:tcBorders>
              <w:top w:val="nil"/>
              <w:left w:val="nil"/>
              <w:bottom w:val="nil"/>
              <w:right w:val="nil"/>
            </w:tcBorders>
            <w:vAlign w:val="bottom"/>
          </w:tcPr>
          <w:p w14:paraId="12B62CC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-205.3670</w:t>
            </w:r>
          </w:p>
        </w:tc>
      </w:tr>
      <w:tr w:rsidR="00AB4A20" w14:paraId="673D4A50" w14:textId="77777777" w:rsidTr="005C35E3">
        <w:trPr>
          <w:trHeight w:val="231"/>
        </w:trPr>
        <w:tc>
          <w:tcPr>
            <w:tcW w:w="3044" w:type="dxa"/>
            <w:tcBorders>
              <w:top w:val="nil"/>
              <w:left w:val="nil"/>
              <w:bottom w:val="nil"/>
              <w:right w:val="nil"/>
            </w:tcBorders>
            <w:vAlign w:val="bottom"/>
          </w:tcPr>
          <w:p w14:paraId="5636C8A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0EBC06B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(0.06997)</w:t>
            </w:r>
          </w:p>
        </w:tc>
        <w:tc>
          <w:tcPr>
            <w:tcW w:w="1797" w:type="dxa"/>
            <w:tcBorders>
              <w:top w:val="nil"/>
              <w:left w:val="nil"/>
              <w:bottom w:val="nil"/>
              <w:right w:val="nil"/>
            </w:tcBorders>
            <w:vAlign w:val="bottom"/>
          </w:tcPr>
          <w:p w14:paraId="5E5B14E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(230.341)</w:t>
            </w:r>
          </w:p>
        </w:tc>
      </w:tr>
      <w:tr w:rsidR="00AB4A20" w14:paraId="164BF16D" w14:textId="77777777" w:rsidTr="005C35E3">
        <w:trPr>
          <w:trHeight w:val="231"/>
        </w:trPr>
        <w:tc>
          <w:tcPr>
            <w:tcW w:w="3044" w:type="dxa"/>
            <w:tcBorders>
              <w:top w:val="nil"/>
              <w:left w:val="nil"/>
              <w:bottom w:val="nil"/>
              <w:right w:val="nil"/>
            </w:tcBorders>
            <w:vAlign w:val="bottom"/>
          </w:tcPr>
          <w:p w14:paraId="3558D6F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2C3AF3B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[ 1.75483]</w:t>
            </w:r>
          </w:p>
        </w:tc>
        <w:tc>
          <w:tcPr>
            <w:tcW w:w="1797" w:type="dxa"/>
            <w:tcBorders>
              <w:top w:val="nil"/>
              <w:left w:val="nil"/>
              <w:bottom w:val="nil"/>
              <w:right w:val="nil"/>
            </w:tcBorders>
            <w:vAlign w:val="bottom"/>
          </w:tcPr>
          <w:p w14:paraId="6CA5236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[-0.89158]</w:t>
            </w:r>
          </w:p>
        </w:tc>
      </w:tr>
      <w:tr w:rsidR="00AB4A20" w14:paraId="24A0CFB9" w14:textId="77777777" w:rsidTr="005C35E3">
        <w:trPr>
          <w:trHeight w:val="231"/>
        </w:trPr>
        <w:tc>
          <w:tcPr>
            <w:tcW w:w="3044" w:type="dxa"/>
            <w:tcBorders>
              <w:top w:val="nil"/>
              <w:left w:val="nil"/>
              <w:bottom w:val="nil"/>
              <w:right w:val="nil"/>
            </w:tcBorders>
            <w:vAlign w:val="bottom"/>
          </w:tcPr>
          <w:p w14:paraId="7A798F5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247C743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55832EA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1C368EE3" w14:textId="77777777" w:rsidTr="005C35E3">
        <w:trPr>
          <w:trHeight w:val="231"/>
        </w:trPr>
        <w:tc>
          <w:tcPr>
            <w:tcW w:w="3044" w:type="dxa"/>
            <w:tcBorders>
              <w:top w:val="nil"/>
              <w:left w:val="nil"/>
              <w:bottom w:val="nil"/>
              <w:right w:val="nil"/>
            </w:tcBorders>
            <w:vAlign w:val="bottom"/>
          </w:tcPr>
          <w:p w14:paraId="484DC20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D_</w:t>
            </w:r>
            <w:proofErr w:type="gramStart"/>
            <w:r>
              <w:rPr>
                <w:rFonts w:ascii="Arial" w:hAnsi="Arial" w:cs="Arial"/>
                <w:color w:val="000000"/>
                <w:sz w:val="18"/>
                <w:szCs w:val="18"/>
                <w:lang w:val="en-US"/>
              </w:rPr>
              <w:t>CSI(</w:t>
            </w:r>
            <w:proofErr w:type="gramEnd"/>
            <w:r>
              <w:rPr>
                <w:rFonts w:ascii="Arial" w:hAnsi="Arial" w:cs="Arial"/>
                <w:color w:val="000000"/>
                <w:sz w:val="18"/>
                <w:szCs w:val="18"/>
                <w:lang w:val="en-US"/>
              </w:rPr>
              <w:t>-1)</w:t>
            </w:r>
          </w:p>
        </w:tc>
        <w:tc>
          <w:tcPr>
            <w:tcW w:w="1796" w:type="dxa"/>
            <w:gridSpan w:val="2"/>
            <w:tcBorders>
              <w:top w:val="nil"/>
              <w:left w:val="nil"/>
              <w:bottom w:val="nil"/>
              <w:right w:val="nil"/>
            </w:tcBorders>
            <w:vAlign w:val="bottom"/>
          </w:tcPr>
          <w:p w14:paraId="6A18530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5.67E-05</w:t>
            </w:r>
          </w:p>
        </w:tc>
        <w:tc>
          <w:tcPr>
            <w:tcW w:w="1797" w:type="dxa"/>
            <w:tcBorders>
              <w:top w:val="nil"/>
              <w:left w:val="nil"/>
              <w:bottom w:val="nil"/>
              <w:right w:val="nil"/>
            </w:tcBorders>
            <w:vAlign w:val="bottom"/>
          </w:tcPr>
          <w:p w14:paraId="4235923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0.025794</w:t>
            </w:r>
          </w:p>
        </w:tc>
      </w:tr>
      <w:tr w:rsidR="00AB4A20" w14:paraId="6520A68A" w14:textId="77777777" w:rsidTr="005C35E3">
        <w:trPr>
          <w:trHeight w:val="231"/>
        </w:trPr>
        <w:tc>
          <w:tcPr>
            <w:tcW w:w="3044" w:type="dxa"/>
            <w:tcBorders>
              <w:top w:val="nil"/>
              <w:left w:val="nil"/>
              <w:bottom w:val="nil"/>
              <w:right w:val="nil"/>
            </w:tcBorders>
            <w:vAlign w:val="bottom"/>
          </w:tcPr>
          <w:p w14:paraId="7414649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4D63012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(2.2E-05)</w:t>
            </w:r>
          </w:p>
        </w:tc>
        <w:tc>
          <w:tcPr>
            <w:tcW w:w="1797" w:type="dxa"/>
            <w:tcBorders>
              <w:top w:val="nil"/>
              <w:left w:val="nil"/>
              <w:bottom w:val="nil"/>
              <w:right w:val="nil"/>
            </w:tcBorders>
            <w:vAlign w:val="bottom"/>
          </w:tcPr>
          <w:p w14:paraId="6A30971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(0.07210)</w:t>
            </w:r>
          </w:p>
        </w:tc>
      </w:tr>
      <w:tr w:rsidR="00AB4A20" w14:paraId="41A5EFF4" w14:textId="77777777" w:rsidTr="005C35E3">
        <w:trPr>
          <w:trHeight w:val="231"/>
        </w:trPr>
        <w:tc>
          <w:tcPr>
            <w:tcW w:w="3044" w:type="dxa"/>
            <w:tcBorders>
              <w:top w:val="nil"/>
              <w:left w:val="nil"/>
              <w:bottom w:val="nil"/>
              <w:right w:val="nil"/>
            </w:tcBorders>
            <w:vAlign w:val="bottom"/>
          </w:tcPr>
          <w:p w14:paraId="30A1F8E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50D606D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[ 2.59064]</w:t>
            </w:r>
          </w:p>
        </w:tc>
        <w:tc>
          <w:tcPr>
            <w:tcW w:w="1797" w:type="dxa"/>
            <w:tcBorders>
              <w:top w:val="nil"/>
              <w:left w:val="nil"/>
              <w:bottom w:val="nil"/>
              <w:right w:val="nil"/>
            </w:tcBorders>
            <w:vAlign w:val="bottom"/>
          </w:tcPr>
          <w:p w14:paraId="3DD2236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[ 0.35774]</w:t>
            </w:r>
          </w:p>
        </w:tc>
      </w:tr>
      <w:tr w:rsidR="00AB4A20" w14:paraId="484757FF" w14:textId="77777777" w:rsidTr="005C35E3">
        <w:trPr>
          <w:trHeight w:val="231"/>
        </w:trPr>
        <w:tc>
          <w:tcPr>
            <w:tcW w:w="3044" w:type="dxa"/>
            <w:tcBorders>
              <w:top w:val="nil"/>
              <w:left w:val="nil"/>
              <w:bottom w:val="nil"/>
              <w:right w:val="nil"/>
            </w:tcBorders>
            <w:vAlign w:val="bottom"/>
          </w:tcPr>
          <w:p w14:paraId="15F337F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2EB5B2E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0B9E058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74D5312F" w14:textId="77777777" w:rsidTr="005C35E3">
        <w:trPr>
          <w:trHeight w:val="231"/>
        </w:trPr>
        <w:tc>
          <w:tcPr>
            <w:tcW w:w="3044" w:type="dxa"/>
            <w:tcBorders>
              <w:top w:val="nil"/>
              <w:left w:val="nil"/>
              <w:bottom w:val="nil"/>
              <w:right w:val="nil"/>
            </w:tcBorders>
            <w:vAlign w:val="bottom"/>
          </w:tcPr>
          <w:p w14:paraId="7407BBC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D_</w:t>
            </w:r>
            <w:proofErr w:type="gramStart"/>
            <w:r>
              <w:rPr>
                <w:rFonts w:ascii="Arial" w:hAnsi="Arial" w:cs="Arial"/>
                <w:color w:val="000000"/>
                <w:sz w:val="18"/>
                <w:szCs w:val="18"/>
                <w:lang w:val="en-US"/>
              </w:rPr>
              <w:t>CSI(</w:t>
            </w:r>
            <w:proofErr w:type="gramEnd"/>
            <w:r>
              <w:rPr>
                <w:rFonts w:ascii="Arial" w:hAnsi="Arial" w:cs="Arial"/>
                <w:color w:val="000000"/>
                <w:sz w:val="18"/>
                <w:szCs w:val="18"/>
                <w:lang w:val="en-US"/>
              </w:rPr>
              <w:t>-2)</w:t>
            </w:r>
          </w:p>
        </w:tc>
        <w:tc>
          <w:tcPr>
            <w:tcW w:w="1796" w:type="dxa"/>
            <w:gridSpan w:val="2"/>
            <w:tcBorders>
              <w:top w:val="nil"/>
              <w:left w:val="nil"/>
              <w:bottom w:val="nil"/>
              <w:right w:val="nil"/>
            </w:tcBorders>
            <w:vAlign w:val="bottom"/>
          </w:tcPr>
          <w:p w14:paraId="67BCDCC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3.65E-05</w:t>
            </w:r>
          </w:p>
        </w:tc>
        <w:tc>
          <w:tcPr>
            <w:tcW w:w="1797" w:type="dxa"/>
            <w:tcBorders>
              <w:top w:val="nil"/>
              <w:left w:val="nil"/>
              <w:bottom w:val="nil"/>
              <w:right w:val="nil"/>
            </w:tcBorders>
            <w:vAlign w:val="bottom"/>
          </w:tcPr>
          <w:p w14:paraId="536F6DD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0.068495</w:t>
            </w:r>
          </w:p>
        </w:tc>
      </w:tr>
      <w:tr w:rsidR="00AB4A20" w14:paraId="5D1B8F8A" w14:textId="77777777" w:rsidTr="005C35E3">
        <w:trPr>
          <w:trHeight w:val="231"/>
        </w:trPr>
        <w:tc>
          <w:tcPr>
            <w:tcW w:w="3044" w:type="dxa"/>
            <w:tcBorders>
              <w:top w:val="nil"/>
              <w:left w:val="nil"/>
              <w:bottom w:val="nil"/>
              <w:right w:val="nil"/>
            </w:tcBorders>
            <w:vAlign w:val="bottom"/>
          </w:tcPr>
          <w:p w14:paraId="31CCC9B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186446A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(2.1E-05)</w:t>
            </w:r>
          </w:p>
        </w:tc>
        <w:tc>
          <w:tcPr>
            <w:tcW w:w="1797" w:type="dxa"/>
            <w:tcBorders>
              <w:top w:val="nil"/>
              <w:left w:val="nil"/>
              <w:bottom w:val="nil"/>
              <w:right w:val="nil"/>
            </w:tcBorders>
            <w:vAlign w:val="bottom"/>
          </w:tcPr>
          <w:p w14:paraId="59F668B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(0.06907)</w:t>
            </w:r>
          </w:p>
        </w:tc>
      </w:tr>
      <w:tr w:rsidR="00AB4A20" w14:paraId="422F894D" w14:textId="77777777" w:rsidTr="005C35E3">
        <w:trPr>
          <w:trHeight w:val="231"/>
        </w:trPr>
        <w:tc>
          <w:tcPr>
            <w:tcW w:w="3044" w:type="dxa"/>
            <w:tcBorders>
              <w:top w:val="nil"/>
              <w:left w:val="nil"/>
              <w:bottom w:val="nil"/>
              <w:right w:val="nil"/>
            </w:tcBorders>
            <w:vAlign w:val="bottom"/>
          </w:tcPr>
          <w:p w14:paraId="055E8C4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1738764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[ 1.73975]</w:t>
            </w:r>
          </w:p>
        </w:tc>
        <w:tc>
          <w:tcPr>
            <w:tcW w:w="1797" w:type="dxa"/>
            <w:tcBorders>
              <w:top w:val="nil"/>
              <w:left w:val="nil"/>
              <w:bottom w:val="nil"/>
              <w:right w:val="nil"/>
            </w:tcBorders>
            <w:vAlign w:val="bottom"/>
          </w:tcPr>
          <w:p w14:paraId="6C1D7C1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[ 0.99163]</w:t>
            </w:r>
          </w:p>
        </w:tc>
      </w:tr>
      <w:tr w:rsidR="00AB4A20" w14:paraId="0E947446" w14:textId="77777777" w:rsidTr="005C35E3">
        <w:trPr>
          <w:trHeight w:val="231"/>
        </w:trPr>
        <w:tc>
          <w:tcPr>
            <w:tcW w:w="3044" w:type="dxa"/>
            <w:tcBorders>
              <w:top w:val="nil"/>
              <w:left w:val="nil"/>
              <w:bottom w:val="nil"/>
              <w:right w:val="nil"/>
            </w:tcBorders>
            <w:vAlign w:val="bottom"/>
          </w:tcPr>
          <w:p w14:paraId="34B3394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5AA9E8C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4354282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2FB9115E" w14:textId="77777777" w:rsidTr="005C35E3">
        <w:trPr>
          <w:trHeight w:val="231"/>
        </w:trPr>
        <w:tc>
          <w:tcPr>
            <w:tcW w:w="3044" w:type="dxa"/>
            <w:tcBorders>
              <w:top w:val="nil"/>
              <w:left w:val="nil"/>
              <w:bottom w:val="nil"/>
              <w:right w:val="nil"/>
            </w:tcBorders>
            <w:vAlign w:val="bottom"/>
          </w:tcPr>
          <w:p w14:paraId="703D65B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C</w:t>
            </w:r>
          </w:p>
        </w:tc>
        <w:tc>
          <w:tcPr>
            <w:tcW w:w="1796" w:type="dxa"/>
            <w:gridSpan w:val="2"/>
            <w:tcBorders>
              <w:top w:val="nil"/>
              <w:left w:val="nil"/>
              <w:bottom w:val="nil"/>
              <w:right w:val="nil"/>
            </w:tcBorders>
            <w:vAlign w:val="bottom"/>
          </w:tcPr>
          <w:p w14:paraId="7E72FCF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0.143671</w:t>
            </w:r>
          </w:p>
        </w:tc>
        <w:tc>
          <w:tcPr>
            <w:tcW w:w="1797" w:type="dxa"/>
            <w:tcBorders>
              <w:top w:val="nil"/>
              <w:left w:val="nil"/>
              <w:bottom w:val="nil"/>
              <w:right w:val="nil"/>
            </w:tcBorders>
            <w:vAlign w:val="bottom"/>
          </w:tcPr>
          <w:p w14:paraId="1C6026B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137.7557</w:t>
            </w:r>
          </w:p>
        </w:tc>
      </w:tr>
      <w:tr w:rsidR="00AB4A20" w14:paraId="5D506865" w14:textId="77777777" w:rsidTr="005C35E3">
        <w:trPr>
          <w:trHeight w:val="231"/>
        </w:trPr>
        <w:tc>
          <w:tcPr>
            <w:tcW w:w="3044" w:type="dxa"/>
            <w:tcBorders>
              <w:top w:val="nil"/>
              <w:left w:val="nil"/>
              <w:bottom w:val="nil"/>
              <w:right w:val="nil"/>
            </w:tcBorders>
            <w:vAlign w:val="bottom"/>
          </w:tcPr>
          <w:p w14:paraId="69DC1E6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3C87852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(0.01657)</w:t>
            </w:r>
          </w:p>
        </w:tc>
        <w:tc>
          <w:tcPr>
            <w:tcW w:w="1797" w:type="dxa"/>
            <w:tcBorders>
              <w:top w:val="nil"/>
              <w:left w:val="nil"/>
              <w:bottom w:val="nil"/>
              <w:right w:val="nil"/>
            </w:tcBorders>
            <w:vAlign w:val="bottom"/>
          </w:tcPr>
          <w:p w14:paraId="360AF47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(54.5588)</w:t>
            </w:r>
          </w:p>
        </w:tc>
      </w:tr>
      <w:tr w:rsidR="00AB4A20" w14:paraId="0B9D5693" w14:textId="77777777" w:rsidTr="005C35E3">
        <w:trPr>
          <w:trHeight w:val="231"/>
        </w:trPr>
        <w:tc>
          <w:tcPr>
            <w:tcW w:w="3044" w:type="dxa"/>
            <w:tcBorders>
              <w:top w:val="nil"/>
              <w:left w:val="nil"/>
              <w:bottom w:val="nil"/>
              <w:right w:val="nil"/>
            </w:tcBorders>
            <w:vAlign w:val="bottom"/>
          </w:tcPr>
          <w:p w14:paraId="70C1C04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53F98E7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[ 8.66914]</w:t>
            </w:r>
          </w:p>
        </w:tc>
        <w:tc>
          <w:tcPr>
            <w:tcW w:w="1797" w:type="dxa"/>
            <w:tcBorders>
              <w:top w:val="nil"/>
              <w:left w:val="nil"/>
              <w:bottom w:val="nil"/>
              <w:right w:val="nil"/>
            </w:tcBorders>
            <w:vAlign w:val="bottom"/>
          </w:tcPr>
          <w:p w14:paraId="27DAAFF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[ 2.52490]</w:t>
            </w:r>
          </w:p>
        </w:tc>
      </w:tr>
      <w:tr w:rsidR="00AB4A20" w14:paraId="036406DB" w14:textId="77777777" w:rsidTr="005C35E3">
        <w:trPr>
          <w:trHeight w:hRule="exact" w:val="91"/>
        </w:trPr>
        <w:tc>
          <w:tcPr>
            <w:tcW w:w="3044" w:type="dxa"/>
            <w:tcBorders>
              <w:top w:val="nil"/>
              <w:left w:val="nil"/>
              <w:bottom w:val="double" w:sz="6" w:space="2" w:color="auto"/>
              <w:right w:val="nil"/>
            </w:tcBorders>
            <w:vAlign w:val="bottom"/>
          </w:tcPr>
          <w:p w14:paraId="2E0EEF9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double" w:sz="6" w:space="2" w:color="auto"/>
              <w:right w:val="nil"/>
            </w:tcBorders>
            <w:vAlign w:val="bottom"/>
          </w:tcPr>
          <w:p w14:paraId="0E0A317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double" w:sz="6" w:space="2" w:color="auto"/>
              <w:right w:val="nil"/>
            </w:tcBorders>
            <w:vAlign w:val="bottom"/>
          </w:tcPr>
          <w:p w14:paraId="3817C81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5DE04466" w14:textId="77777777" w:rsidTr="005C35E3">
        <w:trPr>
          <w:trHeight w:hRule="exact" w:val="137"/>
        </w:trPr>
        <w:tc>
          <w:tcPr>
            <w:tcW w:w="3044" w:type="dxa"/>
            <w:tcBorders>
              <w:top w:val="nil"/>
              <w:left w:val="nil"/>
              <w:bottom w:val="nil"/>
              <w:right w:val="nil"/>
            </w:tcBorders>
            <w:vAlign w:val="bottom"/>
          </w:tcPr>
          <w:p w14:paraId="2F67B3A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386330E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5058131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0BB4CB46" w14:textId="77777777" w:rsidTr="005C35E3">
        <w:trPr>
          <w:trHeight w:val="231"/>
        </w:trPr>
        <w:tc>
          <w:tcPr>
            <w:tcW w:w="3044" w:type="dxa"/>
            <w:tcBorders>
              <w:top w:val="nil"/>
              <w:left w:val="nil"/>
              <w:bottom w:val="nil"/>
              <w:right w:val="nil"/>
            </w:tcBorders>
            <w:vAlign w:val="bottom"/>
          </w:tcPr>
          <w:p w14:paraId="7FACD2FE"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R-squared</w:t>
            </w:r>
          </w:p>
        </w:tc>
        <w:tc>
          <w:tcPr>
            <w:tcW w:w="1796" w:type="dxa"/>
            <w:gridSpan w:val="2"/>
            <w:tcBorders>
              <w:top w:val="nil"/>
              <w:left w:val="nil"/>
              <w:bottom w:val="nil"/>
              <w:right w:val="nil"/>
            </w:tcBorders>
            <w:vAlign w:val="bottom"/>
          </w:tcPr>
          <w:p w14:paraId="2427679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0.141087</w:t>
            </w:r>
          </w:p>
        </w:tc>
        <w:tc>
          <w:tcPr>
            <w:tcW w:w="1797" w:type="dxa"/>
            <w:tcBorders>
              <w:top w:val="nil"/>
              <w:left w:val="nil"/>
              <w:bottom w:val="nil"/>
              <w:right w:val="nil"/>
            </w:tcBorders>
            <w:vAlign w:val="bottom"/>
          </w:tcPr>
          <w:p w14:paraId="16BDD58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0.029873</w:t>
            </w:r>
          </w:p>
        </w:tc>
      </w:tr>
      <w:tr w:rsidR="00AB4A20" w14:paraId="1A8BDF01" w14:textId="77777777" w:rsidTr="005C35E3">
        <w:trPr>
          <w:trHeight w:val="231"/>
        </w:trPr>
        <w:tc>
          <w:tcPr>
            <w:tcW w:w="3044" w:type="dxa"/>
            <w:tcBorders>
              <w:top w:val="nil"/>
              <w:left w:val="nil"/>
              <w:bottom w:val="nil"/>
              <w:right w:val="nil"/>
            </w:tcBorders>
            <w:vAlign w:val="bottom"/>
          </w:tcPr>
          <w:p w14:paraId="31E6F740"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Adj. R-squared</w:t>
            </w:r>
          </w:p>
        </w:tc>
        <w:tc>
          <w:tcPr>
            <w:tcW w:w="1796" w:type="dxa"/>
            <w:gridSpan w:val="2"/>
            <w:tcBorders>
              <w:top w:val="nil"/>
              <w:left w:val="nil"/>
              <w:bottom w:val="nil"/>
              <w:right w:val="nil"/>
            </w:tcBorders>
            <w:vAlign w:val="bottom"/>
          </w:tcPr>
          <w:p w14:paraId="04A81C4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0.126342</w:t>
            </w:r>
          </w:p>
        </w:tc>
        <w:tc>
          <w:tcPr>
            <w:tcW w:w="1797" w:type="dxa"/>
            <w:tcBorders>
              <w:top w:val="nil"/>
              <w:left w:val="nil"/>
              <w:bottom w:val="nil"/>
              <w:right w:val="nil"/>
            </w:tcBorders>
            <w:vAlign w:val="bottom"/>
          </w:tcPr>
          <w:p w14:paraId="4051BB5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0.013218</w:t>
            </w:r>
          </w:p>
        </w:tc>
      </w:tr>
      <w:tr w:rsidR="00AB4A20" w14:paraId="0DEABCE8" w14:textId="77777777" w:rsidTr="005C35E3">
        <w:trPr>
          <w:trHeight w:val="231"/>
        </w:trPr>
        <w:tc>
          <w:tcPr>
            <w:tcW w:w="3044" w:type="dxa"/>
            <w:tcBorders>
              <w:top w:val="nil"/>
              <w:left w:val="nil"/>
              <w:bottom w:val="nil"/>
              <w:right w:val="nil"/>
            </w:tcBorders>
            <w:vAlign w:val="bottom"/>
          </w:tcPr>
          <w:p w14:paraId="02F6F545"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Sum sq. </w:t>
            </w:r>
            <w:proofErr w:type="spellStart"/>
            <w:r>
              <w:rPr>
                <w:rFonts w:ascii="Arial" w:hAnsi="Arial" w:cs="Arial"/>
                <w:color w:val="000000"/>
                <w:sz w:val="18"/>
                <w:szCs w:val="18"/>
                <w:lang w:val="en-US"/>
              </w:rPr>
              <w:t>resids</w:t>
            </w:r>
            <w:proofErr w:type="spellEnd"/>
          </w:p>
        </w:tc>
        <w:tc>
          <w:tcPr>
            <w:tcW w:w="1796" w:type="dxa"/>
            <w:gridSpan w:val="2"/>
            <w:tcBorders>
              <w:top w:val="nil"/>
              <w:left w:val="nil"/>
              <w:bottom w:val="nil"/>
              <w:right w:val="nil"/>
            </w:tcBorders>
            <w:vAlign w:val="bottom"/>
          </w:tcPr>
          <w:p w14:paraId="572C0B9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0.077051</w:t>
            </w:r>
          </w:p>
        </w:tc>
        <w:tc>
          <w:tcPr>
            <w:tcW w:w="1797" w:type="dxa"/>
            <w:tcBorders>
              <w:top w:val="nil"/>
              <w:left w:val="nil"/>
              <w:bottom w:val="nil"/>
              <w:right w:val="nil"/>
            </w:tcBorders>
            <w:vAlign w:val="bottom"/>
          </w:tcPr>
          <w:p w14:paraId="4FC6850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835071.0</w:t>
            </w:r>
          </w:p>
        </w:tc>
      </w:tr>
      <w:tr w:rsidR="00AB4A20" w14:paraId="29AF2AC2" w14:textId="77777777" w:rsidTr="005C35E3">
        <w:trPr>
          <w:trHeight w:val="231"/>
        </w:trPr>
        <w:tc>
          <w:tcPr>
            <w:tcW w:w="3044" w:type="dxa"/>
            <w:tcBorders>
              <w:top w:val="nil"/>
              <w:left w:val="nil"/>
              <w:bottom w:val="nil"/>
              <w:right w:val="nil"/>
            </w:tcBorders>
            <w:vAlign w:val="bottom"/>
          </w:tcPr>
          <w:p w14:paraId="015DD5D2"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S.E. equation</w:t>
            </w:r>
          </w:p>
        </w:tc>
        <w:tc>
          <w:tcPr>
            <w:tcW w:w="1796" w:type="dxa"/>
            <w:gridSpan w:val="2"/>
            <w:tcBorders>
              <w:top w:val="nil"/>
              <w:left w:val="nil"/>
              <w:bottom w:val="nil"/>
              <w:right w:val="nil"/>
            </w:tcBorders>
            <w:vAlign w:val="bottom"/>
          </w:tcPr>
          <w:p w14:paraId="07E07BF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0.018185</w:t>
            </w:r>
          </w:p>
        </w:tc>
        <w:tc>
          <w:tcPr>
            <w:tcW w:w="1797" w:type="dxa"/>
            <w:tcBorders>
              <w:top w:val="nil"/>
              <w:left w:val="nil"/>
              <w:bottom w:val="nil"/>
              <w:right w:val="nil"/>
            </w:tcBorders>
            <w:vAlign w:val="bottom"/>
          </w:tcPr>
          <w:p w14:paraId="4A0129D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59.86648</w:t>
            </w:r>
          </w:p>
        </w:tc>
      </w:tr>
      <w:tr w:rsidR="00AB4A20" w14:paraId="3DE33008" w14:textId="77777777" w:rsidTr="005C35E3">
        <w:trPr>
          <w:trHeight w:val="231"/>
        </w:trPr>
        <w:tc>
          <w:tcPr>
            <w:tcW w:w="3044" w:type="dxa"/>
            <w:tcBorders>
              <w:top w:val="nil"/>
              <w:left w:val="nil"/>
              <w:bottom w:val="nil"/>
              <w:right w:val="nil"/>
            </w:tcBorders>
            <w:vAlign w:val="bottom"/>
          </w:tcPr>
          <w:p w14:paraId="40082A32"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F-statistic</w:t>
            </w:r>
          </w:p>
        </w:tc>
        <w:tc>
          <w:tcPr>
            <w:tcW w:w="1796" w:type="dxa"/>
            <w:gridSpan w:val="2"/>
            <w:tcBorders>
              <w:top w:val="nil"/>
              <w:left w:val="nil"/>
              <w:bottom w:val="nil"/>
              <w:right w:val="nil"/>
            </w:tcBorders>
            <w:vAlign w:val="bottom"/>
          </w:tcPr>
          <w:p w14:paraId="1447923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9.568304</w:t>
            </w:r>
          </w:p>
        </w:tc>
        <w:tc>
          <w:tcPr>
            <w:tcW w:w="1797" w:type="dxa"/>
            <w:tcBorders>
              <w:top w:val="nil"/>
              <w:left w:val="nil"/>
              <w:bottom w:val="nil"/>
              <w:right w:val="nil"/>
            </w:tcBorders>
            <w:vAlign w:val="bottom"/>
          </w:tcPr>
          <w:p w14:paraId="18C0F77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1.793664</w:t>
            </w:r>
          </w:p>
        </w:tc>
      </w:tr>
      <w:tr w:rsidR="00AB4A20" w14:paraId="2208D248" w14:textId="77777777" w:rsidTr="005C35E3">
        <w:trPr>
          <w:trHeight w:val="231"/>
        </w:trPr>
        <w:tc>
          <w:tcPr>
            <w:tcW w:w="3044" w:type="dxa"/>
            <w:tcBorders>
              <w:top w:val="nil"/>
              <w:left w:val="nil"/>
              <w:bottom w:val="nil"/>
              <w:right w:val="nil"/>
            </w:tcBorders>
            <w:vAlign w:val="bottom"/>
          </w:tcPr>
          <w:p w14:paraId="4FB67088"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Log likelihood</w:t>
            </w:r>
          </w:p>
        </w:tc>
        <w:tc>
          <w:tcPr>
            <w:tcW w:w="1796" w:type="dxa"/>
            <w:gridSpan w:val="2"/>
            <w:tcBorders>
              <w:top w:val="nil"/>
              <w:left w:val="nil"/>
              <w:bottom w:val="nil"/>
              <w:right w:val="nil"/>
            </w:tcBorders>
            <w:vAlign w:val="bottom"/>
          </w:tcPr>
          <w:p w14:paraId="2507F22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618.5239</w:t>
            </w:r>
          </w:p>
        </w:tc>
        <w:tc>
          <w:tcPr>
            <w:tcW w:w="1797" w:type="dxa"/>
            <w:tcBorders>
              <w:top w:val="nil"/>
              <w:left w:val="nil"/>
              <w:bottom w:val="nil"/>
              <w:right w:val="nil"/>
            </w:tcBorders>
            <w:vAlign w:val="bottom"/>
          </w:tcPr>
          <w:p w14:paraId="3CE115A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-1309.105</w:t>
            </w:r>
          </w:p>
        </w:tc>
      </w:tr>
      <w:tr w:rsidR="00AB4A20" w14:paraId="5FEC3F9B" w14:textId="77777777" w:rsidTr="005C35E3">
        <w:trPr>
          <w:trHeight w:val="231"/>
        </w:trPr>
        <w:tc>
          <w:tcPr>
            <w:tcW w:w="3044" w:type="dxa"/>
            <w:tcBorders>
              <w:top w:val="nil"/>
              <w:left w:val="nil"/>
              <w:bottom w:val="nil"/>
              <w:right w:val="nil"/>
            </w:tcBorders>
            <w:vAlign w:val="bottom"/>
          </w:tcPr>
          <w:p w14:paraId="4777DE7C"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Akaike AIC</w:t>
            </w:r>
          </w:p>
        </w:tc>
        <w:tc>
          <w:tcPr>
            <w:tcW w:w="1796" w:type="dxa"/>
            <w:gridSpan w:val="2"/>
            <w:tcBorders>
              <w:top w:val="nil"/>
              <w:left w:val="nil"/>
              <w:bottom w:val="nil"/>
              <w:right w:val="nil"/>
            </w:tcBorders>
            <w:vAlign w:val="bottom"/>
          </w:tcPr>
          <w:p w14:paraId="5C9F1C1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-5.155663</w:t>
            </w:r>
          </w:p>
        </w:tc>
        <w:tc>
          <w:tcPr>
            <w:tcW w:w="1797" w:type="dxa"/>
            <w:tcBorders>
              <w:top w:val="nil"/>
              <w:left w:val="nil"/>
              <w:bottom w:val="nil"/>
              <w:right w:val="nil"/>
            </w:tcBorders>
            <w:vAlign w:val="bottom"/>
          </w:tcPr>
          <w:p w14:paraId="5F050DB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11.04290</w:t>
            </w:r>
          </w:p>
        </w:tc>
      </w:tr>
      <w:tr w:rsidR="00AB4A20" w14:paraId="5E0B913D" w14:textId="77777777" w:rsidTr="005C35E3">
        <w:trPr>
          <w:trHeight w:val="231"/>
        </w:trPr>
        <w:tc>
          <w:tcPr>
            <w:tcW w:w="3044" w:type="dxa"/>
            <w:tcBorders>
              <w:top w:val="nil"/>
              <w:left w:val="nil"/>
              <w:bottom w:val="nil"/>
              <w:right w:val="nil"/>
            </w:tcBorders>
            <w:vAlign w:val="bottom"/>
          </w:tcPr>
          <w:p w14:paraId="05510F81"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Schwarz SC</w:t>
            </w:r>
          </w:p>
        </w:tc>
        <w:tc>
          <w:tcPr>
            <w:tcW w:w="1796" w:type="dxa"/>
            <w:gridSpan w:val="2"/>
            <w:tcBorders>
              <w:top w:val="nil"/>
              <w:left w:val="nil"/>
              <w:bottom w:val="nil"/>
              <w:right w:val="nil"/>
            </w:tcBorders>
            <w:vAlign w:val="bottom"/>
          </w:tcPr>
          <w:p w14:paraId="11CC747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-5.082716</w:t>
            </w:r>
          </w:p>
        </w:tc>
        <w:tc>
          <w:tcPr>
            <w:tcW w:w="1797" w:type="dxa"/>
            <w:tcBorders>
              <w:top w:val="nil"/>
              <w:left w:val="nil"/>
              <w:bottom w:val="nil"/>
              <w:right w:val="nil"/>
            </w:tcBorders>
            <w:vAlign w:val="bottom"/>
          </w:tcPr>
          <w:p w14:paraId="6B9C162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11.11584</w:t>
            </w:r>
          </w:p>
        </w:tc>
      </w:tr>
      <w:tr w:rsidR="00AB4A20" w14:paraId="3D0C05BC" w14:textId="77777777" w:rsidTr="005C35E3">
        <w:trPr>
          <w:trHeight w:val="231"/>
        </w:trPr>
        <w:tc>
          <w:tcPr>
            <w:tcW w:w="3044" w:type="dxa"/>
            <w:tcBorders>
              <w:top w:val="nil"/>
              <w:left w:val="nil"/>
              <w:bottom w:val="nil"/>
              <w:right w:val="nil"/>
            </w:tcBorders>
            <w:vAlign w:val="bottom"/>
          </w:tcPr>
          <w:p w14:paraId="7CCFC9B7"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Mean dependent</w:t>
            </w:r>
          </w:p>
        </w:tc>
        <w:tc>
          <w:tcPr>
            <w:tcW w:w="1796" w:type="dxa"/>
            <w:gridSpan w:val="2"/>
            <w:tcBorders>
              <w:top w:val="nil"/>
              <w:left w:val="nil"/>
              <w:bottom w:val="nil"/>
              <w:right w:val="nil"/>
            </w:tcBorders>
            <w:vAlign w:val="bottom"/>
          </w:tcPr>
          <w:p w14:paraId="4A7A7BA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0.206089</w:t>
            </w:r>
          </w:p>
        </w:tc>
        <w:tc>
          <w:tcPr>
            <w:tcW w:w="1797" w:type="dxa"/>
            <w:tcBorders>
              <w:top w:val="nil"/>
              <w:left w:val="nil"/>
              <w:bottom w:val="nil"/>
              <w:right w:val="nil"/>
            </w:tcBorders>
            <w:vAlign w:val="bottom"/>
          </w:tcPr>
          <w:p w14:paraId="57E6670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-2.488025</w:t>
            </w:r>
          </w:p>
        </w:tc>
      </w:tr>
      <w:tr w:rsidR="00AB4A20" w14:paraId="63D926E0" w14:textId="77777777" w:rsidTr="005C35E3">
        <w:trPr>
          <w:trHeight w:val="231"/>
        </w:trPr>
        <w:tc>
          <w:tcPr>
            <w:tcW w:w="3044" w:type="dxa"/>
            <w:tcBorders>
              <w:top w:val="nil"/>
              <w:left w:val="nil"/>
              <w:bottom w:val="nil"/>
              <w:right w:val="nil"/>
            </w:tcBorders>
            <w:vAlign w:val="bottom"/>
          </w:tcPr>
          <w:p w14:paraId="1144D6FD"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S.D. dependent</w:t>
            </w:r>
          </w:p>
        </w:tc>
        <w:tc>
          <w:tcPr>
            <w:tcW w:w="1796" w:type="dxa"/>
            <w:gridSpan w:val="2"/>
            <w:tcBorders>
              <w:top w:val="nil"/>
              <w:left w:val="nil"/>
              <w:bottom w:val="nil"/>
              <w:right w:val="nil"/>
            </w:tcBorders>
            <w:vAlign w:val="bottom"/>
          </w:tcPr>
          <w:p w14:paraId="18F86BA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0.019455</w:t>
            </w:r>
          </w:p>
        </w:tc>
        <w:tc>
          <w:tcPr>
            <w:tcW w:w="1797" w:type="dxa"/>
            <w:tcBorders>
              <w:top w:val="nil"/>
              <w:left w:val="nil"/>
              <w:bottom w:val="nil"/>
              <w:right w:val="nil"/>
            </w:tcBorders>
            <w:vAlign w:val="bottom"/>
          </w:tcPr>
          <w:p w14:paraId="0D467A9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60.26611</w:t>
            </w:r>
          </w:p>
        </w:tc>
      </w:tr>
      <w:tr w:rsidR="00AB4A20" w14:paraId="195A4682" w14:textId="77777777" w:rsidTr="005C35E3">
        <w:trPr>
          <w:trHeight w:hRule="exact" w:val="91"/>
        </w:trPr>
        <w:tc>
          <w:tcPr>
            <w:tcW w:w="3044" w:type="dxa"/>
            <w:tcBorders>
              <w:top w:val="nil"/>
              <w:left w:val="nil"/>
              <w:bottom w:val="double" w:sz="6" w:space="2" w:color="auto"/>
              <w:right w:val="nil"/>
            </w:tcBorders>
            <w:vAlign w:val="bottom"/>
          </w:tcPr>
          <w:p w14:paraId="1CB5588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double" w:sz="6" w:space="2" w:color="auto"/>
              <w:right w:val="nil"/>
            </w:tcBorders>
            <w:vAlign w:val="bottom"/>
          </w:tcPr>
          <w:p w14:paraId="74124E9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double" w:sz="6" w:space="2" w:color="auto"/>
              <w:right w:val="nil"/>
            </w:tcBorders>
            <w:vAlign w:val="bottom"/>
          </w:tcPr>
          <w:p w14:paraId="7D5DFA5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257B5959" w14:textId="77777777" w:rsidTr="005C35E3">
        <w:trPr>
          <w:trHeight w:hRule="exact" w:val="137"/>
        </w:trPr>
        <w:tc>
          <w:tcPr>
            <w:tcW w:w="3044" w:type="dxa"/>
            <w:tcBorders>
              <w:top w:val="nil"/>
              <w:left w:val="nil"/>
              <w:bottom w:val="nil"/>
              <w:right w:val="nil"/>
            </w:tcBorders>
            <w:vAlign w:val="bottom"/>
          </w:tcPr>
          <w:p w14:paraId="374FADC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06CAD99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2F09C94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7CC996A3" w14:textId="77777777" w:rsidTr="005C35E3">
        <w:trPr>
          <w:trHeight w:val="231"/>
        </w:trPr>
        <w:tc>
          <w:tcPr>
            <w:tcW w:w="4840" w:type="dxa"/>
            <w:gridSpan w:val="3"/>
            <w:tcBorders>
              <w:top w:val="nil"/>
              <w:left w:val="nil"/>
              <w:bottom w:val="nil"/>
              <w:right w:val="nil"/>
            </w:tcBorders>
            <w:vAlign w:val="bottom"/>
          </w:tcPr>
          <w:p w14:paraId="081F79C9"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Determinant </w:t>
            </w:r>
            <w:proofErr w:type="spellStart"/>
            <w:r>
              <w:rPr>
                <w:rFonts w:ascii="Arial" w:hAnsi="Arial" w:cs="Arial"/>
                <w:color w:val="000000"/>
                <w:sz w:val="18"/>
                <w:szCs w:val="18"/>
                <w:lang w:val="en-US"/>
              </w:rPr>
              <w:t>resid</w:t>
            </w:r>
            <w:proofErr w:type="spellEnd"/>
            <w:r>
              <w:rPr>
                <w:rFonts w:ascii="Arial" w:hAnsi="Arial" w:cs="Arial"/>
                <w:color w:val="000000"/>
                <w:sz w:val="18"/>
                <w:szCs w:val="18"/>
                <w:lang w:val="en-US"/>
              </w:rPr>
              <w:t xml:space="preserve"> covariance (</w:t>
            </w:r>
            <w:proofErr w:type="spellStart"/>
            <w:r>
              <w:rPr>
                <w:rFonts w:ascii="Arial" w:hAnsi="Arial" w:cs="Arial"/>
                <w:color w:val="000000"/>
                <w:sz w:val="18"/>
                <w:szCs w:val="18"/>
                <w:lang w:val="en-US"/>
              </w:rPr>
              <w:t>dof</w:t>
            </w:r>
            <w:proofErr w:type="spellEnd"/>
            <w:r>
              <w:rPr>
                <w:rFonts w:ascii="Arial" w:hAnsi="Arial" w:cs="Arial"/>
                <w:color w:val="000000"/>
                <w:sz w:val="18"/>
                <w:szCs w:val="18"/>
                <w:lang w:val="en-US"/>
              </w:rPr>
              <w:t xml:space="preserve"> adj.)</w:t>
            </w:r>
          </w:p>
        </w:tc>
        <w:tc>
          <w:tcPr>
            <w:tcW w:w="1797" w:type="dxa"/>
            <w:tcBorders>
              <w:top w:val="nil"/>
              <w:left w:val="nil"/>
              <w:bottom w:val="nil"/>
              <w:right w:val="nil"/>
            </w:tcBorders>
            <w:vAlign w:val="bottom"/>
          </w:tcPr>
          <w:p w14:paraId="39EAB90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0.941718</w:t>
            </w:r>
          </w:p>
        </w:tc>
      </w:tr>
      <w:tr w:rsidR="00AB4A20" w14:paraId="3D966B98" w14:textId="77777777" w:rsidTr="005C35E3">
        <w:trPr>
          <w:trHeight w:val="231"/>
        </w:trPr>
        <w:tc>
          <w:tcPr>
            <w:tcW w:w="4840" w:type="dxa"/>
            <w:gridSpan w:val="3"/>
            <w:tcBorders>
              <w:top w:val="nil"/>
              <w:left w:val="nil"/>
              <w:bottom w:val="nil"/>
              <w:right w:val="nil"/>
            </w:tcBorders>
            <w:vAlign w:val="bottom"/>
          </w:tcPr>
          <w:p w14:paraId="5CA4DB88"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Determinant </w:t>
            </w:r>
            <w:proofErr w:type="spellStart"/>
            <w:r>
              <w:rPr>
                <w:rFonts w:ascii="Arial" w:hAnsi="Arial" w:cs="Arial"/>
                <w:color w:val="000000"/>
                <w:sz w:val="18"/>
                <w:szCs w:val="18"/>
                <w:lang w:val="en-US"/>
              </w:rPr>
              <w:t>resid</w:t>
            </w:r>
            <w:proofErr w:type="spellEnd"/>
            <w:r>
              <w:rPr>
                <w:rFonts w:ascii="Arial" w:hAnsi="Arial" w:cs="Arial"/>
                <w:color w:val="000000"/>
                <w:sz w:val="18"/>
                <w:szCs w:val="18"/>
                <w:lang w:val="en-US"/>
              </w:rPr>
              <w:t xml:space="preserve"> covariance</w:t>
            </w:r>
          </w:p>
        </w:tc>
        <w:tc>
          <w:tcPr>
            <w:tcW w:w="1797" w:type="dxa"/>
            <w:tcBorders>
              <w:top w:val="nil"/>
              <w:left w:val="nil"/>
              <w:bottom w:val="nil"/>
              <w:right w:val="nil"/>
            </w:tcBorders>
            <w:vAlign w:val="bottom"/>
          </w:tcPr>
          <w:p w14:paraId="3EA791F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0.902566</w:t>
            </w:r>
          </w:p>
        </w:tc>
      </w:tr>
      <w:tr w:rsidR="00AB4A20" w14:paraId="02B70ECB" w14:textId="77777777" w:rsidTr="005C35E3">
        <w:trPr>
          <w:trHeight w:val="231"/>
        </w:trPr>
        <w:tc>
          <w:tcPr>
            <w:tcW w:w="4840" w:type="dxa"/>
            <w:gridSpan w:val="3"/>
            <w:tcBorders>
              <w:top w:val="nil"/>
              <w:left w:val="nil"/>
              <w:bottom w:val="nil"/>
              <w:right w:val="nil"/>
            </w:tcBorders>
            <w:vAlign w:val="bottom"/>
          </w:tcPr>
          <w:p w14:paraId="4EAA8407"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Log likelihood</w:t>
            </w:r>
          </w:p>
        </w:tc>
        <w:tc>
          <w:tcPr>
            <w:tcW w:w="1797" w:type="dxa"/>
            <w:tcBorders>
              <w:top w:val="nil"/>
              <w:left w:val="nil"/>
              <w:bottom w:val="nil"/>
              <w:right w:val="nil"/>
            </w:tcBorders>
            <w:vAlign w:val="bottom"/>
          </w:tcPr>
          <w:p w14:paraId="250317D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-663.2156</w:t>
            </w:r>
          </w:p>
        </w:tc>
      </w:tr>
      <w:tr w:rsidR="00AB4A20" w14:paraId="74E44398" w14:textId="77777777" w:rsidTr="005C35E3">
        <w:trPr>
          <w:trHeight w:val="231"/>
        </w:trPr>
        <w:tc>
          <w:tcPr>
            <w:tcW w:w="4840" w:type="dxa"/>
            <w:gridSpan w:val="3"/>
            <w:tcBorders>
              <w:top w:val="nil"/>
              <w:left w:val="nil"/>
              <w:bottom w:val="nil"/>
              <w:right w:val="nil"/>
            </w:tcBorders>
            <w:vAlign w:val="bottom"/>
          </w:tcPr>
          <w:p w14:paraId="43BF3A3E"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Akaike information criterion</w:t>
            </w:r>
          </w:p>
        </w:tc>
        <w:tc>
          <w:tcPr>
            <w:tcW w:w="1797" w:type="dxa"/>
            <w:tcBorders>
              <w:top w:val="nil"/>
              <w:left w:val="nil"/>
              <w:bottom w:val="nil"/>
              <w:right w:val="nil"/>
            </w:tcBorders>
            <w:vAlign w:val="bottom"/>
          </w:tcPr>
          <w:p w14:paraId="6035394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5.657274</w:t>
            </w:r>
          </w:p>
        </w:tc>
      </w:tr>
      <w:tr w:rsidR="00AB4A20" w14:paraId="0D91E9F9" w14:textId="77777777" w:rsidTr="005C35E3">
        <w:trPr>
          <w:trHeight w:val="231"/>
        </w:trPr>
        <w:tc>
          <w:tcPr>
            <w:tcW w:w="4840" w:type="dxa"/>
            <w:gridSpan w:val="3"/>
            <w:tcBorders>
              <w:top w:val="nil"/>
              <w:left w:val="nil"/>
              <w:bottom w:val="nil"/>
              <w:right w:val="nil"/>
            </w:tcBorders>
            <w:vAlign w:val="bottom"/>
          </w:tcPr>
          <w:p w14:paraId="74020B63"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Schwarz criterion</w:t>
            </w:r>
          </w:p>
        </w:tc>
        <w:tc>
          <w:tcPr>
            <w:tcW w:w="1797" w:type="dxa"/>
            <w:tcBorders>
              <w:top w:val="nil"/>
              <w:left w:val="nil"/>
              <w:bottom w:val="nil"/>
              <w:right w:val="nil"/>
            </w:tcBorders>
            <w:vAlign w:val="bottom"/>
          </w:tcPr>
          <w:p w14:paraId="60ADFB6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5.803168</w:t>
            </w:r>
          </w:p>
        </w:tc>
      </w:tr>
      <w:tr w:rsidR="00AB4A20" w14:paraId="516D70DB" w14:textId="77777777" w:rsidTr="005C35E3">
        <w:trPr>
          <w:trHeight w:hRule="exact" w:val="91"/>
        </w:trPr>
        <w:tc>
          <w:tcPr>
            <w:tcW w:w="3044" w:type="dxa"/>
            <w:tcBorders>
              <w:top w:val="nil"/>
              <w:left w:val="nil"/>
              <w:bottom w:val="double" w:sz="6" w:space="0" w:color="auto"/>
              <w:right w:val="nil"/>
            </w:tcBorders>
            <w:vAlign w:val="bottom"/>
          </w:tcPr>
          <w:p w14:paraId="31C9A33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double" w:sz="6" w:space="0" w:color="auto"/>
              <w:right w:val="nil"/>
            </w:tcBorders>
            <w:vAlign w:val="bottom"/>
          </w:tcPr>
          <w:p w14:paraId="1F88345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double" w:sz="6" w:space="0" w:color="auto"/>
              <w:right w:val="nil"/>
            </w:tcBorders>
            <w:vAlign w:val="bottom"/>
          </w:tcPr>
          <w:p w14:paraId="474C33D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207B3399" w14:textId="77777777" w:rsidTr="005C35E3">
        <w:trPr>
          <w:trHeight w:hRule="exact" w:val="137"/>
        </w:trPr>
        <w:tc>
          <w:tcPr>
            <w:tcW w:w="3044" w:type="dxa"/>
            <w:tcBorders>
              <w:top w:val="nil"/>
              <w:left w:val="nil"/>
              <w:bottom w:val="nil"/>
              <w:right w:val="nil"/>
            </w:tcBorders>
            <w:vAlign w:val="bottom"/>
          </w:tcPr>
          <w:p w14:paraId="6E8F72C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6" w:type="dxa"/>
            <w:gridSpan w:val="2"/>
            <w:tcBorders>
              <w:top w:val="nil"/>
              <w:left w:val="nil"/>
              <w:bottom w:val="nil"/>
              <w:right w:val="nil"/>
            </w:tcBorders>
            <w:vAlign w:val="bottom"/>
          </w:tcPr>
          <w:p w14:paraId="1033016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97" w:type="dxa"/>
            <w:tcBorders>
              <w:top w:val="nil"/>
              <w:left w:val="nil"/>
              <w:bottom w:val="nil"/>
              <w:right w:val="nil"/>
            </w:tcBorders>
            <w:vAlign w:val="bottom"/>
          </w:tcPr>
          <w:p w14:paraId="0FC8AC0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bl>
    <w:p w14:paraId="4F747764" w14:textId="317745E1" w:rsidR="00AB4A20" w:rsidRDefault="00AB4A20" w:rsidP="002377BD">
      <w:pPr>
        <w:pStyle w:val="a3"/>
        <w:ind w:left="420"/>
        <w:rPr>
          <w:rFonts w:ascii="Times New Roman" w:hAnsi="Times New Roman" w:cs="Times New Roman"/>
          <w:sz w:val="24"/>
          <w:szCs w:val="24"/>
          <w:lang w:val="en-US"/>
        </w:rPr>
      </w:pPr>
      <w:r>
        <w:rPr>
          <w:rFonts w:ascii="Arial" w:hAnsi="Arial" w:cs="Arial"/>
          <w:sz w:val="18"/>
          <w:szCs w:val="18"/>
          <w:lang w:val="en-US"/>
        </w:rPr>
        <w:lastRenderedPageBreak/>
        <w:br/>
      </w:r>
    </w:p>
    <w:p w14:paraId="3CDEB4B1" w14:textId="77777777" w:rsidR="00AB4A20" w:rsidRPr="002377BD" w:rsidRDefault="00AB4A20" w:rsidP="002377BD">
      <w:pPr>
        <w:pStyle w:val="a3"/>
        <w:ind w:left="420"/>
        <w:rPr>
          <w:rFonts w:ascii="Times New Roman" w:hAnsi="Times New Roman" w:cs="Times New Roman"/>
          <w:sz w:val="24"/>
          <w:szCs w:val="24"/>
          <w:lang w:val="en-US"/>
        </w:rPr>
      </w:pPr>
    </w:p>
    <w:p w14:paraId="2DF37664" w14:textId="5D3D6546" w:rsidR="00AB4A20" w:rsidRPr="00AB4A20" w:rsidRDefault="002377BD" w:rsidP="00AB4A20">
      <w:pPr>
        <w:pStyle w:val="a3"/>
        <w:numPr>
          <w:ilvl w:val="0"/>
          <w:numId w:val="10"/>
        </w:numP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lang w:val="en-US"/>
        </w:rPr>
        <w:t xml:space="preserve">AR </w:t>
      </w:r>
      <w:r>
        <w:rPr>
          <w:rFonts w:ascii="Times New Roman" w:hAnsi="Times New Roman" w:cs="Times New Roman"/>
          <w:sz w:val="24"/>
          <w:szCs w:val="24"/>
        </w:rPr>
        <w:t>Модель (</w:t>
      </w:r>
      <w:r>
        <w:rPr>
          <w:rFonts w:ascii="Times New Roman" w:hAnsi="Times New Roman" w:cs="Times New Roman" w:hint="eastAsia"/>
          <w:sz w:val="24"/>
          <w:szCs w:val="24"/>
        </w:rPr>
        <w:t>S</w:t>
      </w:r>
      <w:r>
        <w:rPr>
          <w:rFonts w:ascii="Times New Roman" w:hAnsi="Times New Roman" w:cs="Times New Roman"/>
          <w:sz w:val="24"/>
          <w:szCs w:val="24"/>
        </w:rPr>
        <w:t xml:space="preserve">ME): </w:t>
      </w:r>
    </w:p>
    <w:tbl>
      <w:tblPr>
        <w:tblW w:w="0" w:type="auto"/>
        <w:tblInd w:w="30" w:type="dxa"/>
        <w:tblLayout w:type="fixed"/>
        <w:tblCellMar>
          <w:left w:w="0" w:type="dxa"/>
          <w:right w:w="0" w:type="dxa"/>
        </w:tblCellMar>
        <w:tblLook w:val="0000" w:firstRow="0" w:lastRow="0" w:firstColumn="0" w:lastColumn="0" w:noHBand="0" w:noVBand="0"/>
      </w:tblPr>
      <w:tblGrid>
        <w:gridCol w:w="2945"/>
        <w:gridCol w:w="1738"/>
        <w:gridCol w:w="1738"/>
      </w:tblGrid>
      <w:tr w:rsidR="005C35E3" w14:paraId="247CA93D" w14:textId="77777777" w:rsidTr="009430CC">
        <w:trPr>
          <w:trHeight w:hRule="exact" w:val="89"/>
        </w:trPr>
        <w:tc>
          <w:tcPr>
            <w:tcW w:w="2945" w:type="dxa"/>
            <w:tcBorders>
              <w:top w:val="nil"/>
              <w:left w:val="nil"/>
              <w:bottom w:val="double" w:sz="6" w:space="2" w:color="auto"/>
              <w:right w:val="nil"/>
            </w:tcBorders>
            <w:vAlign w:val="bottom"/>
          </w:tcPr>
          <w:p w14:paraId="4C6ABD64" w14:textId="77777777" w:rsidR="005C35E3" w:rsidRDefault="005C35E3" w:rsidP="009430CC">
            <w:pPr>
              <w:autoSpaceDE w:val="0"/>
              <w:autoSpaceDN w:val="0"/>
              <w:adjustRightInd w:val="0"/>
              <w:spacing w:after="0" w:line="240" w:lineRule="auto"/>
              <w:jc w:val="center"/>
              <w:rPr>
                <w:rFonts w:ascii="Arial" w:hAnsi="Arial" w:cs="Arial"/>
                <w:color w:val="000000"/>
                <w:sz w:val="18"/>
                <w:szCs w:val="18"/>
                <w:lang w:val="en-US"/>
              </w:rPr>
            </w:pPr>
          </w:p>
        </w:tc>
        <w:tc>
          <w:tcPr>
            <w:tcW w:w="1737" w:type="dxa"/>
            <w:tcBorders>
              <w:top w:val="nil"/>
              <w:left w:val="nil"/>
              <w:bottom w:val="double" w:sz="6" w:space="2" w:color="auto"/>
              <w:right w:val="nil"/>
            </w:tcBorders>
            <w:vAlign w:val="bottom"/>
          </w:tcPr>
          <w:p w14:paraId="35F08F34" w14:textId="77777777" w:rsidR="005C35E3" w:rsidRDefault="005C35E3" w:rsidP="009430CC">
            <w:pPr>
              <w:autoSpaceDE w:val="0"/>
              <w:autoSpaceDN w:val="0"/>
              <w:adjustRightInd w:val="0"/>
              <w:spacing w:after="0" w:line="240" w:lineRule="auto"/>
              <w:jc w:val="center"/>
              <w:rPr>
                <w:rFonts w:ascii="Arial" w:hAnsi="Arial" w:cs="Arial"/>
                <w:color w:val="000000"/>
                <w:sz w:val="18"/>
                <w:szCs w:val="18"/>
                <w:lang w:val="en-US"/>
              </w:rPr>
            </w:pPr>
          </w:p>
        </w:tc>
        <w:tc>
          <w:tcPr>
            <w:tcW w:w="1737" w:type="dxa"/>
            <w:tcBorders>
              <w:top w:val="nil"/>
              <w:left w:val="nil"/>
              <w:bottom w:val="double" w:sz="6" w:space="2" w:color="auto"/>
              <w:right w:val="nil"/>
            </w:tcBorders>
            <w:vAlign w:val="bottom"/>
          </w:tcPr>
          <w:p w14:paraId="68B28A9D" w14:textId="77777777" w:rsidR="005C35E3" w:rsidRDefault="005C35E3" w:rsidP="009430CC">
            <w:pPr>
              <w:autoSpaceDE w:val="0"/>
              <w:autoSpaceDN w:val="0"/>
              <w:adjustRightInd w:val="0"/>
              <w:spacing w:after="0" w:line="240" w:lineRule="auto"/>
              <w:jc w:val="center"/>
              <w:rPr>
                <w:rFonts w:ascii="Arial" w:hAnsi="Arial" w:cs="Arial"/>
                <w:color w:val="000000"/>
                <w:sz w:val="18"/>
                <w:szCs w:val="18"/>
                <w:lang w:val="en-US"/>
              </w:rPr>
            </w:pPr>
          </w:p>
        </w:tc>
      </w:tr>
      <w:tr w:rsidR="00AB4A20" w14:paraId="09292BA7" w14:textId="77777777" w:rsidTr="006F0FB9">
        <w:trPr>
          <w:trHeight w:val="225"/>
        </w:trPr>
        <w:tc>
          <w:tcPr>
            <w:tcW w:w="6421" w:type="dxa"/>
            <w:gridSpan w:val="3"/>
            <w:tcBorders>
              <w:top w:val="single" w:sz="4" w:space="0" w:color="auto"/>
              <w:left w:val="nil"/>
              <w:bottom w:val="nil"/>
              <w:right w:val="nil"/>
            </w:tcBorders>
            <w:vAlign w:val="bottom"/>
          </w:tcPr>
          <w:p w14:paraId="7011A3AE"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Vector Autoregression Estimates</w:t>
            </w:r>
          </w:p>
        </w:tc>
      </w:tr>
      <w:tr w:rsidR="00AB4A20" w14:paraId="1071FC09" w14:textId="77777777" w:rsidTr="00AB4A20">
        <w:trPr>
          <w:trHeight w:val="225"/>
        </w:trPr>
        <w:tc>
          <w:tcPr>
            <w:tcW w:w="6421" w:type="dxa"/>
            <w:gridSpan w:val="3"/>
            <w:tcBorders>
              <w:top w:val="nil"/>
              <w:left w:val="nil"/>
              <w:bottom w:val="nil"/>
              <w:right w:val="nil"/>
            </w:tcBorders>
            <w:vAlign w:val="bottom"/>
          </w:tcPr>
          <w:p w14:paraId="0B7C5148"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Date: 03/29/22   Time: 17:43</w:t>
            </w:r>
          </w:p>
        </w:tc>
      </w:tr>
      <w:tr w:rsidR="00AB4A20" w14:paraId="60BADB62" w14:textId="77777777" w:rsidTr="00AB4A20">
        <w:trPr>
          <w:trHeight w:val="225"/>
        </w:trPr>
        <w:tc>
          <w:tcPr>
            <w:tcW w:w="6421" w:type="dxa"/>
            <w:gridSpan w:val="3"/>
            <w:tcBorders>
              <w:top w:val="nil"/>
              <w:left w:val="nil"/>
              <w:bottom w:val="nil"/>
              <w:right w:val="nil"/>
            </w:tcBorders>
            <w:vAlign w:val="bottom"/>
          </w:tcPr>
          <w:p w14:paraId="7FDEA328"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Sample (adjusted): 1/08/2021 12/30/2021</w:t>
            </w:r>
          </w:p>
        </w:tc>
      </w:tr>
      <w:tr w:rsidR="00AB4A20" w14:paraId="08C48D09" w14:textId="77777777" w:rsidTr="00AB4A20">
        <w:trPr>
          <w:trHeight w:val="225"/>
        </w:trPr>
        <w:tc>
          <w:tcPr>
            <w:tcW w:w="6421" w:type="dxa"/>
            <w:gridSpan w:val="3"/>
            <w:tcBorders>
              <w:top w:val="nil"/>
              <w:left w:val="nil"/>
              <w:bottom w:val="nil"/>
              <w:right w:val="nil"/>
            </w:tcBorders>
            <w:vAlign w:val="bottom"/>
          </w:tcPr>
          <w:p w14:paraId="7B7F35CF"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Included observations: 238 after adjustments</w:t>
            </w:r>
          </w:p>
        </w:tc>
      </w:tr>
      <w:tr w:rsidR="00AB4A20" w:rsidRPr="005478C8" w14:paraId="0CD3BD7F" w14:textId="77777777" w:rsidTr="00AB4A20">
        <w:trPr>
          <w:trHeight w:val="225"/>
        </w:trPr>
        <w:tc>
          <w:tcPr>
            <w:tcW w:w="6421" w:type="dxa"/>
            <w:gridSpan w:val="3"/>
            <w:tcBorders>
              <w:top w:val="nil"/>
              <w:left w:val="nil"/>
              <w:bottom w:val="nil"/>
              <w:right w:val="nil"/>
            </w:tcBorders>
            <w:vAlign w:val="bottom"/>
          </w:tcPr>
          <w:p w14:paraId="77635687"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Standard errors in </w:t>
            </w:r>
            <w:proofErr w:type="gramStart"/>
            <w:r>
              <w:rPr>
                <w:rFonts w:ascii="Arial" w:hAnsi="Arial" w:cs="Arial"/>
                <w:color w:val="000000"/>
                <w:sz w:val="18"/>
                <w:szCs w:val="18"/>
                <w:lang w:val="en-US"/>
              </w:rPr>
              <w:t>( )</w:t>
            </w:r>
            <w:proofErr w:type="gramEnd"/>
            <w:r>
              <w:rPr>
                <w:rFonts w:ascii="Arial" w:hAnsi="Arial" w:cs="Arial"/>
                <w:color w:val="000000"/>
                <w:sz w:val="18"/>
                <w:szCs w:val="18"/>
                <w:lang w:val="en-US"/>
              </w:rPr>
              <w:t xml:space="preserve"> &amp; t-statistics in [ ]</w:t>
            </w:r>
          </w:p>
        </w:tc>
      </w:tr>
      <w:tr w:rsidR="00AB4A20" w:rsidRPr="005478C8" w14:paraId="7C9EABA9" w14:textId="77777777" w:rsidTr="005C35E3">
        <w:trPr>
          <w:trHeight w:hRule="exact" w:val="89"/>
        </w:trPr>
        <w:tc>
          <w:tcPr>
            <w:tcW w:w="2945" w:type="dxa"/>
            <w:tcBorders>
              <w:top w:val="nil"/>
              <w:left w:val="nil"/>
              <w:bottom w:val="double" w:sz="6" w:space="2" w:color="auto"/>
              <w:right w:val="nil"/>
            </w:tcBorders>
            <w:vAlign w:val="bottom"/>
          </w:tcPr>
          <w:p w14:paraId="32195F1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1260F64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2CD4D93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rsidRPr="005478C8" w14:paraId="7B532EBC" w14:textId="77777777" w:rsidTr="005C35E3">
        <w:trPr>
          <w:trHeight w:hRule="exact" w:val="134"/>
        </w:trPr>
        <w:tc>
          <w:tcPr>
            <w:tcW w:w="2945" w:type="dxa"/>
            <w:tcBorders>
              <w:top w:val="nil"/>
              <w:left w:val="nil"/>
              <w:bottom w:val="nil"/>
              <w:right w:val="nil"/>
            </w:tcBorders>
            <w:vAlign w:val="bottom"/>
          </w:tcPr>
          <w:p w14:paraId="6E2C5C9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36E80F5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7FA1C01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6633A084" w14:textId="77777777" w:rsidTr="005C35E3">
        <w:trPr>
          <w:trHeight w:val="225"/>
        </w:trPr>
        <w:tc>
          <w:tcPr>
            <w:tcW w:w="2945" w:type="dxa"/>
            <w:tcBorders>
              <w:top w:val="nil"/>
              <w:left w:val="nil"/>
              <w:bottom w:val="nil"/>
              <w:right w:val="nil"/>
            </w:tcBorders>
            <w:vAlign w:val="bottom"/>
          </w:tcPr>
          <w:p w14:paraId="4134D03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2224B9C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POS</w:t>
            </w:r>
          </w:p>
        </w:tc>
        <w:tc>
          <w:tcPr>
            <w:tcW w:w="1738" w:type="dxa"/>
            <w:tcBorders>
              <w:top w:val="nil"/>
              <w:left w:val="nil"/>
              <w:bottom w:val="nil"/>
              <w:right w:val="nil"/>
            </w:tcBorders>
            <w:vAlign w:val="bottom"/>
          </w:tcPr>
          <w:p w14:paraId="75F8D5E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D_SME</w:t>
            </w:r>
          </w:p>
        </w:tc>
      </w:tr>
      <w:tr w:rsidR="00AB4A20" w14:paraId="389C8107" w14:textId="77777777" w:rsidTr="005C35E3">
        <w:trPr>
          <w:trHeight w:hRule="exact" w:val="89"/>
        </w:trPr>
        <w:tc>
          <w:tcPr>
            <w:tcW w:w="2945" w:type="dxa"/>
            <w:tcBorders>
              <w:top w:val="nil"/>
              <w:left w:val="nil"/>
              <w:bottom w:val="double" w:sz="6" w:space="2" w:color="auto"/>
              <w:right w:val="nil"/>
            </w:tcBorders>
            <w:vAlign w:val="bottom"/>
          </w:tcPr>
          <w:p w14:paraId="65A1C37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09D3979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156AADD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76DB945D" w14:textId="77777777" w:rsidTr="005C35E3">
        <w:trPr>
          <w:trHeight w:hRule="exact" w:val="134"/>
        </w:trPr>
        <w:tc>
          <w:tcPr>
            <w:tcW w:w="2945" w:type="dxa"/>
            <w:tcBorders>
              <w:top w:val="nil"/>
              <w:left w:val="nil"/>
              <w:bottom w:val="nil"/>
              <w:right w:val="nil"/>
            </w:tcBorders>
            <w:vAlign w:val="bottom"/>
          </w:tcPr>
          <w:p w14:paraId="670EB48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3A3131E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0C53687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1F981D90" w14:textId="77777777" w:rsidTr="005C35E3">
        <w:trPr>
          <w:trHeight w:val="225"/>
        </w:trPr>
        <w:tc>
          <w:tcPr>
            <w:tcW w:w="2945" w:type="dxa"/>
            <w:tcBorders>
              <w:top w:val="nil"/>
              <w:left w:val="nil"/>
              <w:bottom w:val="nil"/>
              <w:right w:val="nil"/>
            </w:tcBorders>
            <w:vAlign w:val="bottom"/>
          </w:tcPr>
          <w:p w14:paraId="60D7ACA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roofErr w:type="gramStart"/>
            <w:r>
              <w:rPr>
                <w:rFonts w:ascii="Arial" w:hAnsi="Arial" w:cs="Arial"/>
                <w:color w:val="000000"/>
                <w:sz w:val="18"/>
                <w:szCs w:val="18"/>
                <w:lang w:val="en-US"/>
              </w:rPr>
              <w:t>POS(</w:t>
            </w:r>
            <w:proofErr w:type="gramEnd"/>
            <w:r>
              <w:rPr>
                <w:rFonts w:ascii="Arial" w:hAnsi="Arial" w:cs="Arial"/>
                <w:color w:val="000000"/>
                <w:sz w:val="18"/>
                <w:szCs w:val="18"/>
                <w:lang w:val="en-US"/>
              </w:rPr>
              <w:t>-1)</w:t>
            </w:r>
          </w:p>
        </w:tc>
        <w:tc>
          <w:tcPr>
            <w:tcW w:w="1738" w:type="dxa"/>
            <w:tcBorders>
              <w:top w:val="nil"/>
              <w:left w:val="nil"/>
              <w:bottom w:val="nil"/>
              <w:right w:val="nil"/>
            </w:tcBorders>
            <w:vAlign w:val="bottom"/>
          </w:tcPr>
          <w:p w14:paraId="4D070F5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0.122584</w:t>
            </w:r>
          </w:p>
        </w:tc>
        <w:tc>
          <w:tcPr>
            <w:tcW w:w="1738" w:type="dxa"/>
            <w:tcBorders>
              <w:top w:val="nil"/>
              <w:left w:val="nil"/>
              <w:bottom w:val="nil"/>
              <w:right w:val="nil"/>
            </w:tcBorders>
            <w:vAlign w:val="bottom"/>
          </w:tcPr>
          <w:p w14:paraId="22E3FE1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-557.8902</w:t>
            </w:r>
          </w:p>
        </w:tc>
      </w:tr>
      <w:tr w:rsidR="00AB4A20" w14:paraId="1EC191DA" w14:textId="77777777" w:rsidTr="005C35E3">
        <w:trPr>
          <w:trHeight w:val="225"/>
        </w:trPr>
        <w:tc>
          <w:tcPr>
            <w:tcW w:w="2945" w:type="dxa"/>
            <w:tcBorders>
              <w:top w:val="nil"/>
              <w:left w:val="nil"/>
              <w:bottom w:val="nil"/>
              <w:right w:val="nil"/>
            </w:tcBorders>
            <w:vAlign w:val="bottom"/>
          </w:tcPr>
          <w:p w14:paraId="29B2E94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4FAC9CC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(0.08137)</w:t>
            </w:r>
          </w:p>
        </w:tc>
        <w:tc>
          <w:tcPr>
            <w:tcW w:w="1738" w:type="dxa"/>
            <w:tcBorders>
              <w:top w:val="nil"/>
              <w:left w:val="nil"/>
              <w:bottom w:val="nil"/>
              <w:right w:val="nil"/>
            </w:tcBorders>
            <w:vAlign w:val="bottom"/>
          </w:tcPr>
          <w:p w14:paraId="2C06DFB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(206.498)</w:t>
            </w:r>
          </w:p>
        </w:tc>
      </w:tr>
      <w:tr w:rsidR="00AB4A20" w14:paraId="140F9CE9" w14:textId="77777777" w:rsidTr="005C35E3">
        <w:trPr>
          <w:trHeight w:val="225"/>
        </w:trPr>
        <w:tc>
          <w:tcPr>
            <w:tcW w:w="2945" w:type="dxa"/>
            <w:tcBorders>
              <w:top w:val="nil"/>
              <w:left w:val="nil"/>
              <w:bottom w:val="nil"/>
              <w:right w:val="nil"/>
            </w:tcBorders>
            <w:vAlign w:val="bottom"/>
          </w:tcPr>
          <w:p w14:paraId="0305234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77270E6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[ 1.50652]</w:t>
            </w:r>
          </w:p>
        </w:tc>
        <w:tc>
          <w:tcPr>
            <w:tcW w:w="1738" w:type="dxa"/>
            <w:tcBorders>
              <w:top w:val="nil"/>
              <w:left w:val="nil"/>
              <w:bottom w:val="nil"/>
              <w:right w:val="nil"/>
            </w:tcBorders>
            <w:vAlign w:val="bottom"/>
          </w:tcPr>
          <w:p w14:paraId="3060FE7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[-2.70167]</w:t>
            </w:r>
          </w:p>
        </w:tc>
      </w:tr>
      <w:tr w:rsidR="00AB4A20" w14:paraId="5FC11AF1" w14:textId="77777777" w:rsidTr="005C35E3">
        <w:trPr>
          <w:trHeight w:val="225"/>
        </w:trPr>
        <w:tc>
          <w:tcPr>
            <w:tcW w:w="2945" w:type="dxa"/>
            <w:tcBorders>
              <w:top w:val="nil"/>
              <w:left w:val="nil"/>
              <w:bottom w:val="nil"/>
              <w:right w:val="nil"/>
            </w:tcBorders>
            <w:vAlign w:val="bottom"/>
          </w:tcPr>
          <w:p w14:paraId="3603638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3B0DCD1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1B81DB2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3856CFE2" w14:textId="77777777" w:rsidTr="005C35E3">
        <w:trPr>
          <w:trHeight w:val="225"/>
        </w:trPr>
        <w:tc>
          <w:tcPr>
            <w:tcW w:w="2945" w:type="dxa"/>
            <w:tcBorders>
              <w:top w:val="nil"/>
              <w:left w:val="nil"/>
              <w:bottom w:val="nil"/>
              <w:right w:val="nil"/>
            </w:tcBorders>
            <w:vAlign w:val="bottom"/>
          </w:tcPr>
          <w:p w14:paraId="0E337D1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roofErr w:type="gramStart"/>
            <w:r>
              <w:rPr>
                <w:rFonts w:ascii="Arial" w:hAnsi="Arial" w:cs="Arial"/>
                <w:color w:val="000000"/>
                <w:sz w:val="18"/>
                <w:szCs w:val="18"/>
                <w:lang w:val="en-US"/>
              </w:rPr>
              <w:t>POS(</w:t>
            </w:r>
            <w:proofErr w:type="gramEnd"/>
            <w:r>
              <w:rPr>
                <w:rFonts w:ascii="Arial" w:hAnsi="Arial" w:cs="Arial"/>
                <w:color w:val="000000"/>
                <w:sz w:val="18"/>
                <w:szCs w:val="18"/>
                <w:lang w:val="en-US"/>
              </w:rPr>
              <w:t>-2)</w:t>
            </w:r>
          </w:p>
        </w:tc>
        <w:tc>
          <w:tcPr>
            <w:tcW w:w="1738" w:type="dxa"/>
            <w:tcBorders>
              <w:top w:val="nil"/>
              <w:left w:val="nil"/>
              <w:bottom w:val="nil"/>
              <w:right w:val="nil"/>
            </w:tcBorders>
            <w:vAlign w:val="bottom"/>
          </w:tcPr>
          <w:p w14:paraId="6852F0F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0.142430</w:t>
            </w:r>
          </w:p>
        </w:tc>
        <w:tc>
          <w:tcPr>
            <w:tcW w:w="1738" w:type="dxa"/>
            <w:tcBorders>
              <w:top w:val="nil"/>
              <w:left w:val="nil"/>
              <w:bottom w:val="nil"/>
              <w:right w:val="nil"/>
            </w:tcBorders>
            <w:vAlign w:val="bottom"/>
          </w:tcPr>
          <w:p w14:paraId="50F3E9A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-1.262995</w:t>
            </w:r>
          </w:p>
        </w:tc>
      </w:tr>
      <w:tr w:rsidR="00AB4A20" w14:paraId="34CB3542" w14:textId="77777777" w:rsidTr="005C35E3">
        <w:trPr>
          <w:trHeight w:val="225"/>
        </w:trPr>
        <w:tc>
          <w:tcPr>
            <w:tcW w:w="2945" w:type="dxa"/>
            <w:tcBorders>
              <w:top w:val="nil"/>
              <w:left w:val="nil"/>
              <w:bottom w:val="nil"/>
              <w:right w:val="nil"/>
            </w:tcBorders>
            <w:vAlign w:val="bottom"/>
          </w:tcPr>
          <w:p w14:paraId="7571D76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2B60B2F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(0.07800)</w:t>
            </w:r>
          </w:p>
        </w:tc>
        <w:tc>
          <w:tcPr>
            <w:tcW w:w="1738" w:type="dxa"/>
            <w:tcBorders>
              <w:top w:val="nil"/>
              <w:left w:val="nil"/>
              <w:bottom w:val="nil"/>
              <w:right w:val="nil"/>
            </w:tcBorders>
            <w:vAlign w:val="bottom"/>
          </w:tcPr>
          <w:p w14:paraId="37BEFBB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(197.957)</w:t>
            </w:r>
          </w:p>
        </w:tc>
      </w:tr>
      <w:tr w:rsidR="00AB4A20" w14:paraId="76B987E4" w14:textId="77777777" w:rsidTr="005C35E3">
        <w:trPr>
          <w:trHeight w:val="225"/>
        </w:trPr>
        <w:tc>
          <w:tcPr>
            <w:tcW w:w="2945" w:type="dxa"/>
            <w:tcBorders>
              <w:top w:val="nil"/>
              <w:left w:val="nil"/>
              <w:bottom w:val="nil"/>
              <w:right w:val="nil"/>
            </w:tcBorders>
            <w:vAlign w:val="bottom"/>
          </w:tcPr>
          <w:p w14:paraId="72C6EB0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54338BB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[ 1.82594]</w:t>
            </w:r>
          </w:p>
        </w:tc>
        <w:tc>
          <w:tcPr>
            <w:tcW w:w="1738" w:type="dxa"/>
            <w:tcBorders>
              <w:top w:val="nil"/>
              <w:left w:val="nil"/>
              <w:bottom w:val="nil"/>
              <w:right w:val="nil"/>
            </w:tcBorders>
            <w:vAlign w:val="bottom"/>
          </w:tcPr>
          <w:p w14:paraId="5884B8F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[-0.00638]</w:t>
            </w:r>
          </w:p>
        </w:tc>
      </w:tr>
      <w:tr w:rsidR="00AB4A20" w14:paraId="254E2F8E" w14:textId="77777777" w:rsidTr="005C35E3">
        <w:trPr>
          <w:trHeight w:val="225"/>
        </w:trPr>
        <w:tc>
          <w:tcPr>
            <w:tcW w:w="2945" w:type="dxa"/>
            <w:tcBorders>
              <w:top w:val="nil"/>
              <w:left w:val="nil"/>
              <w:bottom w:val="nil"/>
              <w:right w:val="nil"/>
            </w:tcBorders>
            <w:vAlign w:val="bottom"/>
          </w:tcPr>
          <w:p w14:paraId="469F28B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62E8F9A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1EBF207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5CDA97E7" w14:textId="77777777" w:rsidTr="005C35E3">
        <w:trPr>
          <w:trHeight w:val="225"/>
        </w:trPr>
        <w:tc>
          <w:tcPr>
            <w:tcW w:w="2945" w:type="dxa"/>
            <w:tcBorders>
              <w:top w:val="nil"/>
              <w:left w:val="nil"/>
              <w:bottom w:val="nil"/>
              <w:right w:val="nil"/>
            </w:tcBorders>
            <w:vAlign w:val="bottom"/>
          </w:tcPr>
          <w:p w14:paraId="438333C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D_</w:t>
            </w:r>
            <w:proofErr w:type="gramStart"/>
            <w:r>
              <w:rPr>
                <w:rFonts w:ascii="Arial" w:hAnsi="Arial" w:cs="Arial"/>
                <w:color w:val="000000"/>
                <w:sz w:val="18"/>
                <w:szCs w:val="18"/>
                <w:lang w:val="en-US"/>
              </w:rPr>
              <w:t>SME(</w:t>
            </w:r>
            <w:proofErr w:type="gramEnd"/>
            <w:r>
              <w:rPr>
                <w:rFonts w:ascii="Arial" w:hAnsi="Arial" w:cs="Arial"/>
                <w:color w:val="000000"/>
                <w:sz w:val="18"/>
                <w:szCs w:val="18"/>
                <w:lang w:val="en-US"/>
              </w:rPr>
              <w:t>-1)</w:t>
            </w:r>
          </w:p>
        </w:tc>
        <w:tc>
          <w:tcPr>
            <w:tcW w:w="1738" w:type="dxa"/>
            <w:tcBorders>
              <w:top w:val="nil"/>
              <w:left w:val="nil"/>
              <w:bottom w:val="nil"/>
              <w:right w:val="nil"/>
            </w:tcBorders>
            <w:vAlign w:val="bottom"/>
          </w:tcPr>
          <w:p w14:paraId="1B652C7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9.31E-05</w:t>
            </w:r>
          </w:p>
        </w:tc>
        <w:tc>
          <w:tcPr>
            <w:tcW w:w="1738" w:type="dxa"/>
            <w:tcBorders>
              <w:top w:val="nil"/>
              <w:left w:val="nil"/>
              <w:bottom w:val="nil"/>
              <w:right w:val="nil"/>
            </w:tcBorders>
            <w:vAlign w:val="bottom"/>
          </w:tcPr>
          <w:p w14:paraId="1366767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0.102874</w:t>
            </w:r>
          </w:p>
        </w:tc>
      </w:tr>
      <w:tr w:rsidR="00AB4A20" w14:paraId="68D4090A" w14:textId="77777777" w:rsidTr="005C35E3">
        <w:trPr>
          <w:trHeight w:val="225"/>
        </w:trPr>
        <w:tc>
          <w:tcPr>
            <w:tcW w:w="2945" w:type="dxa"/>
            <w:tcBorders>
              <w:top w:val="nil"/>
              <w:left w:val="nil"/>
              <w:bottom w:val="nil"/>
              <w:right w:val="nil"/>
            </w:tcBorders>
            <w:vAlign w:val="bottom"/>
          </w:tcPr>
          <w:p w14:paraId="4902645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7BD12FC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(3.2E-05)</w:t>
            </w:r>
          </w:p>
        </w:tc>
        <w:tc>
          <w:tcPr>
            <w:tcW w:w="1738" w:type="dxa"/>
            <w:tcBorders>
              <w:top w:val="nil"/>
              <w:left w:val="nil"/>
              <w:bottom w:val="nil"/>
              <w:right w:val="nil"/>
            </w:tcBorders>
            <w:vAlign w:val="bottom"/>
          </w:tcPr>
          <w:p w14:paraId="2321F58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(0.08247)</w:t>
            </w:r>
          </w:p>
        </w:tc>
      </w:tr>
      <w:tr w:rsidR="00AB4A20" w14:paraId="690E923F" w14:textId="77777777" w:rsidTr="005C35E3">
        <w:trPr>
          <w:trHeight w:val="225"/>
        </w:trPr>
        <w:tc>
          <w:tcPr>
            <w:tcW w:w="2945" w:type="dxa"/>
            <w:tcBorders>
              <w:top w:val="nil"/>
              <w:left w:val="nil"/>
              <w:bottom w:val="nil"/>
              <w:right w:val="nil"/>
            </w:tcBorders>
            <w:vAlign w:val="bottom"/>
          </w:tcPr>
          <w:p w14:paraId="296BA0C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2104759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[ 2.86572]</w:t>
            </w:r>
          </w:p>
        </w:tc>
        <w:tc>
          <w:tcPr>
            <w:tcW w:w="1738" w:type="dxa"/>
            <w:tcBorders>
              <w:top w:val="nil"/>
              <w:left w:val="nil"/>
              <w:bottom w:val="nil"/>
              <w:right w:val="nil"/>
            </w:tcBorders>
            <w:vAlign w:val="bottom"/>
          </w:tcPr>
          <w:p w14:paraId="4321217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[ 1.24738]</w:t>
            </w:r>
          </w:p>
        </w:tc>
      </w:tr>
      <w:tr w:rsidR="00AB4A20" w14:paraId="2A1454E5" w14:textId="77777777" w:rsidTr="005C35E3">
        <w:trPr>
          <w:trHeight w:val="225"/>
        </w:trPr>
        <w:tc>
          <w:tcPr>
            <w:tcW w:w="2945" w:type="dxa"/>
            <w:tcBorders>
              <w:top w:val="nil"/>
              <w:left w:val="nil"/>
              <w:bottom w:val="nil"/>
              <w:right w:val="nil"/>
            </w:tcBorders>
            <w:vAlign w:val="bottom"/>
          </w:tcPr>
          <w:p w14:paraId="6F0D72E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71FEA11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507816E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32E1D8F3" w14:textId="77777777" w:rsidTr="005C35E3">
        <w:trPr>
          <w:trHeight w:val="225"/>
        </w:trPr>
        <w:tc>
          <w:tcPr>
            <w:tcW w:w="2945" w:type="dxa"/>
            <w:tcBorders>
              <w:top w:val="nil"/>
              <w:left w:val="nil"/>
              <w:bottom w:val="nil"/>
              <w:right w:val="nil"/>
            </w:tcBorders>
            <w:vAlign w:val="bottom"/>
          </w:tcPr>
          <w:p w14:paraId="6909A404"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D_</w:t>
            </w:r>
            <w:proofErr w:type="gramStart"/>
            <w:r>
              <w:rPr>
                <w:rFonts w:ascii="Arial" w:hAnsi="Arial" w:cs="Arial"/>
                <w:color w:val="000000"/>
                <w:sz w:val="18"/>
                <w:szCs w:val="18"/>
                <w:lang w:val="en-US"/>
              </w:rPr>
              <w:t>SME(</w:t>
            </w:r>
            <w:proofErr w:type="gramEnd"/>
            <w:r>
              <w:rPr>
                <w:rFonts w:ascii="Arial" w:hAnsi="Arial" w:cs="Arial"/>
                <w:color w:val="000000"/>
                <w:sz w:val="18"/>
                <w:szCs w:val="18"/>
                <w:lang w:val="en-US"/>
              </w:rPr>
              <w:t>-2)</w:t>
            </w:r>
          </w:p>
        </w:tc>
        <w:tc>
          <w:tcPr>
            <w:tcW w:w="1738" w:type="dxa"/>
            <w:tcBorders>
              <w:top w:val="nil"/>
              <w:left w:val="nil"/>
              <w:bottom w:val="nil"/>
              <w:right w:val="nil"/>
            </w:tcBorders>
            <w:vAlign w:val="bottom"/>
          </w:tcPr>
          <w:p w14:paraId="31E60A9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3.74E-05</w:t>
            </w:r>
          </w:p>
        </w:tc>
        <w:tc>
          <w:tcPr>
            <w:tcW w:w="1738" w:type="dxa"/>
            <w:tcBorders>
              <w:top w:val="nil"/>
              <w:left w:val="nil"/>
              <w:bottom w:val="nil"/>
              <w:right w:val="nil"/>
            </w:tcBorders>
            <w:vAlign w:val="bottom"/>
          </w:tcPr>
          <w:p w14:paraId="6131143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0.083202</w:t>
            </w:r>
          </w:p>
        </w:tc>
      </w:tr>
      <w:tr w:rsidR="00AB4A20" w14:paraId="26BEB55E" w14:textId="77777777" w:rsidTr="005C35E3">
        <w:trPr>
          <w:trHeight w:val="225"/>
        </w:trPr>
        <w:tc>
          <w:tcPr>
            <w:tcW w:w="2945" w:type="dxa"/>
            <w:tcBorders>
              <w:top w:val="nil"/>
              <w:left w:val="nil"/>
              <w:bottom w:val="nil"/>
              <w:right w:val="nil"/>
            </w:tcBorders>
            <w:vAlign w:val="bottom"/>
          </w:tcPr>
          <w:p w14:paraId="1D4CC0F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2494742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(3.0E-05)</w:t>
            </w:r>
          </w:p>
        </w:tc>
        <w:tc>
          <w:tcPr>
            <w:tcW w:w="1738" w:type="dxa"/>
            <w:tcBorders>
              <w:top w:val="nil"/>
              <w:left w:val="nil"/>
              <w:bottom w:val="nil"/>
              <w:right w:val="nil"/>
            </w:tcBorders>
            <w:vAlign w:val="bottom"/>
          </w:tcPr>
          <w:p w14:paraId="6E39495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(0.07581)</w:t>
            </w:r>
          </w:p>
        </w:tc>
      </w:tr>
      <w:tr w:rsidR="00AB4A20" w14:paraId="5E901612" w14:textId="77777777" w:rsidTr="005C35E3">
        <w:trPr>
          <w:trHeight w:val="225"/>
        </w:trPr>
        <w:tc>
          <w:tcPr>
            <w:tcW w:w="2945" w:type="dxa"/>
            <w:tcBorders>
              <w:top w:val="nil"/>
              <w:left w:val="nil"/>
              <w:bottom w:val="nil"/>
              <w:right w:val="nil"/>
            </w:tcBorders>
            <w:vAlign w:val="bottom"/>
          </w:tcPr>
          <w:p w14:paraId="7D40A43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33EA019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[ 1.25266]</w:t>
            </w:r>
          </w:p>
        </w:tc>
        <w:tc>
          <w:tcPr>
            <w:tcW w:w="1738" w:type="dxa"/>
            <w:tcBorders>
              <w:top w:val="nil"/>
              <w:left w:val="nil"/>
              <w:bottom w:val="nil"/>
              <w:right w:val="nil"/>
            </w:tcBorders>
            <w:vAlign w:val="bottom"/>
          </w:tcPr>
          <w:p w14:paraId="334AFB1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[ 1.09754]</w:t>
            </w:r>
          </w:p>
        </w:tc>
      </w:tr>
      <w:tr w:rsidR="00AB4A20" w14:paraId="41F3F03B" w14:textId="77777777" w:rsidTr="005C35E3">
        <w:trPr>
          <w:trHeight w:val="225"/>
        </w:trPr>
        <w:tc>
          <w:tcPr>
            <w:tcW w:w="2945" w:type="dxa"/>
            <w:tcBorders>
              <w:top w:val="nil"/>
              <w:left w:val="nil"/>
              <w:bottom w:val="nil"/>
              <w:right w:val="nil"/>
            </w:tcBorders>
            <w:vAlign w:val="bottom"/>
          </w:tcPr>
          <w:p w14:paraId="58AB938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49472D2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4A9B46B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0EAEDEFC" w14:textId="77777777" w:rsidTr="005C35E3">
        <w:trPr>
          <w:trHeight w:val="225"/>
        </w:trPr>
        <w:tc>
          <w:tcPr>
            <w:tcW w:w="2945" w:type="dxa"/>
            <w:tcBorders>
              <w:top w:val="nil"/>
              <w:left w:val="nil"/>
              <w:bottom w:val="nil"/>
              <w:right w:val="nil"/>
            </w:tcBorders>
            <w:vAlign w:val="bottom"/>
          </w:tcPr>
          <w:p w14:paraId="4653F1E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C</w:t>
            </w:r>
          </w:p>
        </w:tc>
        <w:tc>
          <w:tcPr>
            <w:tcW w:w="1738" w:type="dxa"/>
            <w:tcBorders>
              <w:top w:val="nil"/>
              <w:left w:val="nil"/>
              <w:bottom w:val="nil"/>
              <w:right w:val="nil"/>
            </w:tcBorders>
            <w:vAlign w:val="bottom"/>
          </w:tcPr>
          <w:p w14:paraId="1D742F6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0.151407</w:t>
            </w:r>
          </w:p>
        </w:tc>
        <w:tc>
          <w:tcPr>
            <w:tcW w:w="1738" w:type="dxa"/>
            <w:tcBorders>
              <w:top w:val="nil"/>
              <w:left w:val="nil"/>
              <w:bottom w:val="nil"/>
              <w:right w:val="nil"/>
            </w:tcBorders>
            <w:vAlign w:val="bottom"/>
          </w:tcPr>
          <w:p w14:paraId="0D4AEE9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115.8648</w:t>
            </w:r>
          </w:p>
        </w:tc>
      </w:tr>
      <w:tr w:rsidR="00AB4A20" w14:paraId="71EE3713" w14:textId="77777777" w:rsidTr="005C35E3">
        <w:trPr>
          <w:trHeight w:val="225"/>
        </w:trPr>
        <w:tc>
          <w:tcPr>
            <w:tcW w:w="2945" w:type="dxa"/>
            <w:tcBorders>
              <w:top w:val="nil"/>
              <w:left w:val="nil"/>
              <w:bottom w:val="nil"/>
              <w:right w:val="nil"/>
            </w:tcBorders>
            <w:vAlign w:val="bottom"/>
          </w:tcPr>
          <w:p w14:paraId="65AD26C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3EB4F00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(0.01817)</w:t>
            </w:r>
          </w:p>
        </w:tc>
        <w:tc>
          <w:tcPr>
            <w:tcW w:w="1738" w:type="dxa"/>
            <w:tcBorders>
              <w:top w:val="nil"/>
              <w:left w:val="nil"/>
              <w:bottom w:val="nil"/>
              <w:right w:val="nil"/>
            </w:tcBorders>
            <w:vAlign w:val="bottom"/>
          </w:tcPr>
          <w:p w14:paraId="3E698A5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(46.1194)</w:t>
            </w:r>
          </w:p>
        </w:tc>
      </w:tr>
      <w:tr w:rsidR="00AB4A20" w14:paraId="2254A2CB" w14:textId="77777777" w:rsidTr="005C35E3">
        <w:trPr>
          <w:trHeight w:val="225"/>
        </w:trPr>
        <w:tc>
          <w:tcPr>
            <w:tcW w:w="2945" w:type="dxa"/>
            <w:tcBorders>
              <w:top w:val="nil"/>
              <w:left w:val="nil"/>
              <w:bottom w:val="nil"/>
              <w:right w:val="nil"/>
            </w:tcBorders>
            <w:vAlign w:val="bottom"/>
          </w:tcPr>
          <w:p w14:paraId="5AC3C89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23F2357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[ 8.33138]</w:t>
            </w:r>
          </w:p>
        </w:tc>
        <w:tc>
          <w:tcPr>
            <w:tcW w:w="1738" w:type="dxa"/>
            <w:tcBorders>
              <w:top w:val="nil"/>
              <w:left w:val="nil"/>
              <w:bottom w:val="nil"/>
              <w:right w:val="nil"/>
            </w:tcBorders>
            <w:vAlign w:val="bottom"/>
          </w:tcPr>
          <w:p w14:paraId="1DFA31C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[ 2.51228]</w:t>
            </w:r>
          </w:p>
        </w:tc>
      </w:tr>
      <w:tr w:rsidR="00AB4A20" w14:paraId="6E9BA29D" w14:textId="77777777" w:rsidTr="005C35E3">
        <w:trPr>
          <w:trHeight w:hRule="exact" w:val="89"/>
        </w:trPr>
        <w:tc>
          <w:tcPr>
            <w:tcW w:w="2945" w:type="dxa"/>
            <w:tcBorders>
              <w:top w:val="nil"/>
              <w:left w:val="nil"/>
              <w:bottom w:val="double" w:sz="6" w:space="2" w:color="auto"/>
              <w:right w:val="nil"/>
            </w:tcBorders>
            <w:vAlign w:val="bottom"/>
          </w:tcPr>
          <w:p w14:paraId="23F6171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32E1BDC7"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193A5A0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4C818E2F" w14:textId="77777777" w:rsidTr="005C35E3">
        <w:trPr>
          <w:trHeight w:hRule="exact" w:val="134"/>
        </w:trPr>
        <w:tc>
          <w:tcPr>
            <w:tcW w:w="2945" w:type="dxa"/>
            <w:tcBorders>
              <w:top w:val="nil"/>
              <w:left w:val="nil"/>
              <w:bottom w:val="nil"/>
              <w:right w:val="nil"/>
            </w:tcBorders>
            <w:vAlign w:val="bottom"/>
          </w:tcPr>
          <w:p w14:paraId="63BA617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0039D29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4550EC2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4050A86B" w14:textId="77777777" w:rsidTr="005C35E3">
        <w:trPr>
          <w:trHeight w:val="225"/>
        </w:trPr>
        <w:tc>
          <w:tcPr>
            <w:tcW w:w="2945" w:type="dxa"/>
            <w:tcBorders>
              <w:top w:val="nil"/>
              <w:left w:val="nil"/>
              <w:bottom w:val="nil"/>
              <w:right w:val="nil"/>
            </w:tcBorders>
            <w:vAlign w:val="bottom"/>
          </w:tcPr>
          <w:p w14:paraId="21387166"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R-squared</w:t>
            </w:r>
          </w:p>
        </w:tc>
        <w:tc>
          <w:tcPr>
            <w:tcW w:w="1738" w:type="dxa"/>
            <w:tcBorders>
              <w:top w:val="nil"/>
              <w:left w:val="nil"/>
              <w:bottom w:val="nil"/>
              <w:right w:val="nil"/>
            </w:tcBorders>
            <w:vAlign w:val="bottom"/>
          </w:tcPr>
          <w:p w14:paraId="0D63251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0.141539</w:t>
            </w:r>
          </w:p>
        </w:tc>
        <w:tc>
          <w:tcPr>
            <w:tcW w:w="1738" w:type="dxa"/>
            <w:tcBorders>
              <w:top w:val="nil"/>
              <w:left w:val="nil"/>
              <w:bottom w:val="nil"/>
              <w:right w:val="nil"/>
            </w:tcBorders>
            <w:vAlign w:val="bottom"/>
          </w:tcPr>
          <w:p w14:paraId="2F93487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0.036376</w:t>
            </w:r>
          </w:p>
        </w:tc>
      </w:tr>
      <w:tr w:rsidR="00AB4A20" w14:paraId="33BC8F3D" w14:textId="77777777" w:rsidTr="005C35E3">
        <w:trPr>
          <w:trHeight w:val="225"/>
        </w:trPr>
        <w:tc>
          <w:tcPr>
            <w:tcW w:w="2945" w:type="dxa"/>
            <w:tcBorders>
              <w:top w:val="nil"/>
              <w:left w:val="nil"/>
              <w:bottom w:val="nil"/>
              <w:right w:val="nil"/>
            </w:tcBorders>
            <w:vAlign w:val="bottom"/>
          </w:tcPr>
          <w:p w14:paraId="7159F5DF"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Adj. R-squared</w:t>
            </w:r>
          </w:p>
        </w:tc>
        <w:tc>
          <w:tcPr>
            <w:tcW w:w="1738" w:type="dxa"/>
            <w:tcBorders>
              <w:top w:val="nil"/>
              <w:left w:val="nil"/>
              <w:bottom w:val="nil"/>
              <w:right w:val="nil"/>
            </w:tcBorders>
            <w:vAlign w:val="bottom"/>
          </w:tcPr>
          <w:p w14:paraId="233A668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0.126802</w:t>
            </w:r>
          </w:p>
        </w:tc>
        <w:tc>
          <w:tcPr>
            <w:tcW w:w="1738" w:type="dxa"/>
            <w:tcBorders>
              <w:top w:val="nil"/>
              <w:left w:val="nil"/>
              <w:bottom w:val="nil"/>
              <w:right w:val="nil"/>
            </w:tcBorders>
            <w:vAlign w:val="bottom"/>
          </w:tcPr>
          <w:p w14:paraId="127BD58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0.019833</w:t>
            </w:r>
          </w:p>
        </w:tc>
      </w:tr>
      <w:tr w:rsidR="00AB4A20" w14:paraId="5F4480C8" w14:textId="77777777" w:rsidTr="005C35E3">
        <w:trPr>
          <w:trHeight w:val="225"/>
        </w:trPr>
        <w:tc>
          <w:tcPr>
            <w:tcW w:w="2945" w:type="dxa"/>
            <w:tcBorders>
              <w:top w:val="nil"/>
              <w:left w:val="nil"/>
              <w:bottom w:val="nil"/>
              <w:right w:val="nil"/>
            </w:tcBorders>
            <w:vAlign w:val="bottom"/>
          </w:tcPr>
          <w:p w14:paraId="63CFEB27"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Sum sq. </w:t>
            </w:r>
            <w:proofErr w:type="spellStart"/>
            <w:r>
              <w:rPr>
                <w:rFonts w:ascii="Arial" w:hAnsi="Arial" w:cs="Arial"/>
                <w:color w:val="000000"/>
                <w:sz w:val="18"/>
                <w:szCs w:val="18"/>
                <w:lang w:val="en-US"/>
              </w:rPr>
              <w:t>resids</w:t>
            </w:r>
            <w:proofErr w:type="spellEnd"/>
          </w:p>
        </w:tc>
        <w:tc>
          <w:tcPr>
            <w:tcW w:w="1738" w:type="dxa"/>
            <w:tcBorders>
              <w:top w:val="nil"/>
              <w:left w:val="nil"/>
              <w:bottom w:val="nil"/>
              <w:right w:val="nil"/>
            </w:tcBorders>
            <w:vAlign w:val="bottom"/>
          </w:tcPr>
          <w:p w14:paraId="3A7D28C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0.077011</w:t>
            </w:r>
          </w:p>
        </w:tc>
        <w:tc>
          <w:tcPr>
            <w:tcW w:w="1738" w:type="dxa"/>
            <w:tcBorders>
              <w:top w:val="nil"/>
              <w:left w:val="nil"/>
              <w:bottom w:val="nil"/>
              <w:right w:val="nil"/>
            </w:tcBorders>
            <w:vAlign w:val="bottom"/>
          </w:tcPr>
          <w:p w14:paraId="6E91826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495977.8</w:t>
            </w:r>
          </w:p>
        </w:tc>
      </w:tr>
      <w:tr w:rsidR="00AB4A20" w14:paraId="5D2FE2CF" w14:textId="77777777" w:rsidTr="005C35E3">
        <w:trPr>
          <w:trHeight w:val="225"/>
        </w:trPr>
        <w:tc>
          <w:tcPr>
            <w:tcW w:w="2945" w:type="dxa"/>
            <w:tcBorders>
              <w:top w:val="nil"/>
              <w:left w:val="nil"/>
              <w:bottom w:val="nil"/>
              <w:right w:val="nil"/>
            </w:tcBorders>
            <w:vAlign w:val="bottom"/>
          </w:tcPr>
          <w:p w14:paraId="620D7110"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S.E. equation</w:t>
            </w:r>
          </w:p>
        </w:tc>
        <w:tc>
          <w:tcPr>
            <w:tcW w:w="1738" w:type="dxa"/>
            <w:tcBorders>
              <w:top w:val="nil"/>
              <w:left w:val="nil"/>
              <w:bottom w:val="nil"/>
              <w:right w:val="nil"/>
            </w:tcBorders>
            <w:vAlign w:val="bottom"/>
          </w:tcPr>
          <w:p w14:paraId="38B76F0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0.018180</w:t>
            </w:r>
          </w:p>
        </w:tc>
        <w:tc>
          <w:tcPr>
            <w:tcW w:w="1738" w:type="dxa"/>
            <w:tcBorders>
              <w:top w:val="nil"/>
              <w:left w:val="nil"/>
              <w:bottom w:val="nil"/>
              <w:right w:val="nil"/>
            </w:tcBorders>
            <w:vAlign w:val="bottom"/>
          </w:tcPr>
          <w:p w14:paraId="702BD8F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46.13741</w:t>
            </w:r>
          </w:p>
        </w:tc>
      </w:tr>
      <w:tr w:rsidR="00AB4A20" w14:paraId="38F8BB73" w14:textId="77777777" w:rsidTr="005C35E3">
        <w:trPr>
          <w:trHeight w:val="225"/>
        </w:trPr>
        <w:tc>
          <w:tcPr>
            <w:tcW w:w="2945" w:type="dxa"/>
            <w:tcBorders>
              <w:top w:val="nil"/>
              <w:left w:val="nil"/>
              <w:bottom w:val="nil"/>
              <w:right w:val="nil"/>
            </w:tcBorders>
            <w:vAlign w:val="bottom"/>
          </w:tcPr>
          <w:p w14:paraId="111CFFEF"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F-statistic</w:t>
            </w:r>
          </w:p>
        </w:tc>
        <w:tc>
          <w:tcPr>
            <w:tcW w:w="1738" w:type="dxa"/>
            <w:tcBorders>
              <w:top w:val="nil"/>
              <w:left w:val="nil"/>
              <w:bottom w:val="nil"/>
              <w:right w:val="nil"/>
            </w:tcBorders>
            <w:vAlign w:val="bottom"/>
          </w:tcPr>
          <w:p w14:paraId="20933A6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9.603999</w:t>
            </w:r>
          </w:p>
        </w:tc>
        <w:tc>
          <w:tcPr>
            <w:tcW w:w="1738" w:type="dxa"/>
            <w:tcBorders>
              <w:top w:val="nil"/>
              <w:left w:val="nil"/>
              <w:bottom w:val="nil"/>
              <w:right w:val="nil"/>
            </w:tcBorders>
            <w:vAlign w:val="bottom"/>
          </w:tcPr>
          <w:p w14:paraId="4B3485A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2.198903</w:t>
            </w:r>
          </w:p>
        </w:tc>
      </w:tr>
      <w:tr w:rsidR="00AB4A20" w14:paraId="4ACCD627" w14:textId="77777777" w:rsidTr="005C35E3">
        <w:trPr>
          <w:trHeight w:val="225"/>
        </w:trPr>
        <w:tc>
          <w:tcPr>
            <w:tcW w:w="2945" w:type="dxa"/>
            <w:tcBorders>
              <w:top w:val="nil"/>
              <w:left w:val="nil"/>
              <w:bottom w:val="nil"/>
              <w:right w:val="nil"/>
            </w:tcBorders>
            <w:vAlign w:val="bottom"/>
          </w:tcPr>
          <w:p w14:paraId="393C0BCF"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Log likelihood</w:t>
            </w:r>
          </w:p>
        </w:tc>
        <w:tc>
          <w:tcPr>
            <w:tcW w:w="1738" w:type="dxa"/>
            <w:tcBorders>
              <w:top w:val="nil"/>
              <w:left w:val="nil"/>
              <w:bottom w:val="nil"/>
              <w:right w:val="nil"/>
            </w:tcBorders>
            <w:vAlign w:val="bottom"/>
          </w:tcPr>
          <w:p w14:paraId="4F9DE6A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618.5865</w:t>
            </w:r>
          </w:p>
        </w:tc>
        <w:tc>
          <w:tcPr>
            <w:tcW w:w="1738" w:type="dxa"/>
            <w:tcBorders>
              <w:top w:val="nil"/>
              <w:left w:val="nil"/>
              <w:bottom w:val="nil"/>
              <w:right w:val="nil"/>
            </w:tcBorders>
            <w:vAlign w:val="bottom"/>
          </w:tcPr>
          <w:p w14:paraId="77A6886E"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-1247.107</w:t>
            </w:r>
          </w:p>
        </w:tc>
      </w:tr>
      <w:tr w:rsidR="00AB4A20" w14:paraId="542A28FC" w14:textId="77777777" w:rsidTr="005C35E3">
        <w:trPr>
          <w:trHeight w:val="225"/>
        </w:trPr>
        <w:tc>
          <w:tcPr>
            <w:tcW w:w="2945" w:type="dxa"/>
            <w:tcBorders>
              <w:top w:val="nil"/>
              <w:left w:val="nil"/>
              <w:bottom w:val="nil"/>
              <w:right w:val="nil"/>
            </w:tcBorders>
            <w:vAlign w:val="bottom"/>
          </w:tcPr>
          <w:p w14:paraId="2F40691D"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Akaike AIC</w:t>
            </w:r>
          </w:p>
        </w:tc>
        <w:tc>
          <w:tcPr>
            <w:tcW w:w="1738" w:type="dxa"/>
            <w:tcBorders>
              <w:top w:val="nil"/>
              <w:left w:val="nil"/>
              <w:bottom w:val="nil"/>
              <w:right w:val="nil"/>
            </w:tcBorders>
            <w:vAlign w:val="bottom"/>
          </w:tcPr>
          <w:p w14:paraId="550D5A4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-5.156189</w:t>
            </w:r>
          </w:p>
        </w:tc>
        <w:tc>
          <w:tcPr>
            <w:tcW w:w="1738" w:type="dxa"/>
            <w:tcBorders>
              <w:top w:val="nil"/>
              <w:left w:val="nil"/>
              <w:bottom w:val="nil"/>
              <w:right w:val="nil"/>
            </w:tcBorders>
            <w:vAlign w:val="bottom"/>
          </w:tcPr>
          <w:p w14:paraId="7C4DEA8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10.52191</w:t>
            </w:r>
          </w:p>
        </w:tc>
      </w:tr>
      <w:tr w:rsidR="00AB4A20" w14:paraId="762D9662" w14:textId="77777777" w:rsidTr="005C35E3">
        <w:trPr>
          <w:trHeight w:val="225"/>
        </w:trPr>
        <w:tc>
          <w:tcPr>
            <w:tcW w:w="2945" w:type="dxa"/>
            <w:tcBorders>
              <w:top w:val="nil"/>
              <w:left w:val="nil"/>
              <w:bottom w:val="nil"/>
              <w:right w:val="nil"/>
            </w:tcBorders>
            <w:vAlign w:val="bottom"/>
          </w:tcPr>
          <w:p w14:paraId="70732861"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Schwarz SC</w:t>
            </w:r>
          </w:p>
        </w:tc>
        <w:tc>
          <w:tcPr>
            <w:tcW w:w="1738" w:type="dxa"/>
            <w:tcBorders>
              <w:top w:val="nil"/>
              <w:left w:val="nil"/>
              <w:bottom w:val="nil"/>
              <w:right w:val="nil"/>
            </w:tcBorders>
            <w:vAlign w:val="bottom"/>
          </w:tcPr>
          <w:p w14:paraId="0CE1137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-5.083242</w:t>
            </w:r>
          </w:p>
        </w:tc>
        <w:tc>
          <w:tcPr>
            <w:tcW w:w="1738" w:type="dxa"/>
            <w:tcBorders>
              <w:top w:val="nil"/>
              <w:left w:val="nil"/>
              <w:bottom w:val="nil"/>
              <w:right w:val="nil"/>
            </w:tcBorders>
            <w:vAlign w:val="bottom"/>
          </w:tcPr>
          <w:p w14:paraId="31B48A6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10.59486</w:t>
            </w:r>
          </w:p>
        </w:tc>
      </w:tr>
      <w:tr w:rsidR="00AB4A20" w14:paraId="61F1C027" w14:textId="77777777" w:rsidTr="005C35E3">
        <w:trPr>
          <w:trHeight w:val="225"/>
        </w:trPr>
        <w:tc>
          <w:tcPr>
            <w:tcW w:w="2945" w:type="dxa"/>
            <w:tcBorders>
              <w:top w:val="nil"/>
              <w:left w:val="nil"/>
              <w:bottom w:val="nil"/>
              <w:right w:val="nil"/>
            </w:tcBorders>
            <w:vAlign w:val="bottom"/>
          </w:tcPr>
          <w:p w14:paraId="4DEF2410"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Mean dependent</w:t>
            </w:r>
          </w:p>
        </w:tc>
        <w:tc>
          <w:tcPr>
            <w:tcW w:w="1738" w:type="dxa"/>
            <w:tcBorders>
              <w:top w:val="nil"/>
              <w:left w:val="nil"/>
              <w:bottom w:val="nil"/>
              <w:right w:val="nil"/>
            </w:tcBorders>
            <w:vAlign w:val="bottom"/>
          </w:tcPr>
          <w:p w14:paraId="6A475A6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0.206089</w:t>
            </w:r>
          </w:p>
        </w:tc>
        <w:tc>
          <w:tcPr>
            <w:tcW w:w="1738" w:type="dxa"/>
            <w:tcBorders>
              <w:top w:val="nil"/>
              <w:left w:val="nil"/>
              <w:bottom w:val="nil"/>
              <w:right w:val="nil"/>
            </w:tcBorders>
            <w:vAlign w:val="bottom"/>
          </w:tcPr>
          <w:p w14:paraId="4E63B3B3"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0.964622</w:t>
            </w:r>
          </w:p>
        </w:tc>
      </w:tr>
      <w:tr w:rsidR="00AB4A20" w14:paraId="4FD07174" w14:textId="77777777" w:rsidTr="005C35E3">
        <w:trPr>
          <w:trHeight w:val="225"/>
        </w:trPr>
        <w:tc>
          <w:tcPr>
            <w:tcW w:w="2945" w:type="dxa"/>
            <w:tcBorders>
              <w:top w:val="nil"/>
              <w:left w:val="nil"/>
              <w:bottom w:val="nil"/>
              <w:right w:val="nil"/>
            </w:tcBorders>
            <w:vAlign w:val="bottom"/>
          </w:tcPr>
          <w:p w14:paraId="1265881D"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S.D. dependent</w:t>
            </w:r>
          </w:p>
        </w:tc>
        <w:tc>
          <w:tcPr>
            <w:tcW w:w="1738" w:type="dxa"/>
            <w:tcBorders>
              <w:top w:val="nil"/>
              <w:left w:val="nil"/>
              <w:bottom w:val="nil"/>
              <w:right w:val="nil"/>
            </w:tcBorders>
            <w:vAlign w:val="bottom"/>
          </w:tcPr>
          <w:p w14:paraId="5C23823F"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0.019455</w:t>
            </w:r>
          </w:p>
        </w:tc>
        <w:tc>
          <w:tcPr>
            <w:tcW w:w="1738" w:type="dxa"/>
            <w:tcBorders>
              <w:top w:val="nil"/>
              <w:left w:val="nil"/>
              <w:bottom w:val="nil"/>
              <w:right w:val="nil"/>
            </w:tcBorders>
            <w:vAlign w:val="bottom"/>
          </w:tcPr>
          <w:p w14:paraId="5948903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46.60186</w:t>
            </w:r>
          </w:p>
        </w:tc>
      </w:tr>
      <w:tr w:rsidR="00AB4A20" w14:paraId="7C8169E2" w14:textId="77777777" w:rsidTr="005C35E3">
        <w:trPr>
          <w:trHeight w:hRule="exact" w:val="89"/>
        </w:trPr>
        <w:tc>
          <w:tcPr>
            <w:tcW w:w="2945" w:type="dxa"/>
            <w:tcBorders>
              <w:top w:val="nil"/>
              <w:left w:val="nil"/>
              <w:bottom w:val="double" w:sz="6" w:space="2" w:color="auto"/>
              <w:right w:val="nil"/>
            </w:tcBorders>
            <w:vAlign w:val="bottom"/>
          </w:tcPr>
          <w:p w14:paraId="0A9D5E30"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5233124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2" w:color="auto"/>
              <w:right w:val="nil"/>
            </w:tcBorders>
            <w:vAlign w:val="bottom"/>
          </w:tcPr>
          <w:p w14:paraId="0C503802"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49BD9C04" w14:textId="77777777" w:rsidTr="005C35E3">
        <w:trPr>
          <w:trHeight w:hRule="exact" w:val="134"/>
        </w:trPr>
        <w:tc>
          <w:tcPr>
            <w:tcW w:w="2945" w:type="dxa"/>
            <w:tcBorders>
              <w:top w:val="nil"/>
              <w:left w:val="nil"/>
              <w:bottom w:val="nil"/>
              <w:right w:val="nil"/>
            </w:tcBorders>
            <w:vAlign w:val="bottom"/>
          </w:tcPr>
          <w:p w14:paraId="0BC7F60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1136D00D"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7ED8443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42FCC5ED" w14:textId="77777777" w:rsidTr="005C35E3">
        <w:trPr>
          <w:trHeight w:val="225"/>
        </w:trPr>
        <w:tc>
          <w:tcPr>
            <w:tcW w:w="4683" w:type="dxa"/>
            <w:gridSpan w:val="2"/>
            <w:tcBorders>
              <w:top w:val="nil"/>
              <w:left w:val="nil"/>
              <w:bottom w:val="nil"/>
              <w:right w:val="nil"/>
            </w:tcBorders>
            <w:vAlign w:val="bottom"/>
          </w:tcPr>
          <w:p w14:paraId="0A171B8D"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Determinant </w:t>
            </w:r>
            <w:proofErr w:type="spellStart"/>
            <w:r>
              <w:rPr>
                <w:rFonts w:ascii="Arial" w:hAnsi="Arial" w:cs="Arial"/>
                <w:color w:val="000000"/>
                <w:sz w:val="18"/>
                <w:szCs w:val="18"/>
                <w:lang w:val="en-US"/>
              </w:rPr>
              <w:t>resid</w:t>
            </w:r>
            <w:proofErr w:type="spellEnd"/>
            <w:r>
              <w:rPr>
                <w:rFonts w:ascii="Arial" w:hAnsi="Arial" w:cs="Arial"/>
                <w:color w:val="000000"/>
                <w:sz w:val="18"/>
                <w:szCs w:val="18"/>
                <w:lang w:val="en-US"/>
              </w:rPr>
              <w:t xml:space="preserve"> covariance (</w:t>
            </w:r>
            <w:proofErr w:type="spellStart"/>
            <w:r>
              <w:rPr>
                <w:rFonts w:ascii="Arial" w:hAnsi="Arial" w:cs="Arial"/>
                <w:color w:val="000000"/>
                <w:sz w:val="18"/>
                <w:szCs w:val="18"/>
                <w:lang w:val="en-US"/>
              </w:rPr>
              <w:t>dof</w:t>
            </w:r>
            <w:proofErr w:type="spellEnd"/>
            <w:r>
              <w:rPr>
                <w:rFonts w:ascii="Arial" w:hAnsi="Arial" w:cs="Arial"/>
                <w:color w:val="000000"/>
                <w:sz w:val="18"/>
                <w:szCs w:val="18"/>
                <w:lang w:val="en-US"/>
              </w:rPr>
              <w:t xml:space="preserve"> adj.)</w:t>
            </w:r>
          </w:p>
        </w:tc>
        <w:tc>
          <w:tcPr>
            <w:tcW w:w="1738" w:type="dxa"/>
            <w:tcBorders>
              <w:top w:val="nil"/>
              <w:left w:val="nil"/>
              <w:bottom w:val="nil"/>
              <w:right w:val="nil"/>
            </w:tcBorders>
            <w:vAlign w:val="bottom"/>
          </w:tcPr>
          <w:p w14:paraId="1A4ACF3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0.434503</w:t>
            </w:r>
          </w:p>
        </w:tc>
      </w:tr>
      <w:tr w:rsidR="00AB4A20" w14:paraId="4FEE1D67" w14:textId="77777777" w:rsidTr="005C35E3">
        <w:trPr>
          <w:trHeight w:val="225"/>
        </w:trPr>
        <w:tc>
          <w:tcPr>
            <w:tcW w:w="4683" w:type="dxa"/>
            <w:gridSpan w:val="2"/>
            <w:tcBorders>
              <w:top w:val="nil"/>
              <w:left w:val="nil"/>
              <w:bottom w:val="nil"/>
              <w:right w:val="nil"/>
            </w:tcBorders>
            <w:vAlign w:val="bottom"/>
          </w:tcPr>
          <w:p w14:paraId="7641F77A"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xml:space="preserve"> Determinant </w:t>
            </w:r>
            <w:proofErr w:type="spellStart"/>
            <w:r>
              <w:rPr>
                <w:rFonts w:ascii="Arial" w:hAnsi="Arial" w:cs="Arial"/>
                <w:color w:val="000000"/>
                <w:sz w:val="18"/>
                <w:szCs w:val="18"/>
                <w:lang w:val="en-US"/>
              </w:rPr>
              <w:t>resid</w:t>
            </w:r>
            <w:proofErr w:type="spellEnd"/>
            <w:r>
              <w:rPr>
                <w:rFonts w:ascii="Arial" w:hAnsi="Arial" w:cs="Arial"/>
                <w:color w:val="000000"/>
                <w:sz w:val="18"/>
                <w:szCs w:val="18"/>
                <w:lang w:val="en-US"/>
              </w:rPr>
              <w:t xml:space="preserve"> covariance</w:t>
            </w:r>
          </w:p>
        </w:tc>
        <w:tc>
          <w:tcPr>
            <w:tcW w:w="1738" w:type="dxa"/>
            <w:tcBorders>
              <w:top w:val="nil"/>
              <w:left w:val="nil"/>
              <w:bottom w:val="nil"/>
              <w:right w:val="nil"/>
            </w:tcBorders>
            <w:vAlign w:val="bottom"/>
          </w:tcPr>
          <w:p w14:paraId="6D6B7ED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0.416439</w:t>
            </w:r>
          </w:p>
        </w:tc>
      </w:tr>
      <w:tr w:rsidR="00AB4A20" w14:paraId="41AE3879" w14:textId="77777777" w:rsidTr="005C35E3">
        <w:trPr>
          <w:trHeight w:val="225"/>
        </w:trPr>
        <w:tc>
          <w:tcPr>
            <w:tcW w:w="4683" w:type="dxa"/>
            <w:gridSpan w:val="2"/>
            <w:tcBorders>
              <w:top w:val="nil"/>
              <w:left w:val="nil"/>
              <w:bottom w:val="nil"/>
              <w:right w:val="nil"/>
            </w:tcBorders>
            <w:vAlign w:val="bottom"/>
          </w:tcPr>
          <w:p w14:paraId="7CEAD8D9"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Log likelihood</w:t>
            </w:r>
          </w:p>
        </w:tc>
        <w:tc>
          <w:tcPr>
            <w:tcW w:w="1738" w:type="dxa"/>
            <w:tcBorders>
              <w:top w:val="nil"/>
              <w:left w:val="nil"/>
              <w:bottom w:val="nil"/>
              <w:right w:val="nil"/>
            </w:tcBorders>
            <w:vAlign w:val="bottom"/>
          </w:tcPr>
          <w:p w14:paraId="58E0C339"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-571.1688</w:t>
            </w:r>
          </w:p>
        </w:tc>
      </w:tr>
      <w:tr w:rsidR="00AB4A20" w14:paraId="2145C1DE" w14:textId="77777777" w:rsidTr="005C35E3">
        <w:trPr>
          <w:trHeight w:val="225"/>
        </w:trPr>
        <w:tc>
          <w:tcPr>
            <w:tcW w:w="4683" w:type="dxa"/>
            <w:gridSpan w:val="2"/>
            <w:tcBorders>
              <w:top w:val="nil"/>
              <w:left w:val="nil"/>
              <w:bottom w:val="nil"/>
              <w:right w:val="nil"/>
            </w:tcBorders>
            <w:vAlign w:val="bottom"/>
          </w:tcPr>
          <w:p w14:paraId="53B960D5"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Akaike information criterion</w:t>
            </w:r>
          </w:p>
        </w:tc>
        <w:tc>
          <w:tcPr>
            <w:tcW w:w="1738" w:type="dxa"/>
            <w:tcBorders>
              <w:top w:val="nil"/>
              <w:left w:val="nil"/>
              <w:bottom w:val="nil"/>
              <w:right w:val="nil"/>
            </w:tcBorders>
            <w:vAlign w:val="bottom"/>
          </w:tcPr>
          <w:p w14:paraId="5A44ED0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4.883772</w:t>
            </w:r>
          </w:p>
        </w:tc>
      </w:tr>
      <w:tr w:rsidR="00AB4A20" w14:paraId="7FA789D5" w14:textId="77777777" w:rsidTr="005C35E3">
        <w:trPr>
          <w:trHeight w:val="225"/>
        </w:trPr>
        <w:tc>
          <w:tcPr>
            <w:tcW w:w="4683" w:type="dxa"/>
            <w:gridSpan w:val="2"/>
            <w:tcBorders>
              <w:top w:val="nil"/>
              <w:left w:val="nil"/>
              <w:bottom w:val="nil"/>
              <w:right w:val="nil"/>
            </w:tcBorders>
            <w:vAlign w:val="bottom"/>
          </w:tcPr>
          <w:p w14:paraId="0C2B2E74" w14:textId="77777777" w:rsidR="00AB4A20" w:rsidRDefault="00AB4A20">
            <w:pPr>
              <w:autoSpaceDE w:val="0"/>
              <w:autoSpaceDN w:val="0"/>
              <w:adjustRightInd w:val="0"/>
              <w:spacing w:after="0" w:line="240" w:lineRule="auto"/>
              <w:jc w:val="left"/>
              <w:rPr>
                <w:rFonts w:ascii="Arial" w:hAnsi="Arial" w:cs="Arial"/>
                <w:color w:val="000000"/>
                <w:sz w:val="18"/>
                <w:szCs w:val="18"/>
                <w:lang w:val="en-US"/>
              </w:rPr>
            </w:pPr>
            <w:r>
              <w:rPr>
                <w:rFonts w:ascii="Arial" w:hAnsi="Arial" w:cs="Arial"/>
                <w:color w:val="000000"/>
                <w:sz w:val="18"/>
                <w:szCs w:val="18"/>
                <w:lang w:val="en-US"/>
              </w:rPr>
              <w:t> Schwarz criterion</w:t>
            </w:r>
          </w:p>
        </w:tc>
        <w:tc>
          <w:tcPr>
            <w:tcW w:w="1738" w:type="dxa"/>
            <w:tcBorders>
              <w:top w:val="nil"/>
              <w:left w:val="nil"/>
              <w:bottom w:val="nil"/>
              <w:right w:val="nil"/>
            </w:tcBorders>
            <w:vAlign w:val="bottom"/>
          </w:tcPr>
          <w:p w14:paraId="2E18920B"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 5.029665</w:t>
            </w:r>
          </w:p>
        </w:tc>
      </w:tr>
      <w:tr w:rsidR="00AB4A20" w14:paraId="52DDC430" w14:textId="77777777" w:rsidTr="005C35E3">
        <w:trPr>
          <w:trHeight w:hRule="exact" w:val="89"/>
        </w:trPr>
        <w:tc>
          <w:tcPr>
            <w:tcW w:w="2945" w:type="dxa"/>
            <w:tcBorders>
              <w:top w:val="nil"/>
              <w:left w:val="nil"/>
              <w:bottom w:val="double" w:sz="6" w:space="0" w:color="auto"/>
              <w:right w:val="nil"/>
            </w:tcBorders>
            <w:vAlign w:val="bottom"/>
          </w:tcPr>
          <w:p w14:paraId="595FA86A"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0" w:color="auto"/>
              <w:right w:val="nil"/>
            </w:tcBorders>
            <w:vAlign w:val="bottom"/>
          </w:tcPr>
          <w:p w14:paraId="45CCC40C"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double" w:sz="6" w:space="0" w:color="auto"/>
              <w:right w:val="nil"/>
            </w:tcBorders>
            <w:vAlign w:val="bottom"/>
          </w:tcPr>
          <w:p w14:paraId="5B89DC85"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r w:rsidR="00AB4A20" w14:paraId="5E448478" w14:textId="77777777" w:rsidTr="005C35E3">
        <w:trPr>
          <w:trHeight w:hRule="exact" w:val="134"/>
        </w:trPr>
        <w:tc>
          <w:tcPr>
            <w:tcW w:w="2945" w:type="dxa"/>
            <w:tcBorders>
              <w:top w:val="nil"/>
              <w:left w:val="nil"/>
              <w:bottom w:val="nil"/>
              <w:right w:val="nil"/>
            </w:tcBorders>
            <w:vAlign w:val="bottom"/>
          </w:tcPr>
          <w:p w14:paraId="20BC5888"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749D0CE1"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c>
          <w:tcPr>
            <w:tcW w:w="1738" w:type="dxa"/>
            <w:tcBorders>
              <w:top w:val="nil"/>
              <w:left w:val="nil"/>
              <w:bottom w:val="nil"/>
              <w:right w:val="nil"/>
            </w:tcBorders>
            <w:vAlign w:val="bottom"/>
          </w:tcPr>
          <w:p w14:paraId="48040BC6" w14:textId="77777777" w:rsidR="00AB4A20" w:rsidRDefault="00AB4A20">
            <w:pPr>
              <w:autoSpaceDE w:val="0"/>
              <w:autoSpaceDN w:val="0"/>
              <w:adjustRightInd w:val="0"/>
              <w:spacing w:after="0" w:line="240" w:lineRule="auto"/>
              <w:jc w:val="center"/>
              <w:rPr>
                <w:rFonts w:ascii="Arial" w:hAnsi="Arial" w:cs="Arial"/>
                <w:color w:val="000000"/>
                <w:sz w:val="18"/>
                <w:szCs w:val="18"/>
                <w:lang w:val="en-US"/>
              </w:rPr>
            </w:pPr>
          </w:p>
        </w:tc>
      </w:tr>
    </w:tbl>
    <w:p w14:paraId="02AD4BA4" w14:textId="059ACBC2" w:rsidR="002377BD" w:rsidRDefault="00AB4A20" w:rsidP="002377BD">
      <w:pPr>
        <w:autoSpaceDE w:val="0"/>
        <w:autoSpaceDN w:val="0"/>
        <w:adjustRightInd w:val="0"/>
        <w:spacing w:after="0" w:line="240" w:lineRule="auto"/>
        <w:jc w:val="left"/>
        <w:rPr>
          <w:rFonts w:ascii="Times New Roman" w:hAnsi="Times New Roman" w:cs="Times New Roman"/>
          <w:sz w:val="24"/>
          <w:szCs w:val="24"/>
          <w:lang w:val="en-US"/>
        </w:rPr>
      </w:pPr>
      <w:r>
        <w:rPr>
          <w:rFonts w:ascii="Arial" w:hAnsi="Arial" w:cs="Arial"/>
          <w:sz w:val="18"/>
          <w:szCs w:val="18"/>
          <w:lang w:val="en-US"/>
        </w:rPr>
        <w:br/>
      </w:r>
    </w:p>
    <w:sectPr w:rsidR="002377BD" w:rsidSect="00F85CA3">
      <w:footerReference w:type="default" r:id="rId28"/>
      <w:pgSz w:w="11906" w:h="16838"/>
      <w:pgMar w:top="1134" w:right="567" w:bottom="993" w:left="1134"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C17FA" w14:textId="77777777" w:rsidR="00BF2F69" w:rsidRDefault="00BF2F69" w:rsidP="00AE59CD">
      <w:pPr>
        <w:spacing w:after="0" w:line="240" w:lineRule="auto"/>
      </w:pPr>
      <w:r>
        <w:separator/>
      </w:r>
    </w:p>
  </w:endnote>
  <w:endnote w:type="continuationSeparator" w:id="0">
    <w:p w14:paraId="1546DB68" w14:textId="77777777" w:rsidR="00BF2F69" w:rsidRDefault="00BF2F69" w:rsidP="00AE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352956"/>
      <w:docPartObj>
        <w:docPartGallery w:val="Page Numbers (Bottom of Page)"/>
        <w:docPartUnique/>
      </w:docPartObj>
    </w:sdtPr>
    <w:sdtEndPr/>
    <w:sdtContent>
      <w:p w14:paraId="33D5D080" w14:textId="7C865DC5" w:rsidR="00F85CA3" w:rsidRDefault="00F85CA3" w:rsidP="00F85CA3">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9F8E" w14:textId="77777777" w:rsidR="00BF2F69" w:rsidRDefault="00BF2F69" w:rsidP="00AE59CD">
      <w:pPr>
        <w:spacing w:after="0" w:line="240" w:lineRule="auto"/>
      </w:pPr>
      <w:r>
        <w:separator/>
      </w:r>
    </w:p>
  </w:footnote>
  <w:footnote w:type="continuationSeparator" w:id="0">
    <w:p w14:paraId="0A3563D3" w14:textId="77777777" w:rsidR="00BF2F69" w:rsidRDefault="00BF2F69" w:rsidP="00AE59CD">
      <w:pPr>
        <w:spacing w:after="0" w:line="240" w:lineRule="auto"/>
      </w:pPr>
      <w:r>
        <w:continuationSeparator/>
      </w:r>
    </w:p>
  </w:footnote>
  <w:footnote w:id="1">
    <w:p w14:paraId="4E839B76" w14:textId="05D6A11C" w:rsidR="000A4658" w:rsidRPr="000A4658" w:rsidRDefault="000A4658">
      <w:pPr>
        <w:pStyle w:val="ae"/>
        <w:rPr>
          <w:sz w:val="18"/>
          <w:szCs w:val="18"/>
          <w:lang w:val="en-US"/>
        </w:rPr>
      </w:pPr>
      <w:bookmarkStart w:id="5" w:name="_Hlk101490176"/>
      <w:r w:rsidRPr="000A4658">
        <w:rPr>
          <w:rStyle w:val="af0"/>
          <w:sz w:val="18"/>
          <w:szCs w:val="18"/>
        </w:rPr>
        <w:footnoteRef/>
      </w:r>
      <w:r w:rsidRPr="000A4658">
        <w:rPr>
          <w:sz w:val="18"/>
          <w:szCs w:val="18"/>
          <w:lang w:val="en-US"/>
        </w:rPr>
        <w:t xml:space="preserve"> The Journal of Finance, Vol. 25, No. 2, Papers and Proceedings of the Twenty-Eighth Annual Meeting of the American Finance Association New York, N.Y. December, 28-30, 1969(May, 1970), pp. 383-417</w:t>
      </w:r>
    </w:p>
  </w:footnote>
  <w:footnote w:id="2">
    <w:p w14:paraId="791DAF63" w14:textId="4E600B51" w:rsidR="000A4658" w:rsidRPr="000A4658" w:rsidRDefault="000A4658">
      <w:pPr>
        <w:pStyle w:val="ae"/>
        <w:rPr>
          <w:sz w:val="18"/>
          <w:szCs w:val="18"/>
          <w:lang w:val="en-US"/>
        </w:rPr>
      </w:pPr>
      <w:r w:rsidRPr="000A4658">
        <w:rPr>
          <w:rStyle w:val="af0"/>
          <w:sz w:val="18"/>
          <w:szCs w:val="18"/>
        </w:rPr>
        <w:footnoteRef/>
      </w:r>
      <w:r w:rsidRPr="000A4658">
        <w:rPr>
          <w:sz w:val="18"/>
          <w:szCs w:val="18"/>
          <w:lang w:val="en-US"/>
        </w:rPr>
        <w:t xml:space="preserve"> Black F., Noise, Journal of finance, 1986,3(41): 529-543.</w:t>
      </w:r>
    </w:p>
  </w:footnote>
  <w:footnote w:id="3">
    <w:p w14:paraId="297B281C" w14:textId="559F0E2C" w:rsidR="000A4658" w:rsidRPr="000A4658" w:rsidRDefault="000A4658">
      <w:pPr>
        <w:pStyle w:val="ae"/>
        <w:rPr>
          <w:sz w:val="18"/>
          <w:szCs w:val="18"/>
          <w:lang w:val="en-US"/>
        </w:rPr>
      </w:pPr>
      <w:r w:rsidRPr="000A4658">
        <w:rPr>
          <w:rStyle w:val="af0"/>
          <w:sz w:val="18"/>
          <w:szCs w:val="18"/>
        </w:rPr>
        <w:footnoteRef/>
      </w:r>
      <w:proofErr w:type="gramStart"/>
      <w:r w:rsidRPr="000A4658">
        <w:rPr>
          <w:sz w:val="18"/>
          <w:szCs w:val="18"/>
          <w:lang w:val="en-US"/>
        </w:rPr>
        <w:t>De  Long</w:t>
      </w:r>
      <w:proofErr w:type="gramEnd"/>
      <w:r w:rsidRPr="000A4658">
        <w:rPr>
          <w:sz w:val="18"/>
          <w:szCs w:val="18"/>
          <w:lang w:val="en-US"/>
        </w:rPr>
        <w:t xml:space="preserve">  J  B,  Shleifer  A,  Summers  L  Het  al.,  Noise  Trader  Risk  in  Financial Markets, The Journal of Political Economy, 1990, 98 (4): 703-38.</w:t>
      </w:r>
    </w:p>
  </w:footnote>
  <w:footnote w:id="4">
    <w:p w14:paraId="05479401" w14:textId="571475F1" w:rsidR="000A4658" w:rsidRPr="000A4658" w:rsidRDefault="000A4658">
      <w:pPr>
        <w:pStyle w:val="ae"/>
        <w:rPr>
          <w:lang w:val="en-US"/>
        </w:rPr>
      </w:pPr>
      <w:r w:rsidRPr="000A4658">
        <w:rPr>
          <w:rStyle w:val="af0"/>
          <w:sz w:val="18"/>
          <w:szCs w:val="18"/>
        </w:rPr>
        <w:footnoteRef/>
      </w:r>
      <w:r w:rsidRPr="000A4658">
        <w:rPr>
          <w:sz w:val="18"/>
          <w:szCs w:val="18"/>
          <w:lang w:val="en-US"/>
        </w:rPr>
        <w:t xml:space="preserve"> De Long J B, Shleifer A, Summers L Het al., The Survival of Noise Traders in Financial Markets, The Journal of Business, 1991, 64(1): 1-19.</w:t>
      </w:r>
    </w:p>
  </w:footnote>
  <w:footnote w:id="5">
    <w:p w14:paraId="4B641254" w14:textId="6B9823F8" w:rsidR="000A4658" w:rsidRPr="006D1AB3" w:rsidRDefault="000A4658" w:rsidP="000A4658">
      <w:r w:rsidRPr="000A4658">
        <w:rPr>
          <w:rStyle w:val="af0"/>
          <w:sz w:val="20"/>
          <w:szCs w:val="20"/>
        </w:rPr>
        <w:footnoteRef/>
      </w:r>
      <w:r w:rsidRPr="006D1AB3">
        <w:rPr>
          <w:sz w:val="20"/>
          <w:szCs w:val="20"/>
        </w:rPr>
        <w:t xml:space="preserve"> </w:t>
      </w:r>
      <w:bookmarkStart w:id="6" w:name="_Hlk101490256"/>
      <w:r w:rsidR="006D1AB3" w:rsidRPr="006D1AB3">
        <w:rPr>
          <w:sz w:val="18"/>
          <w:szCs w:val="18"/>
        </w:rPr>
        <w:t xml:space="preserve">Ван </w:t>
      </w:r>
      <w:proofErr w:type="spellStart"/>
      <w:r w:rsidR="006D1AB3" w:rsidRPr="006D1AB3">
        <w:rPr>
          <w:sz w:val="18"/>
          <w:szCs w:val="18"/>
        </w:rPr>
        <w:t>Женьхуа</w:t>
      </w:r>
      <w:proofErr w:type="spellEnd"/>
      <w:r w:rsidR="006D1AB3" w:rsidRPr="006D1AB3">
        <w:rPr>
          <w:sz w:val="18"/>
          <w:szCs w:val="18"/>
        </w:rPr>
        <w:t>. Эмпирические доказательства риска шум</w:t>
      </w:r>
      <w:r w:rsidR="006D1AB3">
        <w:rPr>
          <w:sz w:val="18"/>
          <w:szCs w:val="18"/>
        </w:rPr>
        <w:t>овых</w:t>
      </w:r>
      <w:r w:rsidR="006D1AB3" w:rsidRPr="006D1AB3">
        <w:rPr>
          <w:sz w:val="18"/>
          <w:szCs w:val="18"/>
        </w:rPr>
        <w:t xml:space="preserve"> трейдера на фондовом рынке Китая [D]. Университет </w:t>
      </w:r>
      <w:proofErr w:type="spellStart"/>
      <w:r w:rsidR="006D1AB3" w:rsidRPr="006D1AB3">
        <w:rPr>
          <w:sz w:val="18"/>
          <w:szCs w:val="18"/>
        </w:rPr>
        <w:t>Цзинана</w:t>
      </w:r>
      <w:proofErr w:type="spellEnd"/>
      <w:r w:rsidR="006D1AB3" w:rsidRPr="006D1AB3">
        <w:rPr>
          <w:sz w:val="18"/>
          <w:szCs w:val="18"/>
        </w:rPr>
        <w:t>, 2008 год.</w:t>
      </w:r>
      <w:bookmarkEnd w:id="6"/>
    </w:p>
  </w:footnote>
  <w:footnote w:id="6">
    <w:p w14:paraId="48D8766B" w14:textId="30C66EB3" w:rsidR="00765CA8" w:rsidRPr="006D1AB3" w:rsidRDefault="00765CA8">
      <w:pPr>
        <w:pStyle w:val="ae"/>
      </w:pPr>
      <w:r>
        <w:rPr>
          <w:rStyle w:val="af0"/>
        </w:rPr>
        <w:footnoteRef/>
      </w:r>
      <w:bookmarkStart w:id="9" w:name="_Hlk101490287"/>
      <w:r w:rsidR="006D1AB3" w:rsidRPr="006D1AB3">
        <w:rPr>
          <w:rFonts w:hint="eastAsia"/>
          <w:sz w:val="18"/>
          <w:szCs w:val="18"/>
        </w:rPr>
        <w:t>Мао</w:t>
      </w:r>
      <w:r w:rsidR="006D1AB3" w:rsidRPr="006D1AB3">
        <w:rPr>
          <w:sz w:val="18"/>
          <w:szCs w:val="18"/>
        </w:rPr>
        <w:t xml:space="preserve"> Ису (2014 г.) Новые исследования шума в СМИ по распространению деления в микроблогах (магистерская диссертация, Университет </w:t>
      </w:r>
      <w:proofErr w:type="spellStart"/>
      <w:r w:rsidR="006D1AB3" w:rsidRPr="006D1AB3">
        <w:rPr>
          <w:sz w:val="18"/>
          <w:szCs w:val="18"/>
        </w:rPr>
        <w:t>Сянтань</w:t>
      </w:r>
      <w:proofErr w:type="spellEnd"/>
      <w:r w:rsidR="006D1AB3" w:rsidRPr="006D1AB3">
        <w:rPr>
          <w:sz w:val="18"/>
          <w:szCs w:val="18"/>
        </w:rPr>
        <w:t>)</w:t>
      </w:r>
      <w:r w:rsidR="001D3FC0" w:rsidRPr="006D1AB3">
        <w:rPr>
          <w:sz w:val="18"/>
          <w:szCs w:val="18"/>
        </w:rPr>
        <w:t>.</w:t>
      </w:r>
      <w:r w:rsidR="00EE35B4" w:rsidRPr="006D1AB3">
        <w:rPr>
          <w:sz w:val="18"/>
          <w:szCs w:val="18"/>
        </w:rPr>
        <w:t xml:space="preserve"> </w:t>
      </w:r>
      <w:r w:rsidR="001D3FC0" w:rsidRPr="00EE35B4">
        <w:rPr>
          <w:sz w:val="18"/>
          <w:szCs w:val="18"/>
          <w:lang w:val="en-US"/>
        </w:rPr>
        <w:t>https</w:t>
      </w:r>
      <w:r w:rsidR="001D3FC0" w:rsidRPr="006D1AB3">
        <w:rPr>
          <w:sz w:val="18"/>
          <w:szCs w:val="18"/>
        </w:rPr>
        <w:t>://</w:t>
      </w:r>
      <w:proofErr w:type="spellStart"/>
      <w:r w:rsidR="001D3FC0" w:rsidRPr="00EE35B4">
        <w:rPr>
          <w:sz w:val="18"/>
          <w:szCs w:val="18"/>
          <w:lang w:val="en-US"/>
        </w:rPr>
        <w:t>kns</w:t>
      </w:r>
      <w:proofErr w:type="spellEnd"/>
      <w:r w:rsidR="001D3FC0" w:rsidRPr="006D1AB3">
        <w:rPr>
          <w:sz w:val="18"/>
          <w:szCs w:val="18"/>
        </w:rPr>
        <w:t>.</w:t>
      </w:r>
      <w:proofErr w:type="spellStart"/>
      <w:r w:rsidR="001D3FC0" w:rsidRPr="00EE35B4">
        <w:rPr>
          <w:sz w:val="18"/>
          <w:szCs w:val="18"/>
          <w:lang w:val="en-US"/>
        </w:rPr>
        <w:t>cnki</w:t>
      </w:r>
      <w:proofErr w:type="spellEnd"/>
      <w:r w:rsidR="001D3FC0" w:rsidRPr="006D1AB3">
        <w:rPr>
          <w:sz w:val="18"/>
          <w:szCs w:val="18"/>
        </w:rPr>
        <w:t>.</w:t>
      </w:r>
      <w:r w:rsidR="001D3FC0" w:rsidRPr="00EE35B4">
        <w:rPr>
          <w:sz w:val="18"/>
          <w:szCs w:val="18"/>
          <w:lang w:val="en-US"/>
        </w:rPr>
        <w:t>net</w:t>
      </w:r>
      <w:r w:rsidR="001D3FC0" w:rsidRPr="006D1AB3">
        <w:rPr>
          <w:sz w:val="18"/>
          <w:szCs w:val="18"/>
        </w:rPr>
        <w:t>/</w:t>
      </w:r>
      <w:r w:rsidR="001D3FC0" w:rsidRPr="00EE35B4">
        <w:rPr>
          <w:sz w:val="18"/>
          <w:szCs w:val="18"/>
          <w:lang w:val="en-US"/>
        </w:rPr>
        <w:t>KCMS</w:t>
      </w:r>
      <w:r w:rsidR="001D3FC0" w:rsidRPr="006D1AB3">
        <w:rPr>
          <w:sz w:val="18"/>
          <w:szCs w:val="18"/>
        </w:rPr>
        <w:t>/</w:t>
      </w:r>
      <w:r w:rsidR="001D3FC0" w:rsidRPr="00EE35B4">
        <w:rPr>
          <w:sz w:val="18"/>
          <w:szCs w:val="18"/>
          <w:lang w:val="en-US"/>
        </w:rPr>
        <w:t>detail</w:t>
      </w:r>
      <w:r w:rsidR="001D3FC0" w:rsidRPr="006D1AB3">
        <w:rPr>
          <w:sz w:val="18"/>
          <w:szCs w:val="18"/>
        </w:rPr>
        <w:t>/</w:t>
      </w:r>
      <w:r w:rsidR="001D3FC0" w:rsidRPr="00EE35B4">
        <w:rPr>
          <w:sz w:val="18"/>
          <w:szCs w:val="18"/>
          <w:lang w:val="en-US"/>
        </w:rPr>
        <w:t>detail</w:t>
      </w:r>
      <w:r w:rsidR="001D3FC0" w:rsidRPr="006D1AB3">
        <w:rPr>
          <w:sz w:val="18"/>
          <w:szCs w:val="18"/>
        </w:rPr>
        <w:t>.</w:t>
      </w:r>
      <w:proofErr w:type="spellStart"/>
      <w:r w:rsidR="001D3FC0" w:rsidRPr="00EE35B4">
        <w:rPr>
          <w:sz w:val="18"/>
          <w:szCs w:val="18"/>
          <w:lang w:val="en-US"/>
        </w:rPr>
        <w:t>aspx</w:t>
      </w:r>
      <w:proofErr w:type="spellEnd"/>
      <w:r w:rsidR="001D3FC0" w:rsidRPr="006D1AB3">
        <w:rPr>
          <w:sz w:val="18"/>
          <w:szCs w:val="18"/>
        </w:rPr>
        <w:t>?</w:t>
      </w:r>
      <w:proofErr w:type="spellStart"/>
      <w:r w:rsidR="001D3FC0" w:rsidRPr="00EE35B4">
        <w:rPr>
          <w:sz w:val="18"/>
          <w:szCs w:val="18"/>
          <w:lang w:val="en-US"/>
        </w:rPr>
        <w:t>dbname</w:t>
      </w:r>
      <w:proofErr w:type="spellEnd"/>
      <w:r w:rsidR="001D3FC0" w:rsidRPr="006D1AB3">
        <w:rPr>
          <w:sz w:val="18"/>
          <w:szCs w:val="18"/>
        </w:rPr>
        <w:t>=</w:t>
      </w:r>
      <w:r w:rsidR="001D3FC0" w:rsidRPr="00EE35B4">
        <w:rPr>
          <w:sz w:val="18"/>
          <w:szCs w:val="18"/>
          <w:lang w:val="en-US"/>
        </w:rPr>
        <w:t>CMFD</w:t>
      </w:r>
      <w:r w:rsidR="001D3FC0" w:rsidRPr="006D1AB3">
        <w:rPr>
          <w:sz w:val="18"/>
          <w:szCs w:val="18"/>
        </w:rPr>
        <w:t>201501&amp;</w:t>
      </w:r>
      <w:r w:rsidR="001D3FC0" w:rsidRPr="00EE35B4">
        <w:rPr>
          <w:sz w:val="18"/>
          <w:szCs w:val="18"/>
          <w:lang w:val="en-US"/>
        </w:rPr>
        <w:t>filename</w:t>
      </w:r>
      <w:r w:rsidR="001D3FC0" w:rsidRPr="006D1AB3">
        <w:rPr>
          <w:sz w:val="18"/>
          <w:szCs w:val="18"/>
        </w:rPr>
        <w:t>=1014414057.</w:t>
      </w:r>
      <w:proofErr w:type="spellStart"/>
      <w:r w:rsidR="001D3FC0" w:rsidRPr="00EE35B4">
        <w:rPr>
          <w:sz w:val="18"/>
          <w:szCs w:val="18"/>
          <w:lang w:val="en-US"/>
        </w:rPr>
        <w:t>nh</w:t>
      </w:r>
      <w:bookmarkEnd w:id="9"/>
      <w:proofErr w:type="spellEnd"/>
    </w:p>
  </w:footnote>
  <w:footnote w:id="7">
    <w:p w14:paraId="39E70528" w14:textId="77777777" w:rsidR="004409B1" w:rsidRPr="00B76F33" w:rsidRDefault="004409B1" w:rsidP="004409B1">
      <w:pPr>
        <w:pStyle w:val="ae"/>
        <w:rPr>
          <w:lang w:val="en-US"/>
        </w:rPr>
      </w:pPr>
      <w:bookmarkStart w:id="10" w:name="_Hlk101490315"/>
      <w:r>
        <w:rPr>
          <w:rStyle w:val="af0"/>
        </w:rPr>
        <w:footnoteRef/>
      </w:r>
      <w:r w:rsidRPr="00671CE0">
        <w:rPr>
          <w:lang w:val="en-US"/>
        </w:rPr>
        <w:t xml:space="preserve"> </w:t>
      </w:r>
      <w:r w:rsidRPr="00671CE0">
        <w:rPr>
          <w:sz w:val="18"/>
          <w:szCs w:val="18"/>
          <w:lang w:val="en-US"/>
        </w:rPr>
        <w:t xml:space="preserve">Fung G，Yu J，Lam W． News Sensitive Stock Trend Prediction ［M］． Advances in Knowledge Discovery and Data Mining． </w:t>
      </w:r>
      <w:r w:rsidRPr="004C6FA7">
        <w:rPr>
          <w:sz w:val="18"/>
          <w:szCs w:val="18"/>
          <w:lang w:val="en-US"/>
        </w:rPr>
        <w:t>2002: 481 － 493．</w:t>
      </w:r>
    </w:p>
  </w:footnote>
  <w:footnote w:id="8">
    <w:p w14:paraId="1BAC99DC" w14:textId="07A353F8" w:rsidR="004409B1" w:rsidRPr="006D1AB3" w:rsidRDefault="004409B1" w:rsidP="004409B1">
      <w:pPr>
        <w:pStyle w:val="ae"/>
      </w:pPr>
      <w:r>
        <w:rPr>
          <w:rStyle w:val="af0"/>
        </w:rPr>
        <w:footnoteRef/>
      </w:r>
      <w:r w:rsidRPr="006D1AB3">
        <w:t xml:space="preserve"> </w:t>
      </w:r>
      <w:proofErr w:type="spellStart"/>
      <w:r w:rsidR="006D1AB3" w:rsidRPr="006D1AB3">
        <w:rPr>
          <w:sz w:val="18"/>
          <w:szCs w:val="18"/>
        </w:rPr>
        <w:t>Yi</w:t>
      </w:r>
      <w:proofErr w:type="spellEnd"/>
      <w:r w:rsidR="006D1AB3" w:rsidRPr="006D1AB3">
        <w:rPr>
          <w:sz w:val="18"/>
          <w:szCs w:val="18"/>
        </w:rPr>
        <w:t xml:space="preserve"> </w:t>
      </w:r>
      <w:proofErr w:type="spellStart"/>
      <w:r w:rsidR="006D1AB3" w:rsidRPr="006D1AB3">
        <w:rPr>
          <w:sz w:val="18"/>
          <w:szCs w:val="18"/>
        </w:rPr>
        <w:t>Hongbo</w:t>
      </w:r>
      <w:proofErr w:type="spellEnd"/>
      <w:r w:rsidR="006D1AB3" w:rsidRPr="006D1AB3">
        <w:rPr>
          <w:sz w:val="18"/>
          <w:szCs w:val="18"/>
        </w:rPr>
        <w:t xml:space="preserve">, </w:t>
      </w:r>
      <w:proofErr w:type="spellStart"/>
      <w:r w:rsidR="006D1AB3" w:rsidRPr="006D1AB3">
        <w:rPr>
          <w:sz w:val="18"/>
          <w:szCs w:val="18"/>
        </w:rPr>
        <w:t>Lai</w:t>
      </w:r>
      <w:proofErr w:type="spellEnd"/>
      <w:r w:rsidR="006D1AB3" w:rsidRPr="006D1AB3">
        <w:rPr>
          <w:sz w:val="18"/>
          <w:szCs w:val="18"/>
        </w:rPr>
        <w:t xml:space="preserve"> </w:t>
      </w:r>
      <w:proofErr w:type="spellStart"/>
      <w:r w:rsidR="006D1AB3" w:rsidRPr="006D1AB3">
        <w:rPr>
          <w:sz w:val="18"/>
          <w:szCs w:val="18"/>
        </w:rPr>
        <w:t>Juanjuan</w:t>
      </w:r>
      <w:proofErr w:type="spellEnd"/>
      <w:r w:rsidR="006D1AB3" w:rsidRPr="006D1AB3">
        <w:rPr>
          <w:sz w:val="18"/>
          <w:szCs w:val="18"/>
        </w:rPr>
        <w:t xml:space="preserve">, </w:t>
      </w:r>
      <w:proofErr w:type="spellStart"/>
      <w:r w:rsidR="006D1AB3" w:rsidRPr="006D1AB3">
        <w:rPr>
          <w:sz w:val="18"/>
          <w:szCs w:val="18"/>
        </w:rPr>
        <w:t>Dong</w:t>
      </w:r>
      <w:proofErr w:type="spellEnd"/>
      <w:r w:rsidR="006D1AB3" w:rsidRPr="006D1AB3">
        <w:rPr>
          <w:sz w:val="18"/>
          <w:szCs w:val="18"/>
        </w:rPr>
        <w:t xml:space="preserve"> </w:t>
      </w:r>
      <w:proofErr w:type="spellStart"/>
      <w:r w:rsidR="006D1AB3" w:rsidRPr="006D1AB3">
        <w:rPr>
          <w:sz w:val="18"/>
          <w:szCs w:val="18"/>
        </w:rPr>
        <w:t>Dayong</w:t>
      </w:r>
      <w:proofErr w:type="spellEnd"/>
      <w:r w:rsidR="006D1AB3" w:rsidRPr="006D1AB3">
        <w:rPr>
          <w:sz w:val="18"/>
          <w:szCs w:val="18"/>
        </w:rPr>
        <w:t xml:space="preserve"> Влияние различных настроений инвесторов интернет-форумов на торговый рынок — эмпирический анализ, основанный на модели VAR [J], Журнал финансов и экономики, 2015 (1): 46-54.</w:t>
      </w:r>
      <w:r w:rsidR="006D1AB3">
        <w:rPr>
          <w:sz w:val="18"/>
          <w:szCs w:val="18"/>
        </w:rPr>
        <w:t xml:space="preserve"> </w:t>
      </w:r>
    </w:p>
  </w:footnote>
  <w:footnote w:id="9">
    <w:p w14:paraId="3088F6BC" w14:textId="00ACA443" w:rsidR="001211E5" w:rsidRPr="001211E5" w:rsidRDefault="001211E5">
      <w:pPr>
        <w:pStyle w:val="ae"/>
        <w:rPr>
          <w:rFonts w:hint="eastAsia"/>
          <w:lang w:val="en-US"/>
        </w:rPr>
      </w:pPr>
      <w:r>
        <w:rPr>
          <w:rStyle w:val="af0"/>
        </w:rPr>
        <w:footnoteRef/>
      </w:r>
      <w:r w:rsidRPr="006D1AB3">
        <w:rPr>
          <w:sz w:val="18"/>
          <w:szCs w:val="18"/>
        </w:rPr>
        <w:t>Ли Ци. Исследование информационного поведения индивидуальных инвесторов на фондовом рынке Китая [D]. Восточно-китайский педагогический университет, 2012 г.</w:t>
      </w:r>
    </w:p>
  </w:footnote>
  <w:footnote w:id="10">
    <w:p w14:paraId="2FA2371A" w14:textId="7EF930B1" w:rsidR="00671CE0" w:rsidRPr="00671CE0" w:rsidRDefault="00671CE0">
      <w:pPr>
        <w:pStyle w:val="ae"/>
        <w:rPr>
          <w:lang w:val="en-US"/>
        </w:rPr>
      </w:pPr>
      <w:r>
        <w:rPr>
          <w:rStyle w:val="af0"/>
        </w:rPr>
        <w:footnoteRef/>
      </w:r>
      <w:r w:rsidRPr="00671CE0">
        <w:rPr>
          <w:lang w:val="en-US"/>
        </w:rPr>
        <w:t xml:space="preserve"> </w:t>
      </w:r>
      <w:bookmarkStart w:id="11" w:name="_Hlk101490375"/>
      <w:proofErr w:type="spellStart"/>
      <w:r w:rsidR="0087352F" w:rsidRPr="0087352F">
        <w:rPr>
          <w:sz w:val="18"/>
          <w:szCs w:val="18"/>
          <w:lang w:val="en-US"/>
        </w:rPr>
        <w:t>Tetlock</w:t>
      </w:r>
      <w:proofErr w:type="spellEnd"/>
      <w:r w:rsidR="0087352F" w:rsidRPr="0087352F">
        <w:rPr>
          <w:sz w:val="18"/>
          <w:szCs w:val="18"/>
          <w:lang w:val="en-US"/>
        </w:rPr>
        <w:t xml:space="preserve"> P C． Giving Content to Investor Sentiment: The Ｒole of Media in The Stock Market ［J］． </w:t>
      </w:r>
      <w:r w:rsidR="0087352F" w:rsidRPr="00A06656">
        <w:rPr>
          <w:sz w:val="18"/>
          <w:szCs w:val="18"/>
          <w:lang w:val="en-US"/>
        </w:rPr>
        <w:t>The Journal of Finance． 2007，62 ( 3) : 1139 － 1168．</w:t>
      </w:r>
    </w:p>
  </w:footnote>
  <w:footnote w:id="11">
    <w:p w14:paraId="6C5574AB" w14:textId="1A862F20" w:rsidR="00A06656" w:rsidRPr="00A06656" w:rsidRDefault="00A06656">
      <w:pPr>
        <w:pStyle w:val="ae"/>
      </w:pPr>
      <w:r>
        <w:rPr>
          <w:rStyle w:val="af0"/>
        </w:rPr>
        <w:footnoteRef/>
      </w:r>
      <w:r w:rsidRPr="00A06656">
        <w:t xml:space="preserve"> </w:t>
      </w:r>
      <w:bookmarkStart w:id="12" w:name="_Hlk101483664"/>
      <w:r w:rsidRPr="00A06656">
        <w:t xml:space="preserve">Ван </w:t>
      </w:r>
      <w:proofErr w:type="spellStart"/>
      <w:r w:rsidRPr="00A06656">
        <w:t>Мэйцзинь</w:t>
      </w:r>
      <w:bookmarkEnd w:id="12"/>
      <w:proofErr w:type="spellEnd"/>
      <w:r w:rsidRPr="00A06656">
        <w:t xml:space="preserve">, </w:t>
      </w:r>
      <w:bookmarkStart w:id="13" w:name="_Hlk101483654"/>
      <w:r w:rsidRPr="00A06656">
        <w:t xml:space="preserve">Сунь </w:t>
      </w:r>
      <w:proofErr w:type="spellStart"/>
      <w:r w:rsidRPr="00A06656">
        <w:t>Цзяньцзюнь</w:t>
      </w:r>
      <w:bookmarkEnd w:id="13"/>
      <w:proofErr w:type="spellEnd"/>
      <w:r w:rsidRPr="00A06656">
        <w:t xml:space="preserve"> Доходность фондового рынка Китая, волатильность доходов и настроения инвесторов [J] Экономические исследования, 2004 (10): 75-83.</w:t>
      </w:r>
    </w:p>
  </w:footnote>
  <w:footnote w:id="12">
    <w:p w14:paraId="42074F89" w14:textId="67D45460" w:rsidR="00671CE0" w:rsidRPr="004B6B95" w:rsidRDefault="00671CE0">
      <w:pPr>
        <w:pStyle w:val="ae"/>
      </w:pPr>
      <w:r>
        <w:rPr>
          <w:rStyle w:val="af0"/>
        </w:rPr>
        <w:footnoteRef/>
      </w:r>
      <w:r w:rsidRPr="005D100E">
        <w:rPr>
          <w:lang w:val="en-US"/>
        </w:rPr>
        <w:t xml:space="preserve"> </w:t>
      </w:r>
      <w:bookmarkStart w:id="14" w:name="_Hlk101490422"/>
      <w:r w:rsidR="004B6B95" w:rsidRPr="004B6B95">
        <w:rPr>
          <w:sz w:val="18"/>
          <w:szCs w:val="18"/>
          <w:lang w:val="en-US"/>
        </w:rPr>
        <w:t xml:space="preserve">Shi </w:t>
      </w:r>
      <w:proofErr w:type="spellStart"/>
      <w:r w:rsidR="004B6B95" w:rsidRPr="004B6B95">
        <w:rPr>
          <w:sz w:val="18"/>
          <w:szCs w:val="18"/>
          <w:lang w:val="en-US"/>
        </w:rPr>
        <w:t>yong</w:t>
      </w:r>
      <w:proofErr w:type="spellEnd"/>
      <w:r w:rsidR="004B6B95" w:rsidRPr="004B6B95">
        <w:rPr>
          <w:sz w:val="18"/>
          <w:szCs w:val="18"/>
          <w:lang w:val="en-US"/>
        </w:rPr>
        <w:t xml:space="preserve">; Tang Jing; Guo Wei. </w:t>
      </w:r>
      <w:r w:rsidR="004B6B95" w:rsidRPr="004B6B95">
        <w:rPr>
          <w:sz w:val="18"/>
          <w:szCs w:val="18"/>
        </w:rPr>
        <w:t xml:space="preserve">Инвесторы в социальных сетях обращают внимание, эмоции инвесторов на фондовом рынке Китая [J]. </w:t>
      </w:r>
      <w:proofErr w:type="spellStart"/>
      <w:r w:rsidR="004B6B95" w:rsidRPr="004B6B95">
        <w:rPr>
          <w:sz w:val="18"/>
          <w:szCs w:val="18"/>
        </w:rPr>
        <w:t>Ярлнал</w:t>
      </w:r>
      <w:proofErr w:type="spellEnd"/>
      <w:r w:rsidR="004B6B95" w:rsidRPr="004B6B95">
        <w:rPr>
          <w:sz w:val="18"/>
          <w:szCs w:val="18"/>
        </w:rPr>
        <w:t xml:space="preserve"> Центрального университета финансов и экономики, 2017, 0 (7): 45-53</w:t>
      </w:r>
    </w:p>
  </w:footnote>
  <w:footnote w:id="13">
    <w:p w14:paraId="1B22B4E5" w14:textId="322E09D3" w:rsidR="00671CE0" w:rsidRPr="00E75212" w:rsidRDefault="00671CE0">
      <w:pPr>
        <w:pStyle w:val="ae"/>
      </w:pPr>
      <w:r>
        <w:rPr>
          <w:rStyle w:val="af0"/>
        </w:rPr>
        <w:footnoteRef/>
      </w:r>
      <w:r w:rsidRPr="004B6B95">
        <w:t xml:space="preserve"> </w:t>
      </w:r>
      <w:r w:rsidR="004B6B95" w:rsidRPr="004B6B95">
        <w:rPr>
          <w:rFonts w:hint="eastAsia"/>
          <w:sz w:val="18"/>
          <w:szCs w:val="18"/>
        </w:rPr>
        <w:t>Ван</w:t>
      </w:r>
      <w:r w:rsidR="004B6B95" w:rsidRPr="004B6B95">
        <w:rPr>
          <w:sz w:val="18"/>
          <w:szCs w:val="18"/>
        </w:rPr>
        <w:t xml:space="preserve"> </w:t>
      </w:r>
      <w:proofErr w:type="spellStart"/>
      <w:r w:rsidR="004B6B95" w:rsidRPr="004B6B95">
        <w:rPr>
          <w:sz w:val="18"/>
          <w:szCs w:val="18"/>
        </w:rPr>
        <w:t>Симин</w:t>
      </w:r>
      <w:proofErr w:type="spellEnd"/>
      <w:r w:rsidR="004B6B95" w:rsidRPr="004B6B95">
        <w:rPr>
          <w:sz w:val="18"/>
          <w:szCs w:val="18"/>
        </w:rPr>
        <w:t>. Исследование влияния акций общественного мнения на фондовом рынке [D]. Южный Китайский университет технологий, 2018 года.</w:t>
      </w:r>
    </w:p>
  </w:footnote>
  <w:footnote w:id="14">
    <w:p w14:paraId="0675BC8C" w14:textId="0F0D0353" w:rsidR="00D01F18" w:rsidRPr="00E75212" w:rsidRDefault="00D01F18">
      <w:pPr>
        <w:pStyle w:val="ae"/>
        <w:rPr>
          <w:sz w:val="18"/>
          <w:szCs w:val="18"/>
        </w:rPr>
      </w:pPr>
      <w:r w:rsidRPr="00BC2968">
        <w:rPr>
          <w:rStyle w:val="af0"/>
          <w:sz w:val="18"/>
          <w:szCs w:val="18"/>
        </w:rPr>
        <w:footnoteRef/>
      </w:r>
      <w:r w:rsidRPr="00E75212">
        <w:rPr>
          <w:sz w:val="18"/>
          <w:szCs w:val="18"/>
        </w:rPr>
        <w:t xml:space="preserve"> </w:t>
      </w:r>
      <w:bookmarkStart w:id="18" w:name="_Hlk100090511"/>
      <w:r w:rsidRPr="00BC2968">
        <w:rPr>
          <w:sz w:val="18"/>
          <w:szCs w:val="18"/>
          <w:lang w:val="en-US"/>
        </w:rPr>
        <w:t>https</w:t>
      </w:r>
      <w:r w:rsidRPr="00E75212">
        <w:rPr>
          <w:sz w:val="18"/>
          <w:szCs w:val="18"/>
        </w:rPr>
        <w:t>://</w:t>
      </w:r>
      <w:r w:rsidRPr="00BC2968">
        <w:rPr>
          <w:sz w:val="18"/>
          <w:szCs w:val="18"/>
          <w:lang w:val="en-US"/>
        </w:rPr>
        <w:t>about</w:t>
      </w:r>
      <w:r w:rsidRPr="00E75212">
        <w:rPr>
          <w:sz w:val="18"/>
          <w:szCs w:val="18"/>
        </w:rPr>
        <w:t>.</w:t>
      </w:r>
      <w:proofErr w:type="spellStart"/>
      <w:r w:rsidRPr="00BC2968">
        <w:rPr>
          <w:sz w:val="18"/>
          <w:szCs w:val="18"/>
          <w:lang w:val="en-US"/>
        </w:rPr>
        <w:t>eastmoney</w:t>
      </w:r>
      <w:proofErr w:type="spellEnd"/>
      <w:r w:rsidRPr="00E75212">
        <w:rPr>
          <w:sz w:val="18"/>
          <w:szCs w:val="18"/>
        </w:rPr>
        <w:t>.</w:t>
      </w:r>
      <w:r w:rsidRPr="00BC2968">
        <w:rPr>
          <w:sz w:val="18"/>
          <w:szCs w:val="18"/>
          <w:lang w:val="en-US"/>
        </w:rPr>
        <w:t>com</w:t>
      </w:r>
      <w:r w:rsidRPr="00E75212">
        <w:rPr>
          <w:sz w:val="18"/>
          <w:szCs w:val="18"/>
        </w:rPr>
        <w:t>/</w:t>
      </w:r>
      <w:bookmarkEnd w:id="18"/>
    </w:p>
  </w:footnote>
  <w:footnote w:id="15">
    <w:p w14:paraId="034EEC4E" w14:textId="0849086F" w:rsidR="00440574" w:rsidRPr="004C6FA7" w:rsidRDefault="00440574">
      <w:pPr>
        <w:pStyle w:val="ae"/>
        <w:rPr>
          <w:lang w:val="en-US"/>
        </w:rPr>
      </w:pPr>
      <w:r w:rsidRPr="00BC2968">
        <w:rPr>
          <w:rStyle w:val="af0"/>
          <w:sz w:val="18"/>
          <w:szCs w:val="18"/>
        </w:rPr>
        <w:footnoteRef/>
      </w:r>
      <w:bookmarkStart w:id="20" w:name="_Hlk100090291"/>
      <w:r w:rsidR="004B6B95" w:rsidRPr="004B6B95">
        <w:rPr>
          <w:sz w:val="18"/>
          <w:szCs w:val="18"/>
        </w:rPr>
        <w:t xml:space="preserve">У </w:t>
      </w:r>
      <w:proofErr w:type="spellStart"/>
      <w:r w:rsidR="004B6B95" w:rsidRPr="004B6B95">
        <w:rPr>
          <w:sz w:val="18"/>
          <w:szCs w:val="18"/>
        </w:rPr>
        <w:t>Ченгбинь</w:t>
      </w:r>
      <w:proofErr w:type="spellEnd"/>
      <w:r w:rsidR="004B6B95" w:rsidRPr="004B6B95">
        <w:rPr>
          <w:sz w:val="18"/>
          <w:szCs w:val="18"/>
        </w:rPr>
        <w:t xml:space="preserve">. Применение алгоритма классификации текстовых настроений в анализе общественного мнения [D]. </w:t>
      </w:r>
      <w:proofErr w:type="spellStart"/>
      <w:r w:rsidR="004B6B95" w:rsidRPr="004B6B95">
        <w:rPr>
          <w:sz w:val="18"/>
          <w:szCs w:val="18"/>
        </w:rPr>
        <w:t>Наньчанский</w:t>
      </w:r>
      <w:proofErr w:type="spellEnd"/>
      <w:r w:rsidR="004B6B95" w:rsidRPr="004B6B95">
        <w:rPr>
          <w:sz w:val="18"/>
          <w:szCs w:val="18"/>
        </w:rPr>
        <w:t xml:space="preserve"> университет, 2021. DOI: 10.27232/d.cnki.gnchu.2021.001993.</w:t>
      </w:r>
      <w:bookmarkEnd w:id="20"/>
    </w:p>
  </w:footnote>
  <w:footnote w:id="16">
    <w:p w14:paraId="4AB40E16" w14:textId="74D54524" w:rsidR="00BC2968" w:rsidRDefault="00BC2968">
      <w:pPr>
        <w:pStyle w:val="ae"/>
      </w:pPr>
      <w:r>
        <w:rPr>
          <w:rStyle w:val="af0"/>
        </w:rPr>
        <w:footnoteRef/>
      </w:r>
      <w:r w:rsidRPr="00BC2968">
        <w:rPr>
          <w:lang w:val="en-US"/>
        </w:rPr>
        <w:t xml:space="preserve"> </w:t>
      </w:r>
      <w:bookmarkStart w:id="21" w:name="_Hlk100090476"/>
      <w:r w:rsidRPr="00BC2968">
        <w:rPr>
          <w:sz w:val="18"/>
          <w:szCs w:val="18"/>
          <w:lang w:val="en-US"/>
        </w:rPr>
        <w:t xml:space="preserve">Luo Xin, Xia Delin, Yan </w:t>
      </w:r>
      <w:proofErr w:type="spellStart"/>
      <w:r w:rsidRPr="00BC2968">
        <w:rPr>
          <w:sz w:val="18"/>
          <w:szCs w:val="18"/>
          <w:lang w:val="en-US"/>
        </w:rPr>
        <w:t>Puliu</w:t>
      </w:r>
      <w:proofErr w:type="spellEnd"/>
      <w:r w:rsidRPr="00BC2968">
        <w:rPr>
          <w:sz w:val="18"/>
          <w:szCs w:val="18"/>
          <w:lang w:val="en-US"/>
        </w:rPr>
        <w:t xml:space="preserve">. Feature selection based on word frequency difference and improved TF-IDF formula [J]. </w:t>
      </w:r>
      <w:r w:rsidRPr="00BC2968">
        <w:rPr>
          <w:sz w:val="18"/>
          <w:szCs w:val="18"/>
        </w:rPr>
        <w:t>Computer Applications, 2005(09):2031-2033.</w:t>
      </w:r>
      <w:bookmarkEnd w:id="21"/>
    </w:p>
  </w:footnote>
  <w:footnote w:id="17">
    <w:p w14:paraId="59EB4824" w14:textId="0411A937" w:rsidR="00A76749" w:rsidRDefault="00A76749">
      <w:pPr>
        <w:pStyle w:val="ae"/>
      </w:pPr>
      <w:r>
        <w:rPr>
          <w:rStyle w:val="af0"/>
        </w:rPr>
        <w:footnoteRef/>
      </w:r>
      <w:bookmarkStart w:id="22" w:name="_Hlk101490655"/>
      <w:r>
        <w:t xml:space="preserve"> </w:t>
      </w:r>
      <w:bookmarkStart w:id="23" w:name="_Hlk100090695"/>
      <w:r w:rsidRPr="00A76749">
        <w:rPr>
          <w:sz w:val="18"/>
          <w:szCs w:val="18"/>
        </w:rPr>
        <w:t>http://nlp.csai.tsinghua.edu.cn/project/</w:t>
      </w:r>
      <w:bookmarkEnd w:id="22"/>
      <w:bookmarkEnd w:id="23"/>
    </w:p>
  </w:footnote>
  <w:footnote w:id="18">
    <w:p w14:paraId="52F666C4" w14:textId="2CDA1254" w:rsidR="001A34EC" w:rsidRDefault="001A34EC">
      <w:pPr>
        <w:pStyle w:val="ae"/>
      </w:pPr>
      <w:r>
        <w:rPr>
          <w:rStyle w:val="af0"/>
        </w:rPr>
        <w:footnoteRef/>
      </w:r>
      <w:r>
        <w:t xml:space="preserve"> </w:t>
      </w:r>
      <w:bookmarkStart w:id="24" w:name="_Hlk100102234"/>
      <w:r w:rsidR="000A39D9" w:rsidRPr="000A39D9">
        <w:rPr>
          <w:rFonts w:hint="eastAsia"/>
          <w:sz w:val="18"/>
          <w:szCs w:val="18"/>
        </w:rPr>
        <w:t>Алгоритм</w:t>
      </w:r>
      <w:r w:rsidR="000A39D9" w:rsidRPr="000A39D9">
        <w:rPr>
          <w:sz w:val="18"/>
          <w:szCs w:val="18"/>
        </w:rPr>
        <w:t xml:space="preserve"> пакетного градиентного спуска, </w:t>
      </w:r>
      <w:r w:rsidRPr="000A39D9">
        <w:rPr>
          <w:sz w:val="18"/>
          <w:szCs w:val="18"/>
        </w:rPr>
        <w:t>https://zhuanlan.zhihu.com/p/61900607</w:t>
      </w:r>
      <w:bookmarkEnd w:id="24"/>
    </w:p>
  </w:footnote>
  <w:footnote w:id="19">
    <w:p w14:paraId="371AD6C9" w14:textId="414B66F9" w:rsidR="00A76749" w:rsidRDefault="00A76749">
      <w:pPr>
        <w:pStyle w:val="ae"/>
      </w:pPr>
      <w:r>
        <w:rPr>
          <w:rStyle w:val="af0"/>
        </w:rPr>
        <w:footnoteRef/>
      </w:r>
      <w:r>
        <w:t xml:space="preserve"> </w:t>
      </w:r>
      <w:bookmarkStart w:id="26" w:name="_Hlk101490789"/>
      <w:proofErr w:type="spellStart"/>
      <w:r w:rsidRPr="00A76749">
        <w:rPr>
          <w:sz w:val="18"/>
          <w:szCs w:val="18"/>
        </w:rPr>
        <w:t>Картаев</w:t>
      </w:r>
      <w:proofErr w:type="spellEnd"/>
      <w:r w:rsidRPr="00A76749">
        <w:rPr>
          <w:sz w:val="18"/>
          <w:szCs w:val="18"/>
        </w:rPr>
        <w:t xml:space="preserve"> Филипп, Введение в эконометрику: учебник. – М.: Экономический факультет МГУ имени М.В. Ломоносова, 2019. – 472 с</w:t>
      </w:r>
      <w:bookmarkEnd w:id="26"/>
    </w:p>
  </w:footnote>
  <w:footnote w:id="20">
    <w:p w14:paraId="59C21EB8" w14:textId="4FC58B49" w:rsidR="000D7F07" w:rsidRDefault="000D7F07">
      <w:pPr>
        <w:pStyle w:val="ae"/>
        <w:rPr>
          <w:rFonts w:hint="eastAsia"/>
        </w:rPr>
      </w:pPr>
      <w:r>
        <w:rPr>
          <w:rStyle w:val="af0"/>
        </w:rPr>
        <w:footnoteRef/>
      </w:r>
      <w:r>
        <w:t xml:space="preserve"> </w:t>
      </w:r>
      <w:proofErr w:type="spellStart"/>
      <w:r w:rsidRPr="000D7F07">
        <w:rPr>
          <w:sz w:val="18"/>
          <w:szCs w:val="18"/>
        </w:rPr>
        <w:t>Yi</w:t>
      </w:r>
      <w:proofErr w:type="spellEnd"/>
      <w:r w:rsidRPr="000D7F07">
        <w:rPr>
          <w:sz w:val="18"/>
          <w:szCs w:val="18"/>
        </w:rPr>
        <w:t xml:space="preserve"> </w:t>
      </w:r>
      <w:proofErr w:type="spellStart"/>
      <w:r w:rsidRPr="000D7F07">
        <w:rPr>
          <w:sz w:val="18"/>
          <w:szCs w:val="18"/>
        </w:rPr>
        <w:t>Hongbo</w:t>
      </w:r>
      <w:proofErr w:type="spellEnd"/>
      <w:r w:rsidRPr="000D7F07">
        <w:rPr>
          <w:sz w:val="18"/>
          <w:szCs w:val="18"/>
        </w:rPr>
        <w:t xml:space="preserve">, </w:t>
      </w:r>
      <w:proofErr w:type="spellStart"/>
      <w:r w:rsidRPr="000D7F07">
        <w:rPr>
          <w:sz w:val="18"/>
          <w:szCs w:val="18"/>
        </w:rPr>
        <w:t>Lai</w:t>
      </w:r>
      <w:proofErr w:type="spellEnd"/>
      <w:r w:rsidRPr="000D7F07">
        <w:rPr>
          <w:sz w:val="18"/>
          <w:szCs w:val="18"/>
        </w:rPr>
        <w:t xml:space="preserve"> </w:t>
      </w:r>
      <w:proofErr w:type="spellStart"/>
      <w:r w:rsidRPr="000D7F07">
        <w:rPr>
          <w:sz w:val="18"/>
          <w:szCs w:val="18"/>
        </w:rPr>
        <w:t>Juanjuan</w:t>
      </w:r>
      <w:proofErr w:type="spellEnd"/>
      <w:r w:rsidRPr="000D7F07">
        <w:rPr>
          <w:sz w:val="18"/>
          <w:szCs w:val="18"/>
        </w:rPr>
        <w:t xml:space="preserve">, </w:t>
      </w:r>
      <w:proofErr w:type="spellStart"/>
      <w:r w:rsidRPr="000D7F07">
        <w:rPr>
          <w:sz w:val="18"/>
          <w:szCs w:val="18"/>
        </w:rPr>
        <w:t>Dong</w:t>
      </w:r>
      <w:proofErr w:type="spellEnd"/>
      <w:r w:rsidRPr="000D7F07">
        <w:rPr>
          <w:sz w:val="18"/>
          <w:szCs w:val="18"/>
        </w:rPr>
        <w:t xml:space="preserve"> </w:t>
      </w:r>
      <w:proofErr w:type="spellStart"/>
      <w:r w:rsidRPr="000D7F07">
        <w:rPr>
          <w:sz w:val="18"/>
          <w:szCs w:val="18"/>
        </w:rPr>
        <w:t>Dayong</w:t>
      </w:r>
      <w:proofErr w:type="spellEnd"/>
      <w:r w:rsidRPr="000D7F07">
        <w:rPr>
          <w:sz w:val="18"/>
          <w:szCs w:val="18"/>
        </w:rPr>
        <w:t xml:space="preserve"> Влияние различных настроений инвесторов на торговый рынок на интернет-форумах — эмпирический анализ, основанный на модели VAR [J], Journal </w:t>
      </w:r>
      <w:proofErr w:type="spellStart"/>
      <w:r w:rsidRPr="000D7F07">
        <w:rPr>
          <w:sz w:val="18"/>
          <w:szCs w:val="18"/>
        </w:rPr>
        <w:t>of</w:t>
      </w:r>
      <w:proofErr w:type="spellEnd"/>
      <w:r w:rsidRPr="000D7F07">
        <w:rPr>
          <w:sz w:val="18"/>
          <w:szCs w:val="18"/>
        </w:rPr>
        <w:t xml:space="preserve"> Finance </w:t>
      </w:r>
      <w:proofErr w:type="spellStart"/>
      <w:r w:rsidRPr="000D7F07">
        <w:rPr>
          <w:sz w:val="18"/>
          <w:szCs w:val="18"/>
        </w:rPr>
        <w:t>and</w:t>
      </w:r>
      <w:proofErr w:type="spellEnd"/>
      <w:r w:rsidRPr="000D7F07">
        <w:rPr>
          <w:sz w:val="18"/>
          <w:szCs w:val="18"/>
        </w:rPr>
        <w:t xml:space="preserve"> Economics, 2015 (1): 46-54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393"/>
    <w:multiLevelType w:val="hybridMultilevel"/>
    <w:tmpl w:val="2D72DB36"/>
    <w:lvl w:ilvl="0" w:tplc="E0ACAA98">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D36E37"/>
    <w:multiLevelType w:val="hybridMultilevel"/>
    <w:tmpl w:val="EE7EE7DA"/>
    <w:lvl w:ilvl="0" w:tplc="04090011">
      <w:start w:val="1"/>
      <w:numFmt w:val="decimal"/>
      <w:lvlText w:val="%1)"/>
      <w:lvlJc w:val="left"/>
      <w:pPr>
        <w:ind w:left="1989" w:hanging="36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1AB005E"/>
    <w:multiLevelType w:val="hybridMultilevel"/>
    <w:tmpl w:val="89B8B7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8A65784"/>
    <w:multiLevelType w:val="hybridMultilevel"/>
    <w:tmpl w:val="4280973E"/>
    <w:lvl w:ilvl="0" w:tplc="D6DC38F0">
      <w:start w:val="1"/>
      <w:numFmt w:val="decimal"/>
      <w:lvlText w:val="%1."/>
      <w:lvlJc w:val="left"/>
      <w:pPr>
        <w:ind w:left="1429" w:hanging="360"/>
      </w:pPr>
      <w:rPr>
        <w:rFonts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2E22AE"/>
    <w:multiLevelType w:val="multilevel"/>
    <w:tmpl w:val="78804880"/>
    <w:lvl w:ilvl="0">
      <w:start w:val="1"/>
      <w:numFmt w:val="decimal"/>
      <w:lvlText w:val="%1."/>
      <w:lvlJc w:val="left"/>
      <w:pPr>
        <w:ind w:left="360"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5" w15:restartNumberingAfterBreak="0">
    <w:nsid w:val="2466143A"/>
    <w:multiLevelType w:val="hybridMultilevel"/>
    <w:tmpl w:val="A4F6F344"/>
    <w:lvl w:ilvl="0" w:tplc="691CD1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8D5E10"/>
    <w:multiLevelType w:val="hybridMultilevel"/>
    <w:tmpl w:val="A4A6EDD0"/>
    <w:lvl w:ilvl="0" w:tplc="04090011">
      <w:start w:val="1"/>
      <w:numFmt w:val="decimal"/>
      <w:lvlText w:val="%1)"/>
      <w:lvlJc w:val="left"/>
      <w:pPr>
        <w:ind w:left="984" w:hanging="420"/>
      </w:p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7" w15:restartNumberingAfterBreak="0">
    <w:nsid w:val="4801036A"/>
    <w:multiLevelType w:val="hybridMultilevel"/>
    <w:tmpl w:val="461E78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1F40C5"/>
    <w:multiLevelType w:val="hybridMultilevel"/>
    <w:tmpl w:val="EC6CAB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B4F56A7"/>
    <w:multiLevelType w:val="hybridMultilevel"/>
    <w:tmpl w:val="E462084C"/>
    <w:lvl w:ilvl="0" w:tplc="44C0C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0F6088D"/>
    <w:multiLevelType w:val="hybridMultilevel"/>
    <w:tmpl w:val="4EB86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670E84"/>
    <w:multiLevelType w:val="hybridMultilevel"/>
    <w:tmpl w:val="0BB0C03C"/>
    <w:lvl w:ilvl="0" w:tplc="46A80F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FB07434"/>
    <w:multiLevelType w:val="multilevel"/>
    <w:tmpl w:val="9EDE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965430">
    <w:abstractNumId w:val="7"/>
  </w:num>
  <w:num w:numId="2" w16cid:durableId="1721711766">
    <w:abstractNumId w:val="3"/>
  </w:num>
  <w:num w:numId="3" w16cid:durableId="159658081">
    <w:abstractNumId w:val="5"/>
  </w:num>
  <w:num w:numId="4" w16cid:durableId="704982843">
    <w:abstractNumId w:val="11"/>
  </w:num>
  <w:num w:numId="5" w16cid:durableId="530992311">
    <w:abstractNumId w:val="0"/>
  </w:num>
  <w:num w:numId="6" w16cid:durableId="178278998">
    <w:abstractNumId w:val="12"/>
  </w:num>
  <w:num w:numId="7" w16cid:durableId="1477454701">
    <w:abstractNumId w:val="2"/>
  </w:num>
  <w:num w:numId="8" w16cid:durableId="1192919026">
    <w:abstractNumId w:val="1"/>
  </w:num>
  <w:num w:numId="9" w16cid:durableId="226499277">
    <w:abstractNumId w:val="6"/>
  </w:num>
  <w:num w:numId="10" w16cid:durableId="1536844204">
    <w:abstractNumId w:val="10"/>
  </w:num>
  <w:num w:numId="11" w16cid:durableId="832647349">
    <w:abstractNumId w:val="8"/>
  </w:num>
  <w:num w:numId="12" w16cid:durableId="1589853108">
    <w:abstractNumId w:val="9"/>
  </w:num>
  <w:num w:numId="13" w16cid:durableId="11394948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ksana Martanus">
    <w15:presenceInfo w15:providerId="Windows Live" w15:userId="e6311aca1c83f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A9"/>
    <w:rsid w:val="00003822"/>
    <w:rsid w:val="00003BE7"/>
    <w:rsid w:val="00012F92"/>
    <w:rsid w:val="00021E42"/>
    <w:rsid w:val="0002301F"/>
    <w:rsid w:val="00027E87"/>
    <w:rsid w:val="000327B5"/>
    <w:rsid w:val="0005587F"/>
    <w:rsid w:val="00064142"/>
    <w:rsid w:val="000646D1"/>
    <w:rsid w:val="00067BBF"/>
    <w:rsid w:val="00096105"/>
    <w:rsid w:val="00096925"/>
    <w:rsid w:val="000A27FE"/>
    <w:rsid w:val="000A39D9"/>
    <w:rsid w:val="000A4658"/>
    <w:rsid w:val="000A6A98"/>
    <w:rsid w:val="000D7F07"/>
    <w:rsid w:val="000E111A"/>
    <w:rsid w:val="000F1046"/>
    <w:rsid w:val="000F4DC4"/>
    <w:rsid w:val="000F4EC3"/>
    <w:rsid w:val="00106155"/>
    <w:rsid w:val="001061F7"/>
    <w:rsid w:val="00106820"/>
    <w:rsid w:val="0011210F"/>
    <w:rsid w:val="0011531C"/>
    <w:rsid w:val="001211E5"/>
    <w:rsid w:val="001241FB"/>
    <w:rsid w:val="00124D30"/>
    <w:rsid w:val="001301B1"/>
    <w:rsid w:val="001320B2"/>
    <w:rsid w:val="00146EAD"/>
    <w:rsid w:val="00166E03"/>
    <w:rsid w:val="00167C90"/>
    <w:rsid w:val="00170315"/>
    <w:rsid w:val="00170F07"/>
    <w:rsid w:val="001718E2"/>
    <w:rsid w:val="0017464F"/>
    <w:rsid w:val="00174E30"/>
    <w:rsid w:val="00180458"/>
    <w:rsid w:val="00181374"/>
    <w:rsid w:val="001825C2"/>
    <w:rsid w:val="00183C16"/>
    <w:rsid w:val="00183C51"/>
    <w:rsid w:val="00187451"/>
    <w:rsid w:val="00193EC1"/>
    <w:rsid w:val="001A34EC"/>
    <w:rsid w:val="001A3E7C"/>
    <w:rsid w:val="001B415F"/>
    <w:rsid w:val="001B4AD2"/>
    <w:rsid w:val="001B7C61"/>
    <w:rsid w:val="001D3FC0"/>
    <w:rsid w:val="001D57FF"/>
    <w:rsid w:val="001E5065"/>
    <w:rsid w:val="001F06A3"/>
    <w:rsid w:val="001F304D"/>
    <w:rsid w:val="002004B1"/>
    <w:rsid w:val="00202800"/>
    <w:rsid w:val="00203893"/>
    <w:rsid w:val="00206099"/>
    <w:rsid w:val="002110F5"/>
    <w:rsid w:val="00217E8A"/>
    <w:rsid w:val="002214E6"/>
    <w:rsid w:val="002377BD"/>
    <w:rsid w:val="00240D65"/>
    <w:rsid w:val="00251D26"/>
    <w:rsid w:val="002748EE"/>
    <w:rsid w:val="00284CBC"/>
    <w:rsid w:val="00285B8A"/>
    <w:rsid w:val="002A2E9A"/>
    <w:rsid w:val="002C2AFF"/>
    <w:rsid w:val="002C2D3E"/>
    <w:rsid w:val="002D3C3E"/>
    <w:rsid w:val="002E14AF"/>
    <w:rsid w:val="002E508C"/>
    <w:rsid w:val="002F46AC"/>
    <w:rsid w:val="00312292"/>
    <w:rsid w:val="0032275C"/>
    <w:rsid w:val="003230F7"/>
    <w:rsid w:val="0032481A"/>
    <w:rsid w:val="00337A8C"/>
    <w:rsid w:val="00337E7D"/>
    <w:rsid w:val="003510A9"/>
    <w:rsid w:val="00364BA9"/>
    <w:rsid w:val="00376895"/>
    <w:rsid w:val="00380866"/>
    <w:rsid w:val="00383F10"/>
    <w:rsid w:val="0039487D"/>
    <w:rsid w:val="003A22AC"/>
    <w:rsid w:val="003A5B16"/>
    <w:rsid w:val="003B6E7E"/>
    <w:rsid w:val="003D2435"/>
    <w:rsid w:val="003E381A"/>
    <w:rsid w:val="003E6B73"/>
    <w:rsid w:val="00403279"/>
    <w:rsid w:val="004047B7"/>
    <w:rsid w:val="004114DC"/>
    <w:rsid w:val="004138B0"/>
    <w:rsid w:val="00417A8B"/>
    <w:rsid w:val="00417FFC"/>
    <w:rsid w:val="004225ED"/>
    <w:rsid w:val="00424772"/>
    <w:rsid w:val="00426A8C"/>
    <w:rsid w:val="00434957"/>
    <w:rsid w:val="00437C7F"/>
    <w:rsid w:val="00440574"/>
    <w:rsid w:val="004409B1"/>
    <w:rsid w:val="00461AC1"/>
    <w:rsid w:val="004623A5"/>
    <w:rsid w:val="004745A4"/>
    <w:rsid w:val="004764CC"/>
    <w:rsid w:val="00482463"/>
    <w:rsid w:val="00482746"/>
    <w:rsid w:val="00483FE1"/>
    <w:rsid w:val="00486CD6"/>
    <w:rsid w:val="00491052"/>
    <w:rsid w:val="004A49F1"/>
    <w:rsid w:val="004B0D7C"/>
    <w:rsid w:val="004B17B4"/>
    <w:rsid w:val="004B23E4"/>
    <w:rsid w:val="004B6B95"/>
    <w:rsid w:val="004C6FA7"/>
    <w:rsid w:val="004D2B6C"/>
    <w:rsid w:val="004D2C18"/>
    <w:rsid w:val="004E2596"/>
    <w:rsid w:val="004E63EE"/>
    <w:rsid w:val="004F1906"/>
    <w:rsid w:val="004F21F1"/>
    <w:rsid w:val="004F60D7"/>
    <w:rsid w:val="00505C21"/>
    <w:rsid w:val="00506FB5"/>
    <w:rsid w:val="0053108C"/>
    <w:rsid w:val="00541606"/>
    <w:rsid w:val="005478C8"/>
    <w:rsid w:val="0055002A"/>
    <w:rsid w:val="00564FE1"/>
    <w:rsid w:val="00574405"/>
    <w:rsid w:val="005751C5"/>
    <w:rsid w:val="00594C55"/>
    <w:rsid w:val="005A06B4"/>
    <w:rsid w:val="005A3FB4"/>
    <w:rsid w:val="005A53DF"/>
    <w:rsid w:val="005A64D3"/>
    <w:rsid w:val="005A705C"/>
    <w:rsid w:val="005B7E9B"/>
    <w:rsid w:val="005C33C4"/>
    <w:rsid w:val="005C35E3"/>
    <w:rsid w:val="005C3B33"/>
    <w:rsid w:val="005D100E"/>
    <w:rsid w:val="005D52C0"/>
    <w:rsid w:val="005E488F"/>
    <w:rsid w:val="0060052B"/>
    <w:rsid w:val="00601E00"/>
    <w:rsid w:val="00613649"/>
    <w:rsid w:val="00616030"/>
    <w:rsid w:val="0062269D"/>
    <w:rsid w:val="0063173D"/>
    <w:rsid w:val="00651891"/>
    <w:rsid w:val="00652366"/>
    <w:rsid w:val="006531C2"/>
    <w:rsid w:val="00667CCD"/>
    <w:rsid w:val="00671CE0"/>
    <w:rsid w:val="00673C01"/>
    <w:rsid w:val="00674432"/>
    <w:rsid w:val="00691284"/>
    <w:rsid w:val="006A0811"/>
    <w:rsid w:val="006A41E4"/>
    <w:rsid w:val="006A5DEA"/>
    <w:rsid w:val="006A5E2E"/>
    <w:rsid w:val="006A738D"/>
    <w:rsid w:val="006B6D22"/>
    <w:rsid w:val="006C212D"/>
    <w:rsid w:val="006C5DDA"/>
    <w:rsid w:val="006D1AB3"/>
    <w:rsid w:val="006E0428"/>
    <w:rsid w:val="006E18CD"/>
    <w:rsid w:val="006E5CDB"/>
    <w:rsid w:val="006E621D"/>
    <w:rsid w:val="006F0FB9"/>
    <w:rsid w:val="00702E85"/>
    <w:rsid w:val="00706C9C"/>
    <w:rsid w:val="007139C0"/>
    <w:rsid w:val="00725512"/>
    <w:rsid w:val="0072751B"/>
    <w:rsid w:val="0073038C"/>
    <w:rsid w:val="00736291"/>
    <w:rsid w:val="00741270"/>
    <w:rsid w:val="00742EEE"/>
    <w:rsid w:val="0075269A"/>
    <w:rsid w:val="00761FA5"/>
    <w:rsid w:val="00763747"/>
    <w:rsid w:val="00765CA8"/>
    <w:rsid w:val="00765FC3"/>
    <w:rsid w:val="00772CD3"/>
    <w:rsid w:val="0077360A"/>
    <w:rsid w:val="00773E82"/>
    <w:rsid w:val="00791DC5"/>
    <w:rsid w:val="007A1A8C"/>
    <w:rsid w:val="007B7BCC"/>
    <w:rsid w:val="007C3638"/>
    <w:rsid w:val="007D6C04"/>
    <w:rsid w:val="007D6D5E"/>
    <w:rsid w:val="007F06AE"/>
    <w:rsid w:val="0080134C"/>
    <w:rsid w:val="00807BEA"/>
    <w:rsid w:val="00811C29"/>
    <w:rsid w:val="008148E8"/>
    <w:rsid w:val="0081690D"/>
    <w:rsid w:val="00821105"/>
    <w:rsid w:val="00851F97"/>
    <w:rsid w:val="008619D2"/>
    <w:rsid w:val="0086341C"/>
    <w:rsid w:val="00865CA8"/>
    <w:rsid w:val="008703DC"/>
    <w:rsid w:val="0087352F"/>
    <w:rsid w:val="008802CE"/>
    <w:rsid w:val="00884717"/>
    <w:rsid w:val="008928CB"/>
    <w:rsid w:val="008A0103"/>
    <w:rsid w:val="008A1DF0"/>
    <w:rsid w:val="008A29EA"/>
    <w:rsid w:val="008B47E4"/>
    <w:rsid w:val="008B4966"/>
    <w:rsid w:val="008C4ADF"/>
    <w:rsid w:val="008C74BE"/>
    <w:rsid w:val="008C7C83"/>
    <w:rsid w:val="0091375B"/>
    <w:rsid w:val="00924E7C"/>
    <w:rsid w:val="009302C1"/>
    <w:rsid w:val="009414C6"/>
    <w:rsid w:val="009432C4"/>
    <w:rsid w:val="0094461E"/>
    <w:rsid w:val="00947D21"/>
    <w:rsid w:val="00947E9E"/>
    <w:rsid w:val="00955E7F"/>
    <w:rsid w:val="00961AA1"/>
    <w:rsid w:val="00964442"/>
    <w:rsid w:val="009667EB"/>
    <w:rsid w:val="00971EDD"/>
    <w:rsid w:val="00982392"/>
    <w:rsid w:val="009852ED"/>
    <w:rsid w:val="00985555"/>
    <w:rsid w:val="00993999"/>
    <w:rsid w:val="00994CC8"/>
    <w:rsid w:val="009A3B7B"/>
    <w:rsid w:val="009B5759"/>
    <w:rsid w:val="009C1D6D"/>
    <w:rsid w:val="009E3532"/>
    <w:rsid w:val="009F0ADD"/>
    <w:rsid w:val="009F6751"/>
    <w:rsid w:val="00A0155A"/>
    <w:rsid w:val="00A055D1"/>
    <w:rsid w:val="00A06656"/>
    <w:rsid w:val="00A209F6"/>
    <w:rsid w:val="00A2632E"/>
    <w:rsid w:val="00A271AD"/>
    <w:rsid w:val="00A278AA"/>
    <w:rsid w:val="00A324C2"/>
    <w:rsid w:val="00A37192"/>
    <w:rsid w:val="00A432B4"/>
    <w:rsid w:val="00A55280"/>
    <w:rsid w:val="00A6168A"/>
    <w:rsid w:val="00A7113D"/>
    <w:rsid w:val="00A7286E"/>
    <w:rsid w:val="00A75E51"/>
    <w:rsid w:val="00A76749"/>
    <w:rsid w:val="00A830DE"/>
    <w:rsid w:val="00A86F90"/>
    <w:rsid w:val="00A924CA"/>
    <w:rsid w:val="00A93037"/>
    <w:rsid w:val="00AB2C14"/>
    <w:rsid w:val="00AB4A20"/>
    <w:rsid w:val="00AD7970"/>
    <w:rsid w:val="00AD799F"/>
    <w:rsid w:val="00AE5299"/>
    <w:rsid w:val="00AE59CD"/>
    <w:rsid w:val="00AF34C6"/>
    <w:rsid w:val="00AF6350"/>
    <w:rsid w:val="00B062E7"/>
    <w:rsid w:val="00B0706E"/>
    <w:rsid w:val="00B07FFA"/>
    <w:rsid w:val="00B2127A"/>
    <w:rsid w:val="00B22DCF"/>
    <w:rsid w:val="00B427ED"/>
    <w:rsid w:val="00B50093"/>
    <w:rsid w:val="00B506C4"/>
    <w:rsid w:val="00B64FA0"/>
    <w:rsid w:val="00B7012F"/>
    <w:rsid w:val="00B76F33"/>
    <w:rsid w:val="00B80909"/>
    <w:rsid w:val="00B84DAB"/>
    <w:rsid w:val="00B85CC3"/>
    <w:rsid w:val="00B8662A"/>
    <w:rsid w:val="00B878F1"/>
    <w:rsid w:val="00B90DD2"/>
    <w:rsid w:val="00B95089"/>
    <w:rsid w:val="00B9567A"/>
    <w:rsid w:val="00BA020C"/>
    <w:rsid w:val="00BA36B6"/>
    <w:rsid w:val="00BC23FF"/>
    <w:rsid w:val="00BC2968"/>
    <w:rsid w:val="00BC3C88"/>
    <w:rsid w:val="00BD549D"/>
    <w:rsid w:val="00BD6EE2"/>
    <w:rsid w:val="00BE1EC2"/>
    <w:rsid w:val="00BE4868"/>
    <w:rsid w:val="00BF2F69"/>
    <w:rsid w:val="00BF359C"/>
    <w:rsid w:val="00C13E7C"/>
    <w:rsid w:val="00C26B4B"/>
    <w:rsid w:val="00C276A8"/>
    <w:rsid w:val="00C3101B"/>
    <w:rsid w:val="00C34F13"/>
    <w:rsid w:val="00C37C3A"/>
    <w:rsid w:val="00C40B5E"/>
    <w:rsid w:val="00C5500E"/>
    <w:rsid w:val="00C566CD"/>
    <w:rsid w:val="00C7536E"/>
    <w:rsid w:val="00C8121E"/>
    <w:rsid w:val="00CA34BC"/>
    <w:rsid w:val="00CE705A"/>
    <w:rsid w:val="00CF00EF"/>
    <w:rsid w:val="00CF5E28"/>
    <w:rsid w:val="00CF7B7C"/>
    <w:rsid w:val="00D01F18"/>
    <w:rsid w:val="00D02717"/>
    <w:rsid w:val="00D05210"/>
    <w:rsid w:val="00D11089"/>
    <w:rsid w:val="00D203CE"/>
    <w:rsid w:val="00D24841"/>
    <w:rsid w:val="00D25729"/>
    <w:rsid w:val="00D25CFA"/>
    <w:rsid w:val="00D26A5E"/>
    <w:rsid w:val="00D27972"/>
    <w:rsid w:val="00D3107D"/>
    <w:rsid w:val="00D32EDA"/>
    <w:rsid w:val="00D55BB9"/>
    <w:rsid w:val="00D56C98"/>
    <w:rsid w:val="00D61F8C"/>
    <w:rsid w:val="00D7342D"/>
    <w:rsid w:val="00D770BF"/>
    <w:rsid w:val="00D80D1C"/>
    <w:rsid w:val="00DA7642"/>
    <w:rsid w:val="00DC3489"/>
    <w:rsid w:val="00DC3CF8"/>
    <w:rsid w:val="00DC715A"/>
    <w:rsid w:val="00DD5540"/>
    <w:rsid w:val="00DE2A2F"/>
    <w:rsid w:val="00DE7D1E"/>
    <w:rsid w:val="00DF5FBB"/>
    <w:rsid w:val="00E00C66"/>
    <w:rsid w:val="00E06EA1"/>
    <w:rsid w:val="00E17B1F"/>
    <w:rsid w:val="00E35921"/>
    <w:rsid w:val="00E44329"/>
    <w:rsid w:val="00E44E05"/>
    <w:rsid w:val="00E670E3"/>
    <w:rsid w:val="00E713CA"/>
    <w:rsid w:val="00E7195C"/>
    <w:rsid w:val="00E72240"/>
    <w:rsid w:val="00E75212"/>
    <w:rsid w:val="00E805C9"/>
    <w:rsid w:val="00E845AA"/>
    <w:rsid w:val="00EA293F"/>
    <w:rsid w:val="00ED11D3"/>
    <w:rsid w:val="00ED1BBE"/>
    <w:rsid w:val="00ED5CAA"/>
    <w:rsid w:val="00ED73B7"/>
    <w:rsid w:val="00EE35B4"/>
    <w:rsid w:val="00EF59AC"/>
    <w:rsid w:val="00F17B64"/>
    <w:rsid w:val="00F271A3"/>
    <w:rsid w:val="00F2742D"/>
    <w:rsid w:val="00F349F7"/>
    <w:rsid w:val="00F47C59"/>
    <w:rsid w:val="00F52206"/>
    <w:rsid w:val="00F53532"/>
    <w:rsid w:val="00F5505A"/>
    <w:rsid w:val="00F622DA"/>
    <w:rsid w:val="00F6673C"/>
    <w:rsid w:val="00F70C1A"/>
    <w:rsid w:val="00F764A1"/>
    <w:rsid w:val="00F76A5C"/>
    <w:rsid w:val="00F82562"/>
    <w:rsid w:val="00F85CA3"/>
    <w:rsid w:val="00F948A4"/>
    <w:rsid w:val="00F94D82"/>
    <w:rsid w:val="00FB026D"/>
    <w:rsid w:val="00FB46D1"/>
    <w:rsid w:val="00FB4D88"/>
    <w:rsid w:val="00FB5191"/>
    <w:rsid w:val="00FB6CAA"/>
    <w:rsid w:val="00FC596A"/>
    <w:rsid w:val="00FC5B8D"/>
    <w:rsid w:val="00FC7347"/>
    <w:rsid w:val="00FD6B37"/>
    <w:rsid w:val="00FF7E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1006623D"/>
  <w15:chartTrackingRefBased/>
  <w15:docId w15:val="{B0707A6A-10FB-4BE7-88CA-88229224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5E3"/>
    <w:pPr>
      <w:widowControl w:val="0"/>
      <w:jc w:val="both"/>
    </w:pPr>
  </w:style>
  <w:style w:type="paragraph" w:styleId="1">
    <w:name w:val="heading 1"/>
    <w:basedOn w:val="a"/>
    <w:next w:val="a"/>
    <w:link w:val="10"/>
    <w:uiPriority w:val="9"/>
    <w:qFormat/>
    <w:rsid w:val="003510A9"/>
    <w:pPr>
      <w:keepNext/>
      <w:keepLines/>
      <w:spacing w:before="240" w:after="0"/>
      <w:jc w:val="left"/>
      <w:outlineLvl w:val="0"/>
    </w:pPr>
    <w:rPr>
      <w:rFonts w:ascii="Times New Roman" w:eastAsia="Times New Roman" w:hAnsi="Times New Roman" w:cstheme="majorBidi"/>
      <w:b/>
      <w:color w:val="000000" w:themeColor="text1"/>
      <w:sz w:val="32"/>
      <w:szCs w:val="32"/>
    </w:rPr>
  </w:style>
  <w:style w:type="paragraph" w:styleId="2">
    <w:name w:val="heading 2"/>
    <w:basedOn w:val="a"/>
    <w:next w:val="a"/>
    <w:link w:val="20"/>
    <w:uiPriority w:val="9"/>
    <w:unhideWhenUsed/>
    <w:qFormat/>
    <w:rsid w:val="008A0103"/>
    <w:pPr>
      <w:keepNext/>
      <w:keepLines/>
      <w:spacing w:before="40" w:after="0"/>
      <w:ind w:firstLine="567"/>
      <w:outlineLvl w:val="1"/>
    </w:pPr>
    <w:rPr>
      <w:rFonts w:ascii="Times New Roman" w:eastAsia="Times New Roman" w:hAnsi="Times New Roman" w:cstheme="majorBidi"/>
      <w:b/>
      <w:color w:val="000000" w:themeColor="text1"/>
      <w:sz w:val="28"/>
      <w:szCs w:val="26"/>
    </w:rPr>
  </w:style>
  <w:style w:type="paragraph" w:styleId="3">
    <w:name w:val="heading 3"/>
    <w:basedOn w:val="a"/>
    <w:next w:val="a"/>
    <w:link w:val="30"/>
    <w:uiPriority w:val="9"/>
    <w:unhideWhenUsed/>
    <w:qFormat/>
    <w:rsid w:val="00FB6CAA"/>
    <w:pPr>
      <w:keepNext/>
      <w:keepLines/>
      <w:spacing w:before="40" w:after="0"/>
      <w:outlineLvl w:val="2"/>
    </w:pPr>
    <w:rPr>
      <w:rFonts w:ascii="Times New Roman" w:eastAsia="Times New Roman" w:hAnsi="Times New Roman" w:cs="Times New Roman"/>
      <w:bCs/>
      <w:color w:val="000000" w:themeColor="text1"/>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0A9"/>
    <w:pPr>
      <w:ind w:left="720"/>
      <w:contextualSpacing/>
    </w:pPr>
  </w:style>
  <w:style w:type="character" w:customStyle="1" w:styleId="10">
    <w:name w:val="标题 1 字符"/>
    <w:basedOn w:val="a0"/>
    <w:link w:val="1"/>
    <w:uiPriority w:val="9"/>
    <w:rsid w:val="003510A9"/>
    <w:rPr>
      <w:rFonts w:ascii="Times New Roman" w:eastAsia="Times New Roman" w:hAnsi="Times New Roman" w:cstheme="majorBidi"/>
      <w:b/>
      <w:color w:val="000000" w:themeColor="text1"/>
      <w:sz w:val="32"/>
      <w:szCs w:val="32"/>
    </w:rPr>
  </w:style>
  <w:style w:type="character" w:customStyle="1" w:styleId="20">
    <w:name w:val="标题 2 字符"/>
    <w:basedOn w:val="a0"/>
    <w:link w:val="2"/>
    <w:uiPriority w:val="9"/>
    <w:rsid w:val="008A0103"/>
    <w:rPr>
      <w:rFonts w:ascii="Times New Roman" w:eastAsia="Times New Roman" w:hAnsi="Times New Roman" w:cstheme="majorBidi"/>
      <w:b/>
      <w:color w:val="000000" w:themeColor="text1"/>
      <w:sz w:val="28"/>
      <w:szCs w:val="26"/>
    </w:rPr>
  </w:style>
  <w:style w:type="character" w:customStyle="1" w:styleId="30">
    <w:name w:val="标题 3 字符"/>
    <w:basedOn w:val="a0"/>
    <w:link w:val="3"/>
    <w:uiPriority w:val="9"/>
    <w:rsid w:val="00FB6CAA"/>
    <w:rPr>
      <w:rFonts w:ascii="Times New Roman" w:eastAsia="Times New Roman" w:hAnsi="Times New Roman" w:cs="Times New Roman"/>
      <w:bCs/>
      <w:color w:val="000000" w:themeColor="text1"/>
      <w:sz w:val="28"/>
      <w:szCs w:val="28"/>
    </w:rPr>
  </w:style>
  <w:style w:type="character" w:styleId="a4">
    <w:name w:val="Placeholder Text"/>
    <w:basedOn w:val="a0"/>
    <w:uiPriority w:val="99"/>
    <w:semiHidden/>
    <w:rsid w:val="00E72240"/>
    <w:rPr>
      <w:color w:val="808080"/>
    </w:rPr>
  </w:style>
  <w:style w:type="paragraph" w:customStyle="1" w:styleId="alt">
    <w:name w:val="alt"/>
    <w:basedOn w:val="a"/>
    <w:rsid w:val="00E7224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umber">
    <w:name w:val="number"/>
    <w:basedOn w:val="a0"/>
    <w:rsid w:val="00E72240"/>
  </w:style>
  <w:style w:type="character" w:customStyle="1" w:styleId="comment">
    <w:name w:val="comment"/>
    <w:basedOn w:val="a0"/>
    <w:rsid w:val="00E72240"/>
  </w:style>
  <w:style w:type="character" w:customStyle="1" w:styleId="string">
    <w:name w:val="string"/>
    <w:basedOn w:val="a0"/>
    <w:rsid w:val="00E72240"/>
  </w:style>
  <w:style w:type="character" w:customStyle="1" w:styleId="keyword">
    <w:name w:val="keyword"/>
    <w:basedOn w:val="a0"/>
    <w:rsid w:val="00E72240"/>
  </w:style>
  <w:style w:type="paragraph" w:styleId="a5">
    <w:name w:val="header"/>
    <w:basedOn w:val="a"/>
    <w:link w:val="a6"/>
    <w:uiPriority w:val="99"/>
    <w:unhideWhenUsed/>
    <w:rsid w:val="00AE59CD"/>
    <w:pPr>
      <w:tabs>
        <w:tab w:val="center" w:pos="4153"/>
        <w:tab w:val="right" w:pos="8306"/>
      </w:tabs>
      <w:spacing w:after="0" w:line="240" w:lineRule="auto"/>
    </w:pPr>
  </w:style>
  <w:style w:type="character" w:customStyle="1" w:styleId="a6">
    <w:name w:val="页眉 字符"/>
    <w:basedOn w:val="a0"/>
    <w:link w:val="a5"/>
    <w:uiPriority w:val="99"/>
    <w:rsid w:val="00AE59CD"/>
  </w:style>
  <w:style w:type="paragraph" w:styleId="a7">
    <w:name w:val="footer"/>
    <w:basedOn w:val="a"/>
    <w:link w:val="a8"/>
    <w:uiPriority w:val="99"/>
    <w:unhideWhenUsed/>
    <w:rsid w:val="00AE59CD"/>
    <w:pPr>
      <w:tabs>
        <w:tab w:val="center" w:pos="4153"/>
        <w:tab w:val="right" w:pos="8306"/>
      </w:tabs>
      <w:spacing w:after="0" w:line="240" w:lineRule="auto"/>
    </w:pPr>
  </w:style>
  <w:style w:type="character" w:customStyle="1" w:styleId="a8">
    <w:name w:val="页脚 字符"/>
    <w:basedOn w:val="a0"/>
    <w:link w:val="a7"/>
    <w:uiPriority w:val="99"/>
    <w:rsid w:val="00AE59CD"/>
  </w:style>
  <w:style w:type="paragraph" w:styleId="a9">
    <w:name w:val="No Spacing"/>
    <w:link w:val="aa"/>
    <w:uiPriority w:val="1"/>
    <w:qFormat/>
    <w:rsid w:val="00AE5299"/>
    <w:pPr>
      <w:spacing w:after="0" w:line="240" w:lineRule="auto"/>
    </w:pPr>
  </w:style>
  <w:style w:type="character" w:customStyle="1" w:styleId="aa">
    <w:name w:val="无间隔 字符"/>
    <w:basedOn w:val="a0"/>
    <w:link w:val="a9"/>
    <w:uiPriority w:val="1"/>
    <w:rsid w:val="00AE5299"/>
  </w:style>
  <w:style w:type="paragraph" w:styleId="ab">
    <w:name w:val="endnote text"/>
    <w:basedOn w:val="a"/>
    <w:link w:val="ac"/>
    <w:uiPriority w:val="99"/>
    <w:semiHidden/>
    <w:unhideWhenUsed/>
    <w:rsid w:val="00BE4868"/>
    <w:pPr>
      <w:spacing w:after="0" w:line="240" w:lineRule="auto"/>
    </w:pPr>
    <w:rPr>
      <w:sz w:val="20"/>
      <w:szCs w:val="20"/>
    </w:rPr>
  </w:style>
  <w:style w:type="character" w:customStyle="1" w:styleId="ac">
    <w:name w:val="尾注文本 字符"/>
    <w:basedOn w:val="a0"/>
    <w:link w:val="ab"/>
    <w:uiPriority w:val="99"/>
    <w:semiHidden/>
    <w:rsid w:val="00BE4868"/>
    <w:rPr>
      <w:sz w:val="20"/>
      <w:szCs w:val="20"/>
    </w:rPr>
  </w:style>
  <w:style w:type="character" w:styleId="ad">
    <w:name w:val="endnote reference"/>
    <w:basedOn w:val="a0"/>
    <w:uiPriority w:val="99"/>
    <w:semiHidden/>
    <w:unhideWhenUsed/>
    <w:rsid w:val="00BE4868"/>
    <w:rPr>
      <w:vertAlign w:val="superscript"/>
    </w:rPr>
  </w:style>
  <w:style w:type="paragraph" w:styleId="ae">
    <w:name w:val="footnote text"/>
    <w:basedOn w:val="a"/>
    <w:link w:val="af"/>
    <w:uiPriority w:val="99"/>
    <w:semiHidden/>
    <w:unhideWhenUsed/>
    <w:rsid w:val="002D3C3E"/>
    <w:pPr>
      <w:spacing w:after="0" w:line="240" w:lineRule="auto"/>
    </w:pPr>
    <w:rPr>
      <w:sz w:val="20"/>
      <w:szCs w:val="20"/>
    </w:rPr>
  </w:style>
  <w:style w:type="character" w:customStyle="1" w:styleId="af">
    <w:name w:val="脚注文本 字符"/>
    <w:basedOn w:val="a0"/>
    <w:link w:val="ae"/>
    <w:uiPriority w:val="99"/>
    <w:semiHidden/>
    <w:rsid w:val="002D3C3E"/>
    <w:rPr>
      <w:sz w:val="20"/>
      <w:szCs w:val="20"/>
    </w:rPr>
  </w:style>
  <w:style w:type="character" w:styleId="af0">
    <w:name w:val="footnote reference"/>
    <w:basedOn w:val="a0"/>
    <w:uiPriority w:val="99"/>
    <w:semiHidden/>
    <w:unhideWhenUsed/>
    <w:rsid w:val="002D3C3E"/>
    <w:rPr>
      <w:vertAlign w:val="superscript"/>
    </w:rPr>
  </w:style>
  <w:style w:type="table" w:styleId="af1">
    <w:name w:val="Table Grid"/>
    <w:basedOn w:val="a1"/>
    <w:uiPriority w:val="39"/>
    <w:rsid w:val="0032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83C51"/>
    <w:pPr>
      <w:widowControl/>
      <w:outlineLvl w:val="9"/>
    </w:pPr>
    <w:rPr>
      <w:rFonts w:asciiTheme="majorHAnsi" w:eastAsiaTheme="majorEastAsia" w:hAnsiTheme="majorHAnsi"/>
      <w:b w:val="0"/>
      <w:color w:val="2F5496" w:themeColor="accent1" w:themeShade="BF"/>
      <w:lang w:val="en-US"/>
    </w:rPr>
  </w:style>
  <w:style w:type="paragraph" w:styleId="TOC1">
    <w:name w:val="toc 1"/>
    <w:basedOn w:val="a"/>
    <w:next w:val="a"/>
    <w:autoRedefine/>
    <w:uiPriority w:val="39"/>
    <w:unhideWhenUsed/>
    <w:rsid w:val="00183C51"/>
  </w:style>
  <w:style w:type="paragraph" w:styleId="TOC2">
    <w:name w:val="toc 2"/>
    <w:basedOn w:val="a"/>
    <w:next w:val="a"/>
    <w:autoRedefine/>
    <w:uiPriority w:val="39"/>
    <w:unhideWhenUsed/>
    <w:rsid w:val="00183C51"/>
    <w:pPr>
      <w:ind w:leftChars="200" w:left="420"/>
    </w:pPr>
  </w:style>
  <w:style w:type="paragraph" w:styleId="TOC3">
    <w:name w:val="toc 3"/>
    <w:basedOn w:val="a"/>
    <w:next w:val="a"/>
    <w:autoRedefine/>
    <w:uiPriority w:val="39"/>
    <w:unhideWhenUsed/>
    <w:rsid w:val="003A5B16"/>
    <w:pPr>
      <w:tabs>
        <w:tab w:val="right" w:leader="dot" w:pos="10195"/>
      </w:tabs>
      <w:ind w:leftChars="400" w:left="880"/>
    </w:pPr>
    <w:rPr>
      <w:noProof/>
    </w:rPr>
  </w:style>
  <w:style w:type="character" w:styleId="af2">
    <w:name w:val="Hyperlink"/>
    <w:basedOn w:val="a0"/>
    <w:uiPriority w:val="99"/>
    <w:unhideWhenUsed/>
    <w:rsid w:val="00183C51"/>
    <w:rPr>
      <w:color w:val="0563C1" w:themeColor="hyperlink"/>
      <w:u w:val="single"/>
    </w:rPr>
  </w:style>
  <w:style w:type="character" w:styleId="af3">
    <w:name w:val="Unresolved Mention"/>
    <w:basedOn w:val="a0"/>
    <w:uiPriority w:val="99"/>
    <w:semiHidden/>
    <w:unhideWhenUsed/>
    <w:rsid w:val="0032481A"/>
    <w:rPr>
      <w:color w:val="605E5C"/>
      <w:shd w:val="clear" w:color="auto" w:fill="E1DFDD"/>
    </w:rPr>
  </w:style>
  <w:style w:type="character" w:styleId="af4">
    <w:name w:val="FollowedHyperlink"/>
    <w:basedOn w:val="a0"/>
    <w:uiPriority w:val="99"/>
    <w:semiHidden/>
    <w:unhideWhenUsed/>
    <w:rsid w:val="00D61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2690">
      <w:bodyDiv w:val="1"/>
      <w:marLeft w:val="0"/>
      <w:marRight w:val="0"/>
      <w:marTop w:val="0"/>
      <w:marBottom w:val="0"/>
      <w:divBdr>
        <w:top w:val="none" w:sz="0" w:space="0" w:color="auto"/>
        <w:left w:val="none" w:sz="0" w:space="0" w:color="auto"/>
        <w:bottom w:val="none" w:sz="0" w:space="0" w:color="auto"/>
        <w:right w:val="none" w:sz="0" w:space="0" w:color="auto"/>
      </w:divBdr>
    </w:div>
    <w:div w:id="593168791">
      <w:bodyDiv w:val="1"/>
      <w:marLeft w:val="0"/>
      <w:marRight w:val="0"/>
      <w:marTop w:val="0"/>
      <w:marBottom w:val="0"/>
      <w:divBdr>
        <w:top w:val="none" w:sz="0" w:space="0" w:color="auto"/>
        <w:left w:val="none" w:sz="0" w:space="0" w:color="auto"/>
        <w:bottom w:val="none" w:sz="0" w:space="0" w:color="auto"/>
        <w:right w:val="none" w:sz="0" w:space="0" w:color="auto"/>
      </w:divBdr>
    </w:div>
    <w:div w:id="600726256">
      <w:bodyDiv w:val="1"/>
      <w:marLeft w:val="0"/>
      <w:marRight w:val="0"/>
      <w:marTop w:val="0"/>
      <w:marBottom w:val="0"/>
      <w:divBdr>
        <w:top w:val="none" w:sz="0" w:space="0" w:color="auto"/>
        <w:left w:val="none" w:sz="0" w:space="0" w:color="auto"/>
        <w:bottom w:val="none" w:sz="0" w:space="0" w:color="auto"/>
        <w:right w:val="none" w:sz="0" w:space="0" w:color="auto"/>
      </w:divBdr>
    </w:div>
    <w:div w:id="634675750">
      <w:bodyDiv w:val="1"/>
      <w:marLeft w:val="0"/>
      <w:marRight w:val="0"/>
      <w:marTop w:val="0"/>
      <w:marBottom w:val="0"/>
      <w:divBdr>
        <w:top w:val="none" w:sz="0" w:space="0" w:color="auto"/>
        <w:left w:val="none" w:sz="0" w:space="0" w:color="auto"/>
        <w:bottom w:val="none" w:sz="0" w:space="0" w:color="auto"/>
        <w:right w:val="none" w:sz="0" w:space="0" w:color="auto"/>
      </w:divBdr>
    </w:div>
    <w:div w:id="762997490">
      <w:bodyDiv w:val="1"/>
      <w:marLeft w:val="0"/>
      <w:marRight w:val="0"/>
      <w:marTop w:val="0"/>
      <w:marBottom w:val="0"/>
      <w:divBdr>
        <w:top w:val="none" w:sz="0" w:space="0" w:color="auto"/>
        <w:left w:val="none" w:sz="0" w:space="0" w:color="auto"/>
        <w:bottom w:val="none" w:sz="0" w:space="0" w:color="auto"/>
        <w:right w:val="none" w:sz="0" w:space="0" w:color="auto"/>
      </w:divBdr>
    </w:div>
    <w:div w:id="1148549610">
      <w:bodyDiv w:val="1"/>
      <w:marLeft w:val="0"/>
      <w:marRight w:val="0"/>
      <w:marTop w:val="0"/>
      <w:marBottom w:val="0"/>
      <w:divBdr>
        <w:top w:val="none" w:sz="0" w:space="0" w:color="auto"/>
        <w:left w:val="none" w:sz="0" w:space="0" w:color="auto"/>
        <w:bottom w:val="none" w:sz="0" w:space="0" w:color="auto"/>
        <w:right w:val="none" w:sz="0" w:space="0" w:color="auto"/>
      </w:divBdr>
    </w:div>
    <w:div w:id="1975406078">
      <w:bodyDiv w:val="1"/>
      <w:marLeft w:val="0"/>
      <w:marRight w:val="0"/>
      <w:marTop w:val="0"/>
      <w:marBottom w:val="0"/>
      <w:divBdr>
        <w:top w:val="none" w:sz="0" w:space="0" w:color="auto"/>
        <w:left w:val="none" w:sz="0" w:space="0" w:color="auto"/>
        <w:bottom w:val="none" w:sz="0" w:space="0" w:color="auto"/>
        <w:right w:val="none" w:sz="0" w:space="0" w:color="auto"/>
      </w:divBdr>
    </w:div>
    <w:div w:id="20845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hyperlink" Target="https://github.com/Buktop114514/notes-from-eastmony.com-in-2021/tree/NLP" TargetMode="External"/><Relationship Id="rId3" Type="http://schemas.openxmlformats.org/officeDocument/2006/relationships/numbering" Target="numbering.xml"/><Relationship Id="rId21" Type="http://schemas.openxmlformats.org/officeDocument/2006/relationships/hyperlink" Target="https://kns.cnki.net/KCMS/detail/detail.aspx?dbname=CMFD201501&amp;filename=1014414057.nh"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hyperlink" Target="https://github.com/Buktop114514/notes-from-eastmony.com-in-2021/tree/main"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zhuanlan.zhihu.com/p/61900607"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nlp.csai.tsinghua.edu.cn/project/" TargetMode="Externa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about.eastmoney.com/" TargetMode="External"/><Relationship Id="rId27" Type="http://schemas.openxmlformats.org/officeDocument/2006/relationships/hyperlink" Target="https://github.com/Buktop114514/notes-from-eastmony.com-in-2021/blob/main/Crawler" TargetMode="Externa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R7NHGF3\Desktop\BKP\&#29228;&#34411;\&#24773;&#32490;&#2099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altLang="zh-CN" sz="1400" b="0" i="0" baseline="0">
                <a:effectLst/>
              </a:rPr>
              <a:t>Доля </a:t>
            </a:r>
            <a:r>
              <a:rPr lang="ru-RU" altLang="zh-CN" sz="1400" b="0" i="0" u="none" strike="noStrike" baseline="0">
                <a:effectLst/>
              </a:rPr>
              <a:t>позитивных</a:t>
            </a:r>
            <a:r>
              <a:rPr lang="ru-RU" altLang="zh-CN" sz="1400" b="0" i="0" baseline="0">
                <a:effectLst/>
              </a:rPr>
              <a:t> инвесторов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ru-RU" altLang="zh-CN" sz="1400" b="0" i="0" u="none" strike="noStrike" baseline="0">
                <a:effectLst/>
              </a:rPr>
              <a:t> и тенденции индекса </a:t>
            </a:r>
            <a:r>
              <a:rPr lang="en-US" altLang="zh-CN" sz="1400" b="0" i="0" u="none" strike="noStrike" baseline="0">
                <a:effectLst/>
              </a:rPr>
              <a:t>CSI 300 </a:t>
            </a:r>
            <a:r>
              <a:rPr lang="ru-RU" altLang="zh-CN" sz="1400" b="0" i="0" u="none" strike="noStrike" baseline="0">
                <a:effectLst/>
              </a:rPr>
              <a:t>и</a:t>
            </a:r>
            <a:r>
              <a:rPr lang="en-US" altLang="zh-CN" sz="1400" b="0" i="0" u="none" strike="noStrike" baseline="0">
                <a:effectLst/>
              </a:rPr>
              <a:t> SSE</a:t>
            </a:r>
            <a:r>
              <a:rPr lang="ru-RU" altLang="zh-CN" sz="1400" b="0" i="0" u="none" strike="noStrike" baseline="0">
                <a:effectLst/>
              </a:rPr>
              <a:t> </a:t>
            </a:r>
            <a:r>
              <a:rPr lang="en-US" altLang="zh-CN" sz="1400" b="0" i="0" u="none" strike="noStrike" baseline="0">
                <a:effectLst/>
              </a:rPr>
              <a:t>SME COMPOSITE </a:t>
            </a:r>
            <a:endParaRPr lang="zh-CN" alt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SME</c:v>
                </c:pt>
              </c:strCache>
            </c:strRef>
          </c:tx>
          <c:spPr>
            <a:ln w="12700" cap="rnd">
              <a:solidFill>
                <a:schemeClr val="accent1">
                  <a:lumMod val="75000"/>
                </a:schemeClr>
              </a:solidFill>
              <a:prstDash val="sysDash"/>
              <a:round/>
            </a:ln>
            <a:effectLst/>
          </c:spPr>
          <c:marker>
            <c:symbol val="none"/>
          </c:marker>
          <c:cat>
            <c:numRef>
              <c:f>Sheet1!$A$2:$A$242</c:f>
              <c:numCache>
                <c:formatCode>m/d/yyyy</c:formatCode>
                <c:ptCount val="241"/>
                <c:pt idx="0">
                  <c:v>44201</c:v>
                </c:pt>
                <c:pt idx="1">
                  <c:v>44202</c:v>
                </c:pt>
                <c:pt idx="2">
                  <c:v>44203</c:v>
                </c:pt>
                <c:pt idx="3">
                  <c:v>44204</c:v>
                </c:pt>
                <c:pt idx="4">
                  <c:v>44207</c:v>
                </c:pt>
                <c:pt idx="5">
                  <c:v>44208</c:v>
                </c:pt>
                <c:pt idx="6">
                  <c:v>44209</c:v>
                </c:pt>
                <c:pt idx="7">
                  <c:v>44210</c:v>
                </c:pt>
                <c:pt idx="8">
                  <c:v>44211</c:v>
                </c:pt>
                <c:pt idx="9">
                  <c:v>44214</c:v>
                </c:pt>
                <c:pt idx="10">
                  <c:v>44215</c:v>
                </c:pt>
                <c:pt idx="11">
                  <c:v>44216</c:v>
                </c:pt>
                <c:pt idx="12">
                  <c:v>44217</c:v>
                </c:pt>
                <c:pt idx="13">
                  <c:v>44218</c:v>
                </c:pt>
                <c:pt idx="14">
                  <c:v>44221</c:v>
                </c:pt>
                <c:pt idx="15">
                  <c:v>44222</c:v>
                </c:pt>
                <c:pt idx="16">
                  <c:v>44223</c:v>
                </c:pt>
                <c:pt idx="17">
                  <c:v>44224</c:v>
                </c:pt>
                <c:pt idx="18">
                  <c:v>44225</c:v>
                </c:pt>
                <c:pt idx="19">
                  <c:v>44228</c:v>
                </c:pt>
                <c:pt idx="20">
                  <c:v>44229</c:v>
                </c:pt>
                <c:pt idx="21">
                  <c:v>44230</c:v>
                </c:pt>
                <c:pt idx="22">
                  <c:v>44231</c:v>
                </c:pt>
                <c:pt idx="23">
                  <c:v>44232</c:v>
                </c:pt>
                <c:pt idx="24">
                  <c:v>44235</c:v>
                </c:pt>
                <c:pt idx="25">
                  <c:v>44236</c:v>
                </c:pt>
                <c:pt idx="26">
                  <c:v>44237</c:v>
                </c:pt>
                <c:pt idx="27">
                  <c:v>44245</c:v>
                </c:pt>
                <c:pt idx="28">
                  <c:v>44246</c:v>
                </c:pt>
                <c:pt idx="29">
                  <c:v>44249</c:v>
                </c:pt>
                <c:pt idx="30">
                  <c:v>44250</c:v>
                </c:pt>
                <c:pt idx="31">
                  <c:v>44251</c:v>
                </c:pt>
                <c:pt idx="32">
                  <c:v>44252</c:v>
                </c:pt>
                <c:pt idx="33">
                  <c:v>44253</c:v>
                </c:pt>
                <c:pt idx="34">
                  <c:v>44256</c:v>
                </c:pt>
                <c:pt idx="35">
                  <c:v>44257</c:v>
                </c:pt>
                <c:pt idx="36">
                  <c:v>44258</c:v>
                </c:pt>
                <c:pt idx="37">
                  <c:v>44259</c:v>
                </c:pt>
                <c:pt idx="38">
                  <c:v>44260</c:v>
                </c:pt>
                <c:pt idx="39">
                  <c:v>44263</c:v>
                </c:pt>
                <c:pt idx="40">
                  <c:v>44264</c:v>
                </c:pt>
                <c:pt idx="41">
                  <c:v>44265</c:v>
                </c:pt>
                <c:pt idx="42">
                  <c:v>44266</c:v>
                </c:pt>
                <c:pt idx="43">
                  <c:v>44267</c:v>
                </c:pt>
                <c:pt idx="44">
                  <c:v>44270</c:v>
                </c:pt>
                <c:pt idx="45">
                  <c:v>44271</c:v>
                </c:pt>
                <c:pt idx="46">
                  <c:v>44272</c:v>
                </c:pt>
                <c:pt idx="47">
                  <c:v>44273</c:v>
                </c:pt>
                <c:pt idx="48">
                  <c:v>44274</c:v>
                </c:pt>
                <c:pt idx="49">
                  <c:v>44277</c:v>
                </c:pt>
                <c:pt idx="50">
                  <c:v>44278</c:v>
                </c:pt>
                <c:pt idx="51">
                  <c:v>44279</c:v>
                </c:pt>
                <c:pt idx="52">
                  <c:v>44280</c:v>
                </c:pt>
                <c:pt idx="53">
                  <c:v>44281</c:v>
                </c:pt>
                <c:pt idx="54">
                  <c:v>44284</c:v>
                </c:pt>
                <c:pt idx="55">
                  <c:v>44285</c:v>
                </c:pt>
                <c:pt idx="56">
                  <c:v>44286</c:v>
                </c:pt>
                <c:pt idx="57">
                  <c:v>44287</c:v>
                </c:pt>
                <c:pt idx="58">
                  <c:v>44288</c:v>
                </c:pt>
                <c:pt idx="59">
                  <c:v>44292</c:v>
                </c:pt>
                <c:pt idx="60">
                  <c:v>44293</c:v>
                </c:pt>
                <c:pt idx="61">
                  <c:v>44294</c:v>
                </c:pt>
                <c:pt idx="62">
                  <c:v>44295</c:v>
                </c:pt>
                <c:pt idx="63">
                  <c:v>44298</c:v>
                </c:pt>
                <c:pt idx="64">
                  <c:v>44299</c:v>
                </c:pt>
                <c:pt idx="65">
                  <c:v>44300</c:v>
                </c:pt>
                <c:pt idx="66">
                  <c:v>44301</c:v>
                </c:pt>
                <c:pt idx="67">
                  <c:v>44302</c:v>
                </c:pt>
                <c:pt idx="68">
                  <c:v>44305</c:v>
                </c:pt>
                <c:pt idx="69">
                  <c:v>44306</c:v>
                </c:pt>
                <c:pt idx="70">
                  <c:v>44307</c:v>
                </c:pt>
                <c:pt idx="71">
                  <c:v>44308</c:v>
                </c:pt>
                <c:pt idx="72">
                  <c:v>44309</c:v>
                </c:pt>
                <c:pt idx="73">
                  <c:v>44312</c:v>
                </c:pt>
                <c:pt idx="74">
                  <c:v>44313</c:v>
                </c:pt>
                <c:pt idx="75">
                  <c:v>44314</c:v>
                </c:pt>
                <c:pt idx="76">
                  <c:v>44315</c:v>
                </c:pt>
                <c:pt idx="77">
                  <c:v>44316</c:v>
                </c:pt>
                <c:pt idx="78">
                  <c:v>44322</c:v>
                </c:pt>
                <c:pt idx="79">
                  <c:v>44323</c:v>
                </c:pt>
                <c:pt idx="80">
                  <c:v>44326</c:v>
                </c:pt>
                <c:pt idx="81">
                  <c:v>44327</c:v>
                </c:pt>
                <c:pt idx="82">
                  <c:v>44328</c:v>
                </c:pt>
                <c:pt idx="83">
                  <c:v>44329</c:v>
                </c:pt>
                <c:pt idx="84">
                  <c:v>44330</c:v>
                </c:pt>
                <c:pt idx="85">
                  <c:v>44333</c:v>
                </c:pt>
                <c:pt idx="86">
                  <c:v>44334</c:v>
                </c:pt>
                <c:pt idx="87">
                  <c:v>44335</c:v>
                </c:pt>
                <c:pt idx="88">
                  <c:v>44336</c:v>
                </c:pt>
                <c:pt idx="89">
                  <c:v>44337</c:v>
                </c:pt>
                <c:pt idx="90">
                  <c:v>44340</c:v>
                </c:pt>
                <c:pt idx="91">
                  <c:v>44341</c:v>
                </c:pt>
                <c:pt idx="92">
                  <c:v>44342</c:v>
                </c:pt>
                <c:pt idx="93">
                  <c:v>44343</c:v>
                </c:pt>
                <c:pt idx="94">
                  <c:v>44344</c:v>
                </c:pt>
                <c:pt idx="95">
                  <c:v>44347</c:v>
                </c:pt>
                <c:pt idx="96">
                  <c:v>44348</c:v>
                </c:pt>
                <c:pt idx="97">
                  <c:v>44349</c:v>
                </c:pt>
                <c:pt idx="98">
                  <c:v>44350</c:v>
                </c:pt>
                <c:pt idx="99">
                  <c:v>44351</c:v>
                </c:pt>
                <c:pt idx="100">
                  <c:v>44354</c:v>
                </c:pt>
                <c:pt idx="101">
                  <c:v>44355</c:v>
                </c:pt>
                <c:pt idx="102">
                  <c:v>44356</c:v>
                </c:pt>
                <c:pt idx="103">
                  <c:v>44357</c:v>
                </c:pt>
                <c:pt idx="104">
                  <c:v>44358</c:v>
                </c:pt>
                <c:pt idx="105">
                  <c:v>44362</c:v>
                </c:pt>
                <c:pt idx="106">
                  <c:v>44363</c:v>
                </c:pt>
                <c:pt idx="107">
                  <c:v>44364</c:v>
                </c:pt>
                <c:pt idx="108">
                  <c:v>44365</c:v>
                </c:pt>
                <c:pt idx="109">
                  <c:v>44368</c:v>
                </c:pt>
                <c:pt idx="110">
                  <c:v>44369</c:v>
                </c:pt>
                <c:pt idx="111">
                  <c:v>44370</c:v>
                </c:pt>
                <c:pt idx="112">
                  <c:v>44371</c:v>
                </c:pt>
                <c:pt idx="113">
                  <c:v>44372</c:v>
                </c:pt>
                <c:pt idx="114">
                  <c:v>44375</c:v>
                </c:pt>
                <c:pt idx="115">
                  <c:v>44376</c:v>
                </c:pt>
                <c:pt idx="116">
                  <c:v>44377</c:v>
                </c:pt>
                <c:pt idx="117">
                  <c:v>44378</c:v>
                </c:pt>
                <c:pt idx="118">
                  <c:v>44379</c:v>
                </c:pt>
                <c:pt idx="119">
                  <c:v>44382</c:v>
                </c:pt>
                <c:pt idx="120">
                  <c:v>44383</c:v>
                </c:pt>
                <c:pt idx="121">
                  <c:v>44384</c:v>
                </c:pt>
                <c:pt idx="122">
                  <c:v>44385</c:v>
                </c:pt>
                <c:pt idx="123">
                  <c:v>44386</c:v>
                </c:pt>
                <c:pt idx="124">
                  <c:v>44389</c:v>
                </c:pt>
                <c:pt idx="125">
                  <c:v>44390</c:v>
                </c:pt>
                <c:pt idx="126">
                  <c:v>44391</c:v>
                </c:pt>
                <c:pt idx="127">
                  <c:v>44392</c:v>
                </c:pt>
                <c:pt idx="128">
                  <c:v>44393</c:v>
                </c:pt>
                <c:pt idx="129">
                  <c:v>44396</c:v>
                </c:pt>
                <c:pt idx="130">
                  <c:v>44397</c:v>
                </c:pt>
                <c:pt idx="131">
                  <c:v>44398</c:v>
                </c:pt>
                <c:pt idx="132">
                  <c:v>44399</c:v>
                </c:pt>
                <c:pt idx="133">
                  <c:v>44400</c:v>
                </c:pt>
                <c:pt idx="134">
                  <c:v>44403</c:v>
                </c:pt>
                <c:pt idx="135">
                  <c:v>44404</c:v>
                </c:pt>
                <c:pt idx="136">
                  <c:v>44405</c:v>
                </c:pt>
                <c:pt idx="137">
                  <c:v>44406</c:v>
                </c:pt>
                <c:pt idx="138">
                  <c:v>44407</c:v>
                </c:pt>
                <c:pt idx="139">
                  <c:v>44410</c:v>
                </c:pt>
                <c:pt idx="140">
                  <c:v>44411</c:v>
                </c:pt>
                <c:pt idx="141">
                  <c:v>44412</c:v>
                </c:pt>
                <c:pt idx="142">
                  <c:v>44413</c:v>
                </c:pt>
                <c:pt idx="143">
                  <c:v>44414</c:v>
                </c:pt>
                <c:pt idx="144">
                  <c:v>44417</c:v>
                </c:pt>
                <c:pt idx="145">
                  <c:v>44418</c:v>
                </c:pt>
                <c:pt idx="146">
                  <c:v>44419</c:v>
                </c:pt>
                <c:pt idx="147">
                  <c:v>44420</c:v>
                </c:pt>
                <c:pt idx="148">
                  <c:v>44421</c:v>
                </c:pt>
                <c:pt idx="149">
                  <c:v>44424</c:v>
                </c:pt>
                <c:pt idx="150">
                  <c:v>44425</c:v>
                </c:pt>
                <c:pt idx="151">
                  <c:v>44426</c:v>
                </c:pt>
                <c:pt idx="152">
                  <c:v>44427</c:v>
                </c:pt>
                <c:pt idx="153">
                  <c:v>44428</c:v>
                </c:pt>
                <c:pt idx="154">
                  <c:v>44431</c:v>
                </c:pt>
                <c:pt idx="155">
                  <c:v>44432</c:v>
                </c:pt>
                <c:pt idx="156">
                  <c:v>44433</c:v>
                </c:pt>
                <c:pt idx="157">
                  <c:v>44434</c:v>
                </c:pt>
                <c:pt idx="158">
                  <c:v>44435</c:v>
                </c:pt>
                <c:pt idx="159">
                  <c:v>44438</c:v>
                </c:pt>
                <c:pt idx="160">
                  <c:v>44439</c:v>
                </c:pt>
                <c:pt idx="161">
                  <c:v>44440</c:v>
                </c:pt>
                <c:pt idx="162">
                  <c:v>44441</c:v>
                </c:pt>
                <c:pt idx="163">
                  <c:v>44442</c:v>
                </c:pt>
                <c:pt idx="164">
                  <c:v>44445</c:v>
                </c:pt>
                <c:pt idx="165">
                  <c:v>44446</c:v>
                </c:pt>
                <c:pt idx="166">
                  <c:v>44447</c:v>
                </c:pt>
                <c:pt idx="167">
                  <c:v>44448</c:v>
                </c:pt>
                <c:pt idx="168">
                  <c:v>44449</c:v>
                </c:pt>
                <c:pt idx="169">
                  <c:v>44452</c:v>
                </c:pt>
                <c:pt idx="170">
                  <c:v>44453</c:v>
                </c:pt>
                <c:pt idx="171">
                  <c:v>44454</c:v>
                </c:pt>
                <c:pt idx="172">
                  <c:v>44455</c:v>
                </c:pt>
                <c:pt idx="173">
                  <c:v>44456</c:v>
                </c:pt>
                <c:pt idx="174">
                  <c:v>44461</c:v>
                </c:pt>
                <c:pt idx="175">
                  <c:v>44462</c:v>
                </c:pt>
                <c:pt idx="176">
                  <c:v>44463</c:v>
                </c:pt>
                <c:pt idx="177">
                  <c:v>44466</c:v>
                </c:pt>
                <c:pt idx="178">
                  <c:v>44467</c:v>
                </c:pt>
                <c:pt idx="179">
                  <c:v>44468</c:v>
                </c:pt>
                <c:pt idx="180">
                  <c:v>44469</c:v>
                </c:pt>
                <c:pt idx="181">
                  <c:v>44477</c:v>
                </c:pt>
                <c:pt idx="182">
                  <c:v>44480</c:v>
                </c:pt>
                <c:pt idx="183">
                  <c:v>44481</c:v>
                </c:pt>
                <c:pt idx="184">
                  <c:v>44482</c:v>
                </c:pt>
                <c:pt idx="185">
                  <c:v>44483</c:v>
                </c:pt>
                <c:pt idx="186">
                  <c:v>44484</c:v>
                </c:pt>
                <c:pt idx="187">
                  <c:v>44487</c:v>
                </c:pt>
                <c:pt idx="188">
                  <c:v>44488</c:v>
                </c:pt>
                <c:pt idx="189">
                  <c:v>44489</c:v>
                </c:pt>
                <c:pt idx="190">
                  <c:v>44490</c:v>
                </c:pt>
                <c:pt idx="191">
                  <c:v>44491</c:v>
                </c:pt>
                <c:pt idx="192">
                  <c:v>44494</c:v>
                </c:pt>
                <c:pt idx="193">
                  <c:v>44495</c:v>
                </c:pt>
                <c:pt idx="194">
                  <c:v>44496</c:v>
                </c:pt>
                <c:pt idx="195">
                  <c:v>44497</c:v>
                </c:pt>
                <c:pt idx="196">
                  <c:v>44498</c:v>
                </c:pt>
                <c:pt idx="197">
                  <c:v>44501</c:v>
                </c:pt>
                <c:pt idx="198">
                  <c:v>44502</c:v>
                </c:pt>
                <c:pt idx="199">
                  <c:v>44503</c:v>
                </c:pt>
                <c:pt idx="200">
                  <c:v>44504</c:v>
                </c:pt>
                <c:pt idx="201">
                  <c:v>44505</c:v>
                </c:pt>
                <c:pt idx="202">
                  <c:v>44508</c:v>
                </c:pt>
                <c:pt idx="203">
                  <c:v>44509</c:v>
                </c:pt>
                <c:pt idx="204">
                  <c:v>44510</c:v>
                </c:pt>
                <c:pt idx="205">
                  <c:v>44511</c:v>
                </c:pt>
                <c:pt idx="206">
                  <c:v>44512</c:v>
                </c:pt>
                <c:pt idx="207">
                  <c:v>44515</c:v>
                </c:pt>
                <c:pt idx="208">
                  <c:v>44516</c:v>
                </c:pt>
                <c:pt idx="209">
                  <c:v>44517</c:v>
                </c:pt>
                <c:pt idx="210">
                  <c:v>44518</c:v>
                </c:pt>
                <c:pt idx="211">
                  <c:v>44519</c:v>
                </c:pt>
                <c:pt idx="212">
                  <c:v>44522</c:v>
                </c:pt>
                <c:pt idx="213">
                  <c:v>44523</c:v>
                </c:pt>
                <c:pt idx="214">
                  <c:v>44524</c:v>
                </c:pt>
                <c:pt idx="215">
                  <c:v>44525</c:v>
                </c:pt>
                <c:pt idx="216">
                  <c:v>44526</c:v>
                </c:pt>
                <c:pt idx="217">
                  <c:v>44529</c:v>
                </c:pt>
                <c:pt idx="218">
                  <c:v>44530</c:v>
                </c:pt>
                <c:pt idx="219">
                  <c:v>44531</c:v>
                </c:pt>
                <c:pt idx="220">
                  <c:v>44532</c:v>
                </c:pt>
                <c:pt idx="221">
                  <c:v>44533</c:v>
                </c:pt>
                <c:pt idx="222">
                  <c:v>44536</c:v>
                </c:pt>
                <c:pt idx="223">
                  <c:v>44537</c:v>
                </c:pt>
                <c:pt idx="224">
                  <c:v>44538</c:v>
                </c:pt>
                <c:pt idx="225">
                  <c:v>44539</c:v>
                </c:pt>
                <c:pt idx="226">
                  <c:v>44540</c:v>
                </c:pt>
                <c:pt idx="227">
                  <c:v>44543</c:v>
                </c:pt>
                <c:pt idx="228">
                  <c:v>44544</c:v>
                </c:pt>
                <c:pt idx="229">
                  <c:v>44545</c:v>
                </c:pt>
                <c:pt idx="230">
                  <c:v>44546</c:v>
                </c:pt>
                <c:pt idx="231">
                  <c:v>44547</c:v>
                </c:pt>
                <c:pt idx="232">
                  <c:v>44550</c:v>
                </c:pt>
                <c:pt idx="233">
                  <c:v>44551</c:v>
                </c:pt>
                <c:pt idx="234">
                  <c:v>44552</c:v>
                </c:pt>
                <c:pt idx="235">
                  <c:v>44553</c:v>
                </c:pt>
                <c:pt idx="236">
                  <c:v>44554</c:v>
                </c:pt>
                <c:pt idx="237">
                  <c:v>44557</c:v>
                </c:pt>
                <c:pt idx="238">
                  <c:v>44558</c:v>
                </c:pt>
                <c:pt idx="239">
                  <c:v>44559</c:v>
                </c:pt>
                <c:pt idx="240">
                  <c:v>44560</c:v>
                </c:pt>
              </c:numCache>
            </c:numRef>
          </c:cat>
          <c:val>
            <c:numRef>
              <c:f>Sheet1!$B$2:$B$242</c:f>
              <c:numCache>
                <c:formatCode>General</c:formatCode>
                <c:ptCount val="241"/>
                <c:pt idx="0">
                  <c:v>4587.99</c:v>
                </c:pt>
                <c:pt idx="1">
                  <c:v>4600.1899999999996</c:v>
                </c:pt>
                <c:pt idx="2">
                  <c:v>4636.6099999999997</c:v>
                </c:pt>
                <c:pt idx="3">
                  <c:v>4635.08</c:v>
                </c:pt>
                <c:pt idx="4">
                  <c:v>4561.49</c:v>
                </c:pt>
                <c:pt idx="5">
                  <c:v>4642.6499999999996</c:v>
                </c:pt>
                <c:pt idx="6">
                  <c:v>4639.57</c:v>
                </c:pt>
                <c:pt idx="7">
                  <c:v>4580.3500000000004</c:v>
                </c:pt>
                <c:pt idx="8">
                  <c:v>4561.5</c:v>
                </c:pt>
                <c:pt idx="9">
                  <c:v>4616.8500000000004</c:v>
                </c:pt>
                <c:pt idx="10">
                  <c:v>4561.46</c:v>
                </c:pt>
                <c:pt idx="11">
                  <c:v>4602.07</c:v>
                </c:pt>
                <c:pt idx="12">
                  <c:v>4673.34</c:v>
                </c:pt>
                <c:pt idx="13">
                  <c:v>4659.8900000000003</c:v>
                </c:pt>
                <c:pt idx="14">
                  <c:v>4675.34</c:v>
                </c:pt>
                <c:pt idx="15">
                  <c:v>4600.08</c:v>
                </c:pt>
                <c:pt idx="16">
                  <c:v>4614.97</c:v>
                </c:pt>
                <c:pt idx="17">
                  <c:v>4509.96</c:v>
                </c:pt>
                <c:pt idx="18">
                  <c:v>4468.59</c:v>
                </c:pt>
                <c:pt idx="19">
                  <c:v>4497.17</c:v>
                </c:pt>
                <c:pt idx="20">
                  <c:v>4554.7299999999996</c:v>
                </c:pt>
                <c:pt idx="21">
                  <c:v>4525.4399999999996</c:v>
                </c:pt>
                <c:pt idx="22">
                  <c:v>4474.17</c:v>
                </c:pt>
                <c:pt idx="23">
                  <c:v>4429.28</c:v>
                </c:pt>
                <c:pt idx="24">
                  <c:v>4492.83</c:v>
                </c:pt>
                <c:pt idx="25">
                  <c:v>4610.9799999999996</c:v>
                </c:pt>
                <c:pt idx="26">
                  <c:v>4665.1400000000003</c:v>
                </c:pt>
                <c:pt idx="27">
                  <c:v>4726.32</c:v>
                </c:pt>
                <c:pt idx="28">
                  <c:v>4766.6499999999996</c:v>
                </c:pt>
                <c:pt idx="29">
                  <c:v>4724.38</c:v>
                </c:pt>
                <c:pt idx="30">
                  <c:v>4695.34</c:v>
                </c:pt>
                <c:pt idx="31">
                  <c:v>4600.8</c:v>
                </c:pt>
                <c:pt idx="32">
                  <c:v>4607.53</c:v>
                </c:pt>
                <c:pt idx="33">
                  <c:v>4495.76</c:v>
                </c:pt>
                <c:pt idx="34">
                  <c:v>4567.08</c:v>
                </c:pt>
                <c:pt idx="35">
                  <c:v>4516.4799999999996</c:v>
                </c:pt>
                <c:pt idx="36">
                  <c:v>4588.0200000000004</c:v>
                </c:pt>
                <c:pt idx="37">
                  <c:v>4482.45</c:v>
                </c:pt>
                <c:pt idx="38">
                  <c:v>4466.49</c:v>
                </c:pt>
                <c:pt idx="39">
                  <c:v>4353.6899999999996</c:v>
                </c:pt>
                <c:pt idx="40">
                  <c:v>4266.13</c:v>
                </c:pt>
                <c:pt idx="41">
                  <c:v>4259.92</c:v>
                </c:pt>
                <c:pt idx="42">
                  <c:v>4378.8599999999997</c:v>
                </c:pt>
                <c:pt idx="43">
                  <c:v>4405.7299999999996</c:v>
                </c:pt>
                <c:pt idx="44">
                  <c:v>4359.03</c:v>
                </c:pt>
                <c:pt idx="45">
                  <c:v>4381.45</c:v>
                </c:pt>
                <c:pt idx="46">
                  <c:v>4389.9399999999996</c:v>
                </c:pt>
                <c:pt idx="47">
                  <c:v>4420.5</c:v>
                </c:pt>
                <c:pt idx="48">
                  <c:v>4359.2</c:v>
                </c:pt>
                <c:pt idx="49">
                  <c:v>4415.66</c:v>
                </c:pt>
                <c:pt idx="50">
                  <c:v>4362.08</c:v>
                </c:pt>
                <c:pt idx="51">
                  <c:v>4277.78</c:v>
                </c:pt>
                <c:pt idx="52">
                  <c:v>4287.67</c:v>
                </c:pt>
                <c:pt idx="53">
                  <c:v>4364.4799999999996</c:v>
                </c:pt>
                <c:pt idx="54">
                  <c:v>4379.3599999999997</c:v>
                </c:pt>
                <c:pt idx="55">
                  <c:v>4404.91</c:v>
                </c:pt>
                <c:pt idx="56">
                  <c:v>4385.22</c:v>
                </c:pt>
                <c:pt idx="57">
                  <c:v>4420.4799999999996</c:v>
                </c:pt>
                <c:pt idx="58">
                  <c:v>4436.88</c:v>
                </c:pt>
                <c:pt idx="59">
                  <c:v>4444.88</c:v>
                </c:pt>
                <c:pt idx="60">
                  <c:v>4455.33</c:v>
                </c:pt>
                <c:pt idx="61">
                  <c:v>4459.63</c:v>
                </c:pt>
                <c:pt idx="62">
                  <c:v>4427.28</c:v>
                </c:pt>
                <c:pt idx="63">
                  <c:v>4353.1899999999996</c:v>
                </c:pt>
                <c:pt idx="64">
                  <c:v>4332.2</c:v>
                </c:pt>
                <c:pt idx="65">
                  <c:v>4372.26</c:v>
                </c:pt>
                <c:pt idx="66">
                  <c:v>4365.66</c:v>
                </c:pt>
                <c:pt idx="67">
                  <c:v>4398.55</c:v>
                </c:pt>
                <c:pt idx="68">
                  <c:v>4473.04</c:v>
                </c:pt>
                <c:pt idx="69">
                  <c:v>4467.08</c:v>
                </c:pt>
                <c:pt idx="70">
                  <c:v>4467.72</c:v>
                </c:pt>
                <c:pt idx="71">
                  <c:v>4474.3500000000004</c:v>
                </c:pt>
                <c:pt idx="72">
                  <c:v>4479.6099999999997</c:v>
                </c:pt>
                <c:pt idx="73">
                  <c:v>4449.32</c:v>
                </c:pt>
                <c:pt idx="74">
                  <c:v>4450.53</c:v>
                </c:pt>
                <c:pt idx="75">
                  <c:v>4486.3500000000004</c:v>
                </c:pt>
                <c:pt idx="76">
                  <c:v>4502.25</c:v>
                </c:pt>
                <c:pt idx="77">
                  <c:v>4460.1499999999996</c:v>
                </c:pt>
                <c:pt idx="78">
                  <c:v>4471.18</c:v>
                </c:pt>
                <c:pt idx="79">
                  <c:v>4457.0600000000004</c:v>
                </c:pt>
                <c:pt idx="80">
                  <c:v>4475.8900000000003</c:v>
                </c:pt>
                <c:pt idx="81">
                  <c:v>4463.9399999999996</c:v>
                </c:pt>
                <c:pt idx="82">
                  <c:v>4486.87</c:v>
                </c:pt>
                <c:pt idx="83">
                  <c:v>4437.8900000000003</c:v>
                </c:pt>
                <c:pt idx="84">
                  <c:v>4507.2299999999996</c:v>
                </c:pt>
                <c:pt idx="85">
                  <c:v>4554.08</c:v>
                </c:pt>
                <c:pt idx="86">
                  <c:v>4570.6499999999996</c:v>
                </c:pt>
                <c:pt idx="87">
                  <c:v>4549.2299999999996</c:v>
                </c:pt>
                <c:pt idx="88">
                  <c:v>4533.6000000000004</c:v>
                </c:pt>
                <c:pt idx="89">
                  <c:v>4511.9799999999996</c:v>
                </c:pt>
                <c:pt idx="90">
                  <c:v>4525.01</c:v>
                </c:pt>
                <c:pt idx="91">
                  <c:v>4605.63</c:v>
                </c:pt>
                <c:pt idx="92">
                  <c:v>4617.1499999999996</c:v>
                </c:pt>
                <c:pt idx="93">
                  <c:v>4636.83</c:v>
                </c:pt>
                <c:pt idx="94">
                  <c:v>4630.2700000000004</c:v>
                </c:pt>
                <c:pt idx="95">
                  <c:v>4663.82</c:v>
                </c:pt>
                <c:pt idx="96">
                  <c:v>4671.71</c:v>
                </c:pt>
                <c:pt idx="97">
                  <c:v>4625.78</c:v>
                </c:pt>
                <c:pt idx="98">
                  <c:v>4615.51</c:v>
                </c:pt>
                <c:pt idx="99">
                  <c:v>4625.12</c:v>
                </c:pt>
                <c:pt idx="100">
                  <c:v>4650.2700000000004</c:v>
                </c:pt>
                <c:pt idx="101">
                  <c:v>4617.68</c:v>
                </c:pt>
                <c:pt idx="102">
                  <c:v>4628.8</c:v>
                </c:pt>
                <c:pt idx="103">
                  <c:v>4663.7299999999996</c:v>
                </c:pt>
                <c:pt idx="104">
                  <c:v>4622.91</c:v>
                </c:pt>
                <c:pt idx="105">
                  <c:v>4572.1499999999996</c:v>
                </c:pt>
                <c:pt idx="106">
                  <c:v>4519.57</c:v>
                </c:pt>
                <c:pt idx="107">
                  <c:v>4557.05</c:v>
                </c:pt>
                <c:pt idx="108">
                  <c:v>4576.6899999999996</c:v>
                </c:pt>
                <c:pt idx="109">
                  <c:v>4592.93</c:v>
                </c:pt>
                <c:pt idx="110">
                  <c:v>4621.9399999999996</c:v>
                </c:pt>
                <c:pt idx="111">
                  <c:v>4644.4799999999996</c:v>
                </c:pt>
                <c:pt idx="112">
                  <c:v>4643.68</c:v>
                </c:pt>
                <c:pt idx="113">
                  <c:v>4705.5</c:v>
                </c:pt>
                <c:pt idx="114">
                  <c:v>4712.97</c:v>
                </c:pt>
                <c:pt idx="115">
                  <c:v>4675.6899999999996</c:v>
                </c:pt>
                <c:pt idx="116">
                  <c:v>4714.37</c:v>
                </c:pt>
                <c:pt idx="117">
                  <c:v>4680.68</c:v>
                </c:pt>
                <c:pt idx="118">
                  <c:v>4618.43</c:v>
                </c:pt>
                <c:pt idx="119">
                  <c:v>4643.6899999999996</c:v>
                </c:pt>
                <c:pt idx="120">
                  <c:v>4642.2299999999996</c:v>
                </c:pt>
                <c:pt idx="121">
                  <c:v>4689.92</c:v>
                </c:pt>
                <c:pt idx="122">
                  <c:v>4675.6000000000004</c:v>
                </c:pt>
                <c:pt idx="123">
                  <c:v>4682.45</c:v>
                </c:pt>
                <c:pt idx="124">
                  <c:v>4731.04</c:v>
                </c:pt>
                <c:pt idx="125">
                  <c:v>4751.3500000000004</c:v>
                </c:pt>
                <c:pt idx="126">
                  <c:v>4708.7299999999996</c:v>
                </c:pt>
                <c:pt idx="127">
                  <c:v>4753.37</c:v>
                </c:pt>
                <c:pt idx="128">
                  <c:v>4731.13</c:v>
                </c:pt>
                <c:pt idx="129">
                  <c:v>4725.43</c:v>
                </c:pt>
                <c:pt idx="130">
                  <c:v>4727.43</c:v>
                </c:pt>
                <c:pt idx="131">
                  <c:v>4783.3500000000004</c:v>
                </c:pt>
                <c:pt idx="132">
                  <c:v>4799.83</c:v>
                </c:pt>
                <c:pt idx="133">
                  <c:v>4780.59</c:v>
                </c:pt>
                <c:pt idx="134">
                  <c:v>4693.21</c:v>
                </c:pt>
                <c:pt idx="135">
                  <c:v>4560.6899999999996</c:v>
                </c:pt>
                <c:pt idx="136">
                  <c:v>4513.1899999999996</c:v>
                </c:pt>
                <c:pt idx="137">
                  <c:v>4612.1000000000004</c:v>
                </c:pt>
                <c:pt idx="138">
                  <c:v>4612.1400000000003</c:v>
                </c:pt>
                <c:pt idx="139">
                  <c:v>4705.28</c:v>
                </c:pt>
                <c:pt idx="140">
                  <c:v>4662.46</c:v>
                </c:pt>
                <c:pt idx="141">
                  <c:v>4722.9399999999996</c:v>
                </c:pt>
                <c:pt idx="142">
                  <c:v>4704.1099999999997</c:v>
                </c:pt>
                <c:pt idx="143">
                  <c:v>4710.32</c:v>
                </c:pt>
                <c:pt idx="144">
                  <c:v>4754.1899999999996</c:v>
                </c:pt>
                <c:pt idx="145">
                  <c:v>4790.2</c:v>
                </c:pt>
                <c:pt idx="146">
                  <c:v>4809.17</c:v>
                </c:pt>
                <c:pt idx="147">
                  <c:v>4816.51</c:v>
                </c:pt>
                <c:pt idx="148">
                  <c:v>4802.96</c:v>
                </c:pt>
                <c:pt idx="149">
                  <c:v>4791.22</c:v>
                </c:pt>
                <c:pt idx="150">
                  <c:v>4703.78</c:v>
                </c:pt>
                <c:pt idx="151">
                  <c:v>4764.67</c:v>
                </c:pt>
                <c:pt idx="152">
                  <c:v>4754.76</c:v>
                </c:pt>
                <c:pt idx="153">
                  <c:v>4716.41</c:v>
                </c:pt>
                <c:pt idx="154">
                  <c:v>4789.47</c:v>
                </c:pt>
                <c:pt idx="155">
                  <c:v>4835.43</c:v>
                </c:pt>
                <c:pt idx="156">
                  <c:v>4872.55</c:v>
                </c:pt>
                <c:pt idx="157">
                  <c:v>4833.7</c:v>
                </c:pt>
                <c:pt idx="158">
                  <c:v>4859.4799999999996</c:v>
                </c:pt>
                <c:pt idx="159">
                  <c:v>4881.43</c:v>
                </c:pt>
                <c:pt idx="160">
                  <c:v>4935.5200000000004</c:v>
                </c:pt>
                <c:pt idx="161">
                  <c:v>4936.26</c:v>
                </c:pt>
                <c:pt idx="162">
                  <c:v>5010.3100000000004</c:v>
                </c:pt>
                <c:pt idx="163">
                  <c:v>4953.17</c:v>
                </c:pt>
                <c:pt idx="164">
                  <c:v>5015.05</c:v>
                </c:pt>
                <c:pt idx="165">
                  <c:v>5110.68</c:v>
                </c:pt>
                <c:pt idx="166">
                  <c:v>5116.71</c:v>
                </c:pt>
                <c:pt idx="167">
                  <c:v>5154.3900000000003</c:v>
                </c:pt>
                <c:pt idx="168">
                  <c:v>5157.59</c:v>
                </c:pt>
                <c:pt idx="169">
                  <c:v>5173.71</c:v>
                </c:pt>
                <c:pt idx="170">
                  <c:v>5084.25</c:v>
                </c:pt>
                <c:pt idx="171">
                  <c:v>5083.6099999999997</c:v>
                </c:pt>
                <c:pt idx="172">
                  <c:v>4984.25</c:v>
                </c:pt>
                <c:pt idx="173">
                  <c:v>4980.53</c:v>
                </c:pt>
                <c:pt idx="174">
                  <c:v>5028.18</c:v>
                </c:pt>
                <c:pt idx="175">
                  <c:v>5061.3500000000004</c:v>
                </c:pt>
                <c:pt idx="176">
                  <c:v>4990.07</c:v>
                </c:pt>
                <c:pt idx="177">
                  <c:v>4875.46</c:v>
                </c:pt>
                <c:pt idx="178">
                  <c:v>4899.6499999999996</c:v>
                </c:pt>
                <c:pt idx="179">
                  <c:v>4790.97</c:v>
                </c:pt>
                <c:pt idx="180">
                  <c:v>4847.54</c:v>
                </c:pt>
                <c:pt idx="181">
                  <c:v>4848.22</c:v>
                </c:pt>
                <c:pt idx="182">
                  <c:v>4834.95</c:v>
                </c:pt>
                <c:pt idx="183">
                  <c:v>4752.6099999999997</c:v>
                </c:pt>
                <c:pt idx="184">
                  <c:v>4782.2700000000004</c:v>
                </c:pt>
                <c:pt idx="185">
                  <c:v>4785.82</c:v>
                </c:pt>
                <c:pt idx="186">
                  <c:v>4797.28</c:v>
                </c:pt>
                <c:pt idx="187">
                  <c:v>4822.18</c:v>
                </c:pt>
                <c:pt idx="188">
                  <c:v>4861.53</c:v>
                </c:pt>
                <c:pt idx="189">
                  <c:v>4850.71</c:v>
                </c:pt>
                <c:pt idx="190">
                  <c:v>4853.59</c:v>
                </c:pt>
                <c:pt idx="191">
                  <c:v>4811.6400000000003</c:v>
                </c:pt>
                <c:pt idx="192">
                  <c:v>4872.03</c:v>
                </c:pt>
                <c:pt idx="193">
                  <c:v>4874.5</c:v>
                </c:pt>
                <c:pt idx="194">
                  <c:v>4834.2</c:v>
                </c:pt>
                <c:pt idx="195">
                  <c:v>4761.6000000000004</c:v>
                </c:pt>
                <c:pt idx="196">
                  <c:v>4810.7700000000004</c:v>
                </c:pt>
                <c:pt idx="197">
                  <c:v>4806.88</c:v>
                </c:pt>
                <c:pt idx="198">
                  <c:v>4762.16</c:v>
                </c:pt>
                <c:pt idx="199">
                  <c:v>4766.7700000000004</c:v>
                </c:pt>
                <c:pt idx="200">
                  <c:v>4802.1000000000004</c:v>
                </c:pt>
                <c:pt idx="201">
                  <c:v>4733.53</c:v>
                </c:pt>
                <c:pt idx="202">
                  <c:v>4754.88</c:v>
                </c:pt>
                <c:pt idx="203">
                  <c:v>4777.13</c:v>
                </c:pt>
                <c:pt idx="204">
                  <c:v>4747.3</c:v>
                </c:pt>
                <c:pt idx="205">
                  <c:v>4793.9799999999996</c:v>
                </c:pt>
                <c:pt idx="206">
                  <c:v>4803.87</c:v>
                </c:pt>
                <c:pt idx="207">
                  <c:v>4776.2700000000004</c:v>
                </c:pt>
                <c:pt idx="208">
                  <c:v>4751.62</c:v>
                </c:pt>
                <c:pt idx="209">
                  <c:v>4783.92</c:v>
                </c:pt>
                <c:pt idx="210">
                  <c:v>4771.3900000000003</c:v>
                </c:pt>
                <c:pt idx="211">
                  <c:v>4822.5600000000004</c:v>
                </c:pt>
                <c:pt idx="212">
                  <c:v>4864.55</c:v>
                </c:pt>
                <c:pt idx="213">
                  <c:v>4870.3900000000003</c:v>
                </c:pt>
                <c:pt idx="214">
                  <c:v>4861.3900000000003</c:v>
                </c:pt>
                <c:pt idx="215">
                  <c:v>4859.43</c:v>
                </c:pt>
                <c:pt idx="216">
                  <c:v>4838.3500000000004</c:v>
                </c:pt>
                <c:pt idx="217">
                  <c:v>4834.4799999999996</c:v>
                </c:pt>
                <c:pt idx="218">
                  <c:v>4847.16</c:v>
                </c:pt>
                <c:pt idx="219">
                  <c:v>4854.9799999999996</c:v>
                </c:pt>
                <c:pt idx="220">
                  <c:v>4855.93</c:v>
                </c:pt>
                <c:pt idx="221">
                  <c:v>4903.82</c:v>
                </c:pt>
                <c:pt idx="222">
                  <c:v>4876.8999999999996</c:v>
                </c:pt>
                <c:pt idx="223">
                  <c:v>4888.66</c:v>
                </c:pt>
                <c:pt idx="224">
                  <c:v>4941.12</c:v>
                </c:pt>
                <c:pt idx="225">
                  <c:v>4971.6400000000003</c:v>
                </c:pt>
                <c:pt idx="226">
                  <c:v>4945.1000000000004</c:v>
                </c:pt>
                <c:pt idx="227">
                  <c:v>4969.12</c:v>
                </c:pt>
                <c:pt idx="228">
                  <c:v>4922.09</c:v>
                </c:pt>
                <c:pt idx="229">
                  <c:v>4908.68</c:v>
                </c:pt>
                <c:pt idx="230">
                  <c:v>4954.95</c:v>
                </c:pt>
                <c:pt idx="231">
                  <c:v>4900.1000000000004</c:v>
                </c:pt>
                <c:pt idx="232">
                  <c:v>4819.8500000000004</c:v>
                </c:pt>
                <c:pt idx="233">
                  <c:v>4867.2</c:v>
                </c:pt>
                <c:pt idx="234">
                  <c:v>4864.8500000000004</c:v>
                </c:pt>
                <c:pt idx="235">
                  <c:v>4894.01</c:v>
                </c:pt>
                <c:pt idx="236">
                  <c:v>4843.8100000000004</c:v>
                </c:pt>
                <c:pt idx="237">
                  <c:v>4841.29</c:v>
                </c:pt>
                <c:pt idx="238">
                  <c:v>4859.3</c:v>
                </c:pt>
                <c:pt idx="239">
                  <c:v>4833.2</c:v>
                </c:pt>
                <c:pt idx="240">
                  <c:v>4866.1899999999996</c:v>
                </c:pt>
              </c:numCache>
            </c:numRef>
          </c:val>
          <c:smooth val="0"/>
          <c:extLst>
            <c:ext xmlns:c16="http://schemas.microsoft.com/office/drawing/2014/chart" uri="{C3380CC4-5D6E-409C-BE32-E72D297353CC}">
              <c16:uniqueId val="{00000000-3520-44DF-BD3D-B6A860065A47}"/>
            </c:ext>
          </c:extLst>
        </c:ser>
        <c:ser>
          <c:idx val="1"/>
          <c:order val="1"/>
          <c:tx>
            <c:strRef>
              <c:f>Sheet1!$C$1</c:f>
              <c:strCache>
                <c:ptCount val="1"/>
                <c:pt idx="0">
                  <c:v>CSI300</c:v>
                </c:pt>
              </c:strCache>
            </c:strRef>
          </c:tx>
          <c:spPr>
            <a:ln w="12700" cap="rnd">
              <a:solidFill>
                <a:schemeClr val="bg2">
                  <a:lumMod val="50000"/>
                </a:schemeClr>
              </a:solidFill>
              <a:round/>
            </a:ln>
            <a:effectLst/>
          </c:spPr>
          <c:marker>
            <c:symbol val="none"/>
          </c:marker>
          <c:cat>
            <c:numRef>
              <c:f>Sheet1!$A$2:$A$242</c:f>
              <c:numCache>
                <c:formatCode>m/d/yyyy</c:formatCode>
                <c:ptCount val="241"/>
                <c:pt idx="0">
                  <c:v>44201</c:v>
                </c:pt>
                <c:pt idx="1">
                  <c:v>44202</c:v>
                </c:pt>
                <c:pt idx="2">
                  <c:v>44203</c:v>
                </c:pt>
                <c:pt idx="3">
                  <c:v>44204</c:v>
                </c:pt>
                <c:pt idx="4">
                  <c:v>44207</c:v>
                </c:pt>
                <c:pt idx="5">
                  <c:v>44208</c:v>
                </c:pt>
                <c:pt idx="6">
                  <c:v>44209</c:v>
                </c:pt>
                <c:pt idx="7">
                  <c:v>44210</c:v>
                </c:pt>
                <c:pt idx="8">
                  <c:v>44211</c:v>
                </c:pt>
                <c:pt idx="9">
                  <c:v>44214</c:v>
                </c:pt>
                <c:pt idx="10">
                  <c:v>44215</c:v>
                </c:pt>
                <c:pt idx="11">
                  <c:v>44216</c:v>
                </c:pt>
                <c:pt idx="12">
                  <c:v>44217</c:v>
                </c:pt>
                <c:pt idx="13">
                  <c:v>44218</c:v>
                </c:pt>
                <c:pt idx="14">
                  <c:v>44221</c:v>
                </c:pt>
                <c:pt idx="15">
                  <c:v>44222</c:v>
                </c:pt>
                <c:pt idx="16">
                  <c:v>44223</c:v>
                </c:pt>
                <c:pt idx="17">
                  <c:v>44224</c:v>
                </c:pt>
                <c:pt idx="18">
                  <c:v>44225</c:v>
                </c:pt>
                <c:pt idx="19">
                  <c:v>44228</c:v>
                </c:pt>
                <c:pt idx="20">
                  <c:v>44229</c:v>
                </c:pt>
                <c:pt idx="21">
                  <c:v>44230</c:v>
                </c:pt>
                <c:pt idx="22">
                  <c:v>44231</c:v>
                </c:pt>
                <c:pt idx="23">
                  <c:v>44232</c:v>
                </c:pt>
                <c:pt idx="24">
                  <c:v>44235</c:v>
                </c:pt>
                <c:pt idx="25">
                  <c:v>44236</c:v>
                </c:pt>
                <c:pt idx="26">
                  <c:v>44237</c:v>
                </c:pt>
                <c:pt idx="27">
                  <c:v>44245</c:v>
                </c:pt>
                <c:pt idx="28">
                  <c:v>44246</c:v>
                </c:pt>
                <c:pt idx="29">
                  <c:v>44249</c:v>
                </c:pt>
                <c:pt idx="30">
                  <c:v>44250</c:v>
                </c:pt>
                <c:pt idx="31">
                  <c:v>44251</c:v>
                </c:pt>
                <c:pt idx="32">
                  <c:v>44252</c:v>
                </c:pt>
                <c:pt idx="33">
                  <c:v>44253</c:v>
                </c:pt>
                <c:pt idx="34">
                  <c:v>44256</c:v>
                </c:pt>
                <c:pt idx="35">
                  <c:v>44257</c:v>
                </c:pt>
                <c:pt idx="36">
                  <c:v>44258</c:v>
                </c:pt>
                <c:pt idx="37">
                  <c:v>44259</c:v>
                </c:pt>
                <c:pt idx="38">
                  <c:v>44260</c:v>
                </c:pt>
                <c:pt idx="39">
                  <c:v>44263</c:v>
                </c:pt>
                <c:pt idx="40">
                  <c:v>44264</c:v>
                </c:pt>
                <c:pt idx="41">
                  <c:v>44265</c:v>
                </c:pt>
                <c:pt idx="42">
                  <c:v>44266</c:v>
                </c:pt>
                <c:pt idx="43">
                  <c:v>44267</c:v>
                </c:pt>
                <c:pt idx="44">
                  <c:v>44270</c:v>
                </c:pt>
                <c:pt idx="45">
                  <c:v>44271</c:v>
                </c:pt>
                <c:pt idx="46">
                  <c:v>44272</c:v>
                </c:pt>
                <c:pt idx="47">
                  <c:v>44273</c:v>
                </c:pt>
                <c:pt idx="48">
                  <c:v>44274</c:v>
                </c:pt>
                <c:pt idx="49">
                  <c:v>44277</c:v>
                </c:pt>
                <c:pt idx="50">
                  <c:v>44278</c:v>
                </c:pt>
                <c:pt idx="51">
                  <c:v>44279</c:v>
                </c:pt>
                <c:pt idx="52">
                  <c:v>44280</c:v>
                </c:pt>
                <c:pt idx="53">
                  <c:v>44281</c:v>
                </c:pt>
                <c:pt idx="54">
                  <c:v>44284</c:v>
                </c:pt>
                <c:pt idx="55">
                  <c:v>44285</c:v>
                </c:pt>
                <c:pt idx="56">
                  <c:v>44286</c:v>
                </c:pt>
                <c:pt idx="57">
                  <c:v>44287</c:v>
                </c:pt>
                <c:pt idx="58">
                  <c:v>44288</c:v>
                </c:pt>
                <c:pt idx="59">
                  <c:v>44292</c:v>
                </c:pt>
                <c:pt idx="60">
                  <c:v>44293</c:v>
                </c:pt>
                <c:pt idx="61">
                  <c:v>44294</c:v>
                </c:pt>
                <c:pt idx="62">
                  <c:v>44295</c:v>
                </c:pt>
                <c:pt idx="63">
                  <c:v>44298</c:v>
                </c:pt>
                <c:pt idx="64">
                  <c:v>44299</c:v>
                </c:pt>
                <c:pt idx="65">
                  <c:v>44300</c:v>
                </c:pt>
                <c:pt idx="66">
                  <c:v>44301</c:v>
                </c:pt>
                <c:pt idx="67">
                  <c:v>44302</c:v>
                </c:pt>
                <c:pt idx="68">
                  <c:v>44305</c:v>
                </c:pt>
                <c:pt idx="69">
                  <c:v>44306</c:v>
                </c:pt>
                <c:pt idx="70">
                  <c:v>44307</c:v>
                </c:pt>
                <c:pt idx="71">
                  <c:v>44308</c:v>
                </c:pt>
                <c:pt idx="72">
                  <c:v>44309</c:v>
                </c:pt>
                <c:pt idx="73">
                  <c:v>44312</c:v>
                </c:pt>
                <c:pt idx="74">
                  <c:v>44313</c:v>
                </c:pt>
                <c:pt idx="75">
                  <c:v>44314</c:v>
                </c:pt>
                <c:pt idx="76">
                  <c:v>44315</c:v>
                </c:pt>
                <c:pt idx="77">
                  <c:v>44316</c:v>
                </c:pt>
                <c:pt idx="78">
                  <c:v>44322</c:v>
                </c:pt>
                <c:pt idx="79">
                  <c:v>44323</c:v>
                </c:pt>
                <c:pt idx="80">
                  <c:v>44326</c:v>
                </c:pt>
                <c:pt idx="81">
                  <c:v>44327</c:v>
                </c:pt>
                <c:pt idx="82">
                  <c:v>44328</c:v>
                </c:pt>
                <c:pt idx="83">
                  <c:v>44329</c:v>
                </c:pt>
                <c:pt idx="84">
                  <c:v>44330</c:v>
                </c:pt>
                <c:pt idx="85">
                  <c:v>44333</c:v>
                </c:pt>
                <c:pt idx="86">
                  <c:v>44334</c:v>
                </c:pt>
                <c:pt idx="87">
                  <c:v>44335</c:v>
                </c:pt>
                <c:pt idx="88">
                  <c:v>44336</c:v>
                </c:pt>
                <c:pt idx="89">
                  <c:v>44337</c:v>
                </c:pt>
                <c:pt idx="90">
                  <c:v>44340</c:v>
                </c:pt>
                <c:pt idx="91">
                  <c:v>44341</c:v>
                </c:pt>
                <c:pt idx="92">
                  <c:v>44342</c:v>
                </c:pt>
                <c:pt idx="93">
                  <c:v>44343</c:v>
                </c:pt>
                <c:pt idx="94">
                  <c:v>44344</c:v>
                </c:pt>
                <c:pt idx="95">
                  <c:v>44347</c:v>
                </c:pt>
                <c:pt idx="96">
                  <c:v>44348</c:v>
                </c:pt>
                <c:pt idx="97">
                  <c:v>44349</c:v>
                </c:pt>
                <c:pt idx="98">
                  <c:v>44350</c:v>
                </c:pt>
                <c:pt idx="99">
                  <c:v>44351</c:v>
                </c:pt>
                <c:pt idx="100">
                  <c:v>44354</c:v>
                </c:pt>
                <c:pt idx="101">
                  <c:v>44355</c:v>
                </c:pt>
                <c:pt idx="102">
                  <c:v>44356</c:v>
                </c:pt>
                <c:pt idx="103">
                  <c:v>44357</c:v>
                </c:pt>
                <c:pt idx="104">
                  <c:v>44358</c:v>
                </c:pt>
                <c:pt idx="105">
                  <c:v>44362</c:v>
                </c:pt>
                <c:pt idx="106">
                  <c:v>44363</c:v>
                </c:pt>
                <c:pt idx="107">
                  <c:v>44364</c:v>
                </c:pt>
                <c:pt idx="108">
                  <c:v>44365</c:v>
                </c:pt>
                <c:pt idx="109">
                  <c:v>44368</c:v>
                </c:pt>
                <c:pt idx="110">
                  <c:v>44369</c:v>
                </c:pt>
                <c:pt idx="111">
                  <c:v>44370</c:v>
                </c:pt>
                <c:pt idx="112">
                  <c:v>44371</c:v>
                </c:pt>
                <c:pt idx="113">
                  <c:v>44372</c:v>
                </c:pt>
                <c:pt idx="114">
                  <c:v>44375</c:v>
                </c:pt>
                <c:pt idx="115">
                  <c:v>44376</c:v>
                </c:pt>
                <c:pt idx="116">
                  <c:v>44377</c:v>
                </c:pt>
                <c:pt idx="117">
                  <c:v>44378</c:v>
                </c:pt>
                <c:pt idx="118">
                  <c:v>44379</c:v>
                </c:pt>
                <c:pt idx="119">
                  <c:v>44382</c:v>
                </c:pt>
                <c:pt idx="120">
                  <c:v>44383</c:v>
                </c:pt>
                <c:pt idx="121">
                  <c:v>44384</c:v>
                </c:pt>
                <c:pt idx="122">
                  <c:v>44385</c:v>
                </c:pt>
                <c:pt idx="123">
                  <c:v>44386</c:v>
                </c:pt>
                <c:pt idx="124">
                  <c:v>44389</c:v>
                </c:pt>
                <c:pt idx="125">
                  <c:v>44390</c:v>
                </c:pt>
                <c:pt idx="126">
                  <c:v>44391</c:v>
                </c:pt>
                <c:pt idx="127">
                  <c:v>44392</c:v>
                </c:pt>
                <c:pt idx="128">
                  <c:v>44393</c:v>
                </c:pt>
                <c:pt idx="129">
                  <c:v>44396</c:v>
                </c:pt>
                <c:pt idx="130">
                  <c:v>44397</c:v>
                </c:pt>
                <c:pt idx="131">
                  <c:v>44398</c:v>
                </c:pt>
                <c:pt idx="132">
                  <c:v>44399</c:v>
                </c:pt>
                <c:pt idx="133">
                  <c:v>44400</c:v>
                </c:pt>
                <c:pt idx="134">
                  <c:v>44403</c:v>
                </c:pt>
                <c:pt idx="135">
                  <c:v>44404</c:v>
                </c:pt>
                <c:pt idx="136">
                  <c:v>44405</c:v>
                </c:pt>
                <c:pt idx="137">
                  <c:v>44406</c:v>
                </c:pt>
                <c:pt idx="138">
                  <c:v>44407</c:v>
                </c:pt>
                <c:pt idx="139">
                  <c:v>44410</c:v>
                </c:pt>
                <c:pt idx="140">
                  <c:v>44411</c:v>
                </c:pt>
                <c:pt idx="141">
                  <c:v>44412</c:v>
                </c:pt>
                <c:pt idx="142">
                  <c:v>44413</c:v>
                </c:pt>
                <c:pt idx="143">
                  <c:v>44414</c:v>
                </c:pt>
                <c:pt idx="144">
                  <c:v>44417</c:v>
                </c:pt>
                <c:pt idx="145">
                  <c:v>44418</c:v>
                </c:pt>
                <c:pt idx="146">
                  <c:v>44419</c:v>
                </c:pt>
                <c:pt idx="147">
                  <c:v>44420</c:v>
                </c:pt>
                <c:pt idx="148">
                  <c:v>44421</c:v>
                </c:pt>
                <c:pt idx="149">
                  <c:v>44424</c:v>
                </c:pt>
                <c:pt idx="150">
                  <c:v>44425</c:v>
                </c:pt>
                <c:pt idx="151">
                  <c:v>44426</c:v>
                </c:pt>
                <c:pt idx="152">
                  <c:v>44427</c:v>
                </c:pt>
                <c:pt idx="153">
                  <c:v>44428</c:v>
                </c:pt>
                <c:pt idx="154">
                  <c:v>44431</c:v>
                </c:pt>
                <c:pt idx="155">
                  <c:v>44432</c:v>
                </c:pt>
                <c:pt idx="156">
                  <c:v>44433</c:v>
                </c:pt>
                <c:pt idx="157">
                  <c:v>44434</c:v>
                </c:pt>
                <c:pt idx="158">
                  <c:v>44435</c:v>
                </c:pt>
                <c:pt idx="159">
                  <c:v>44438</c:v>
                </c:pt>
                <c:pt idx="160">
                  <c:v>44439</c:v>
                </c:pt>
                <c:pt idx="161">
                  <c:v>44440</c:v>
                </c:pt>
                <c:pt idx="162">
                  <c:v>44441</c:v>
                </c:pt>
                <c:pt idx="163">
                  <c:v>44442</c:v>
                </c:pt>
                <c:pt idx="164">
                  <c:v>44445</c:v>
                </c:pt>
                <c:pt idx="165">
                  <c:v>44446</c:v>
                </c:pt>
                <c:pt idx="166">
                  <c:v>44447</c:v>
                </c:pt>
                <c:pt idx="167">
                  <c:v>44448</c:v>
                </c:pt>
                <c:pt idx="168">
                  <c:v>44449</c:v>
                </c:pt>
                <c:pt idx="169">
                  <c:v>44452</c:v>
                </c:pt>
                <c:pt idx="170">
                  <c:v>44453</c:v>
                </c:pt>
                <c:pt idx="171">
                  <c:v>44454</c:v>
                </c:pt>
                <c:pt idx="172">
                  <c:v>44455</c:v>
                </c:pt>
                <c:pt idx="173">
                  <c:v>44456</c:v>
                </c:pt>
                <c:pt idx="174">
                  <c:v>44461</c:v>
                </c:pt>
                <c:pt idx="175">
                  <c:v>44462</c:v>
                </c:pt>
                <c:pt idx="176">
                  <c:v>44463</c:v>
                </c:pt>
                <c:pt idx="177">
                  <c:v>44466</c:v>
                </c:pt>
                <c:pt idx="178">
                  <c:v>44467</c:v>
                </c:pt>
                <c:pt idx="179">
                  <c:v>44468</c:v>
                </c:pt>
                <c:pt idx="180">
                  <c:v>44469</c:v>
                </c:pt>
                <c:pt idx="181">
                  <c:v>44477</c:v>
                </c:pt>
                <c:pt idx="182">
                  <c:v>44480</c:v>
                </c:pt>
                <c:pt idx="183">
                  <c:v>44481</c:v>
                </c:pt>
                <c:pt idx="184">
                  <c:v>44482</c:v>
                </c:pt>
                <c:pt idx="185">
                  <c:v>44483</c:v>
                </c:pt>
                <c:pt idx="186">
                  <c:v>44484</c:v>
                </c:pt>
                <c:pt idx="187">
                  <c:v>44487</c:v>
                </c:pt>
                <c:pt idx="188">
                  <c:v>44488</c:v>
                </c:pt>
                <c:pt idx="189">
                  <c:v>44489</c:v>
                </c:pt>
                <c:pt idx="190">
                  <c:v>44490</c:v>
                </c:pt>
                <c:pt idx="191">
                  <c:v>44491</c:v>
                </c:pt>
                <c:pt idx="192">
                  <c:v>44494</c:v>
                </c:pt>
                <c:pt idx="193">
                  <c:v>44495</c:v>
                </c:pt>
                <c:pt idx="194">
                  <c:v>44496</c:v>
                </c:pt>
                <c:pt idx="195">
                  <c:v>44497</c:v>
                </c:pt>
                <c:pt idx="196">
                  <c:v>44498</c:v>
                </c:pt>
                <c:pt idx="197">
                  <c:v>44501</c:v>
                </c:pt>
                <c:pt idx="198">
                  <c:v>44502</c:v>
                </c:pt>
                <c:pt idx="199">
                  <c:v>44503</c:v>
                </c:pt>
                <c:pt idx="200">
                  <c:v>44504</c:v>
                </c:pt>
                <c:pt idx="201">
                  <c:v>44505</c:v>
                </c:pt>
                <c:pt idx="202">
                  <c:v>44508</c:v>
                </c:pt>
                <c:pt idx="203">
                  <c:v>44509</c:v>
                </c:pt>
                <c:pt idx="204">
                  <c:v>44510</c:v>
                </c:pt>
                <c:pt idx="205">
                  <c:v>44511</c:v>
                </c:pt>
                <c:pt idx="206">
                  <c:v>44512</c:v>
                </c:pt>
                <c:pt idx="207">
                  <c:v>44515</c:v>
                </c:pt>
                <c:pt idx="208">
                  <c:v>44516</c:v>
                </c:pt>
                <c:pt idx="209">
                  <c:v>44517</c:v>
                </c:pt>
                <c:pt idx="210">
                  <c:v>44518</c:v>
                </c:pt>
                <c:pt idx="211">
                  <c:v>44519</c:v>
                </c:pt>
                <c:pt idx="212">
                  <c:v>44522</c:v>
                </c:pt>
                <c:pt idx="213">
                  <c:v>44523</c:v>
                </c:pt>
                <c:pt idx="214">
                  <c:v>44524</c:v>
                </c:pt>
                <c:pt idx="215">
                  <c:v>44525</c:v>
                </c:pt>
                <c:pt idx="216">
                  <c:v>44526</c:v>
                </c:pt>
                <c:pt idx="217">
                  <c:v>44529</c:v>
                </c:pt>
                <c:pt idx="218">
                  <c:v>44530</c:v>
                </c:pt>
                <c:pt idx="219">
                  <c:v>44531</c:v>
                </c:pt>
                <c:pt idx="220">
                  <c:v>44532</c:v>
                </c:pt>
                <c:pt idx="221">
                  <c:v>44533</c:v>
                </c:pt>
                <c:pt idx="222">
                  <c:v>44536</c:v>
                </c:pt>
                <c:pt idx="223">
                  <c:v>44537</c:v>
                </c:pt>
                <c:pt idx="224">
                  <c:v>44538</c:v>
                </c:pt>
                <c:pt idx="225">
                  <c:v>44539</c:v>
                </c:pt>
                <c:pt idx="226">
                  <c:v>44540</c:v>
                </c:pt>
                <c:pt idx="227">
                  <c:v>44543</c:v>
                </c:pt>
                <c:pt idx="228">
                  <c:v>44544</c:v>
                </c:pt>
                <c:pt idx="229">
                  <c:v>44545</c:v>
                </c:pt>
                <c:pt idx="230">
                  <c:v>44546</c:v>
                </c:pt>
                <c:pt idx="231">
                  <c:v>44547</c:v>
                </c:pt>
                <c:pt idx="232">
                  <c:v>44550</c:v>
                </c:pt>
                <c:pt idx="233">
                  <c:v>44551</c:v>
                </c:pt>
                <c:pt idx="234">
                  <c:v>44552</c:v>
                </c:pt>
                <c:pt idx="235">
                  <c:v>44553</c:v>
                </c:pt>
                <c:pt idx="236">
                  <c:v>44554</c:v>
                </c:pt>
                <c:pt idx="237">
                  <c:v>44557</c:v>
                </c:pt>
                <c:pt idx="238">
                  <c:v>44558</c:v>
                </c:pt>
                <c:pt idx="239">
                  <c:v>44559</c:v>
                </c:pt>
                <c:pt idx="240">
                  <c:v>44560</c:v>
                </c:pt>
              </c:numCache>
            </c:numRef>
          </c:cat>
          <c:val>
            <c:numRef>
              <c:f>Sheet1!$C$2:$C$242</c:f>
              <c:numCache>
                <c:formatCode>General</c:formatCode>
                <c:ptCount val="241"/>
                <c:pt idx="0">
                  <c:v>5368.5</c:v>
                </c:pt>
                <c:pt idx="1">
                  <c:v>5417.67</c:v>
                </c:pt>
                <c:pt idx="2">
                  <c:v>5513.66</c:v>
                </c:pt>
                <c:pt idx="3">
                  <c:v>5495.43</c:v>
                </c:pt>
                <c:pt idx="4">
                  <c:v>5441.16</c:v>
                </c:pt>
                <c:pt idx="5">
                  <c:v>5596.35</c:v>
                </c:pt>
                <c:pt idx="6">
                  <c:v>5577.97</c:v>
                </c:pt>
                <c:pt idx="7">
                  <c:v>5470.46</c:v>
                </c:pt>
                <c:pt idx="8">
                  <c:v>5458.08</c:v>
                </c:pt>
                <c:pt idx="9">
                  <c:v>5518.52</c:v>
                </c:pt>
                <c:pt idx="10">
                  <c:v>5437.52</c:v>
                </c:pt>
                <c:pt idx="11">
                  <c:v>5476.43</c:v>
                </c:pt>
                <c:pt idx="12">
                  <c:v>5564.97</c:v>
                </c:pt>
                <c:pt idx="13">
                  <c:v>5569.78</c:v>
                </c:pt>
                <c:pt idx="14">
                  <c:v>5625.92</c:v>
                </c:pt>
                <c:pt idx="15">
                  <c:v>5512.97</c:v>
                </c:pt>
                <c:pt idx="16">
                  <c:v>5528</c:v>
                </c:pt>
                <c:pt idx="17">
                  <c:v>5377.14</c:v>
                </c:pt>
                <c:pt idx="18">
                  <c:v>5351.96</c:v>
                </c:pt>
                <c:pt idx="19">
                  <c:v>5417.65</c:v>
                </c:pt>
                <c:pt idx="20">
                  <c:v>5501.09</c:v>
                </c:pt>
                <c:pt idx="21">
                  <c:v>5485.2</c:v>
                </c:pt>
                <c:pt idx="22">
                  <c:v>5473.95</c:v>
                </c:pt>
                <c:pt idx="23">
                  <c:v>5483.41</c:v>
                </c:pt>
                <c:pt idx="24">
                  <c:v>5564.56</c:v>
                </c:pt>
                <c:pt idx="25">
                  <c:v>5686.25</c:v>
                </c:pt>
                <c:pt idx="26">
                  <c:v>5807.72</c:v>
                </c:pt>
                <c:pt idx="27">
                  <c:v>5768.38</c:v>
                </c:pt>
                <c:pt idx="28">
                  <c:v>5778.84</c:v>
                </c:pt>
                <c:pt idx="29">
                  <c:v>5597.33</c:v>
                </c:pt>
                <c:pt idx="30">
                  <c:v>5579.67</c:v>
                </c:pt>
                <c:pt idx="31">
                  <c:v>5437.57</c:v>
                </c:pt>
                <c:pt idx="32">
                  <c:v>5469.56</c:v>
                </c:pt>
                <c:pt idx="33">
                  <c:v>5336.76</c:v>
                </c:pt>
                <c:pt idx="34">
                  <c:v>5418.78</c:v>
                </c:pt>
                <c:pt idx="35">
                  <c:v>5349.63</c:v>
                </c:pt>
                <c:pt idx="36">
                  <c:v>5452.21</c:v>
                </c:pt>
                <c:pt idx="37">
                  <c:v>5280.71</c:v>
                </c:pt>
                <c:pt idx="38">
                  <c:v>5262.8</c:v>
                </c:pt>
                <c:pt idx="39">
                  <c:v>5080.0200000000004</c:v>
                </c:pt>
                <c:pt idx="40">
                  <c:v>4971</c:v>
                </c:pt>
                <c:pt idx="41">
                  <c:v>5003.6099999999997</c:v>
                </c:pt>
                <c:pt idx="42">
                  <c:v>5128.22</c:v>
                </c:pt>
                <c:pt idx="43">
                  <c:v>5146.38</c:v>
                </c:pt>
                <c:pt idx="44">
                  <c:v>5035.54</c:v>
                </c:pt>
                <c:pt idx="45">
                  <c:v>5079.3599999999997</c:v>
                </c:pt>
                <c:pt idx="46">
                  <c:v>5100.8599999999997</c:v>
                </c:pt>
                <c:pt idx="47">
                  <c:v>5141.7700000000004</c:v>
                </c:pt>
                <c:pt idx="48">
                  <c:v>5007.09</c:v>
                </c:pt>
                <c:pt idx="49">
                  <c:v>5057.1499999999996</c:v>
                </c:pt>
                <c:pt idx="50">
                  <c:v>5009.25</c:v>
                </c:pt>
                <c:pt idx="51">
                  <c:v>4928.6899999999996</c:v>
                </c:pt>
                <c:pt idx="52">
                  <c:v>4926.3500000000004</c:v>
                </c:pt>
                <c:pt idx="53">
                  <c:v>5037.99</c:v>
                </c:pt>
                <c:pt idx="54">
                  <c:v>5046.88</c:v>
                </c:pt>
                <c:pt idx="55">
                  <c:v>5094.7299999999996</c:v>
                </c:pt>
                <c:pt idx="56">
                  <c:v>5048.3599999999997</c:v>
                </c:pt>
                <c:pt idx="57">
                  <c:v>5110.78</c:v>
                </c:pt>
                <c:pt idx="58">
                  <c:v>5161.5600000000004</c:v>
                </c:pt>
                <c:pt idx="59">
                  <c:v>5140.34</c:v>
                </c:pt>
                <c:pt idx="60">
                  <c:v>5103.74</c:v>
                </c:pt>
                <c:pt idx="61">
                  <c:v>5112.21</c:v>
                </c:pt>
                <c:pt idx="62">
                  <c:v>5035.34</c:v>
                </c:pt>
                <c:pt idx="63">
                  <c:v>4947.75</c:v>
                </c:pt>
                <c:pt idx="64">
                  <c:v>4939.6400000000003</c:v>
                </c:pt>
                <c:pt idx="65">
                  <c:v>4980.63</c:v>
                </c:pt>
                <c:pt idx="66">
                  <c:v>4948.97</c:v>
                </c:pt>
                <c:pt idx="67">
                  <c:v>4966.18</c:v>
                </c:pt>
                <c:pt idx="68">
                  <c:v>5087.0200000000004</c:v>
                </c:pt>
                <c:pt idx="69">
                  <c:v>5083.37</c:v>
                </c:pt>
                <c:pt idx="70">
                  <c:v>5098.75</c:v>
                </c:pt>
                <c:pt idx="71">
                  <c:v>5089.24</c:v>
                </c:pt>
                <c:pt idx="72">
                  <c:v>5135.45</c:v>
                </c:pt>
                <c:pt idx="73">
                  <c:v>5077.24</c:v>
                </c:pt>
                <c:pt idx="74">
                  <c:v>5090.5200000000004</c:v>
                </c:pt>
                <c:pt idx="75">
                  <c:v>5119.24</c:v>
                </c:pt>
                <c:pt idx="76">
                  <c:v>5164.17</c:v>
                </c:pt>
                <c:pt idx="77">
                  <c:v>5123.49</c:v>
                </c:pt>
                <c:pt idx="78">
                  <c:v>5061.12</c:v>
                </c:pt>
                <c:pt idx="79">
                  <c:v>4996.05</c:v>
                </c:pt>
                <c:pt idx="80">
                  <c:v>4992.42</c:v>
                </c:pt>
                <c:pt idx="81">
                  <c:v>5023.0600000000004</c:v>
                </c:pt>
                <c:pt idx="82">
                  <c:v>5044.55</c:v>
                </c:pt>
                <c:pt idx="83">
                  <c:v>4992.97</c:v>
                </c:pt>
                <c:pt idx="84">
                  <c:v>5110.59</c:v>
                </c:pt>
                <c:pt idx="85">
                  <c:v>5184.99</c:v>
                </c:pt>
                <c:pt idx="86">
                  <c:v>5187.6000000000004</c:v>
                </c:pt>
                <c:pt idx="87">
                  <c:v>5172.2700000000004</c:v>
                </c:pt>
                <c:pt idx="88">
                  <c:v>5186.41</c:v>
                </c:pt>
                <c:pt idx="89">
                  <c:v>5134.1499999999996</c:v>
                </c:pt>
                <c:pt idx="90">
                  <c:v>5155.59</c:v>
                </c:pt>
                <c:pt idx="91">
                  <c:v>5318.48</c:v>
                </c:pt>
                <c:pt idx="92">
                  <c:v>5320.59</c:v>
                </c:pt>
                <c:pt idx="93">
                  <c:v>5338.23</c:v>
                </c:pt>
                <c:pt idx="94">
                  <c:v>5321.09</c:v>
                </c:pt>
                <c:pt idx="95">
                  <c:v>5331.57</c:v>
                </c:pt>
                <c:pt idx="96">
                  <c:v>5341.68</c:v>
                </c:pt>
                <c:pt idx="97">
                  <c:v>5289.97</c:v>
                </c:pt>
                <c:pt idx="98">
                  <c:v>5255.29</c:v>
                </c:pt>
                <c:pt idx="99">
                  <c:v>5282.28</c:v>
                </c:pt>
                <c:pt idx="100">
                  <c:v>5277.63</c:v>
                </c:pt>
                <c:pt idx="101">
                  <c:v>5232.12</c:v>
                </c:pt>
                <c:pt idx="102">
                  <c:v>5236.45</c:v>
                </c:pt>
                <c:pt idx="103">
                  <c:v>5271.47</c:v>
                </c:pt>
                <c:pt idx="104">
                  <c:v>5224.7</c:v>
                </c:pt>
                <c:pt idx="105">
                  <c:v>5166.5600000000004</c:v>
                </c:pt>
                <c:pt idx="106">
                  <c:v>5080.49</c:v>
                </c:pt>
                <c:pt idx="107">
                  <c:v>5101.8900000000003</c:v>
                </c:pt>
                <c:pt idx="108">
                  <c:v>5102.47</c:v>
                </c:pt>
                <c:pt idx="109">
                  <c:v>5090.3900000000003</c:v>
                </c:pt>
                <c:pt idx="110">
                  <c:v>5122.16</c:v>
                </c:pt>
                <c:pt idx="111">
                  <c:v>5147.3900000000003</c:v>
                </c:pt>
                <c:pt idx="112">
                  <c:v>5155.97</c:v>
                </c:pt>
                <c:pt idx="113">
                  <c:v>5239.97</c:v>
                </c:pt>
                <c:pt idx="114">
                  <c:v>5251.76</c:v>
                </c:pt>
                <c:pt idx="115">
                  <c:v>5190.54</c:v>
                </c:pt>
                <c:pt idx="116">
                  <c:v>5224.04</c:v>
                </c:pt>
                <c:pt idx="117">
                  <c:v>5229.66</c:v>
                </c:pt>
                <c:pt idx="118">
                  <c:v>5081.12</c:v>
                </c:pt>
                <c:pt idx="119">
                  <c:v>5085.79</c:v>
                </c:pt>
                <c:pt idx="120">
                  <c:v>5083.1000000000004</c:v>
                </c:pt>
                <c:pt idx="121">
                  <c:v>5140.49</c:v>
                </c:pt>
                <c:pt idx="122">
                  <c:v>5088.26</c:v>
                </c:pt>
                <c:pt idx="123">
                  <c:v>5069.4399999999996</c:v>
                </c:pt>
                <c:pt idx="124">
                  <c:v>5132.71</c:v>
                </c:pt>
                <c:pt idx="125">
                  <c:v>5142.1000000000004</c:v>
                </c:pt>
                <c:pt idx="126">
                  <c:v>5083.08</c:v>
                </c:pt>
                <c:pt idx="127">
                  <c:v>5151.46</c:v>
                </c:pt>
                <c:pt idx="128">
                  <c:v>5094.7700000000004</c:v>
                </c:pt>
                <c:pt idx="129">
                  <c:v>5113.49</c:v>
                </c:pt>
                <c:pt idx="130">
                  <c:v>5108.99</c:v>
                </c:pt>
                <c:pt idx="131">
                  <c:v>5144.04</c:v>
                </c:pt>
                <c:pt idx="132">
                  <c:v>5151.75</c:v>
                </c:pt>
                <c:pt idx="133">
                  <c:v>5089.2299999999996</c:v>
                </c:pt>
                <c:pt idx="134">
                  <c:v>4925.3</c:v>
                </c:pt>
                <c:pt idx="135">
                  <c:v>4751.3100000000004</c:v>
                </c:pt>
                <c:pt idx="136">
                  <c:v>4760.4799999999996</c:v>
                </c:pt>
                <c:pt idx="137">
                  <c:v>4850.2700000000004</c:v>
                </c:pt>
                <c:pt idx="138">
                  <c:v>4811.17</c:v>
                </c:pt>
                <c:pt idx="139">
                  <c:v>4933.74</c:v>
                </c:pt>
                <c:pt idx="140">
                  <c:v>4934.46</c:v>
                </c:pt>
                <c:pt idx="141">
                  <c:v>4978.8500000000004</c:v>
                </c:pt>
                <c:pt idx="142">
                  <c:v>4948.67</c:v>
                </c:pt>
                <c:pt idx="143">
                  <c:v>4921.5600000000004</c:v>
                </c:pt>
                <c:pt idx="144">
                  <c:v>4985.5600000000004</c:v>
                </c:pt>
                <c:pt idx="145">
                  <c:v>5043.1499999999996</c:v>
                </c:pt>
                <c:pt idx="146">
                  <c:v>5015.34</c:v>
                </c:pt>
                <c:pt idx="147">
                  <c:v>4973.3500000000004</c:v>
                </c:pt>
                <c:pt idx="148">
                  <c:v>4945.9799999999996</c:v>
                </c:pt>
                <c:pt idx="149">
                  <c:v>4941.07</c:v>
                </c:pt>
                <c:pt idx="150">
                  <c:v>4837.3999999999996</c:v>
                </c:pt>
                <c:pt idx="151">
                  <c:v>4894.24</c:v>
                </c:pt>
                <c:pt idx="152">
                  <c:v>4862.1400000000003</c:v>
                </c:pt>
                <c:pt idx="153">
                  <c:v>4769.2700000000004</c:v>
                </c:pt>
                <c:pt idx="154">
                  <c:v>4835.88</c:v>
                </c:pt>
                <c:pt idx="155">
                  <c:v>4888.3900000000003</c:v>
                </c:pt>
                <c:pt idx="156">
                  <c:v>4898.16</c:v>
                </c:pt>
                <c:pt idx="157">
                  <c:v>4801.6099999999997</c:v>
                </c:pt>
                <c:pt idx="158">
                  <c:v>4827.04</c:v>
                </c:pt>
                <c:pt idx="159">
                  <c:v>4813.2700000000004</c:v>
                </c:pt>
                <c:pt idx="160">
                  <c:v>4805.6099999999997</c:v>
                </c:pt>
                <c:pt idx="161">
                  <c:v>4869.46</c:v>
                </c:pt>
                <c:pt idx="162">
                  <c:v>4869.41</c:v>
                </c:pt>
                <c:pt idx="163">
                  <c:v>4843.0600000000004</c:v>
                </c:pt>
                <c:pt idx="164">
                  <c:v>4933.7299999999996</c:v>
                </c:pt>
                <c:pt idx="165">
                  <c:v>4992.83</c:v>
                </c:pt>
                <c:pt idx="166">
                  <c:v>4972.13</c:v>
                </c:pt>
                <c:pt idx="167">
                  <c:v>4970.01</c:v>
                </c:pt>
                <c:pt idx="168">
                  <c:v>5013.5200000000004</c:v>
                </c:pt>
                <c:pt idx="169">
                  <c:v>4991.66</c:v>
                </c:pt>
                <c:pt idx="170">
                  <c:v>4917.16</c:v>
                </c:pt>
                <c:pt idx="171">
                  <c:v>4867.32</c:v>
                </c:pt>
                <c:pt idx="172">
                  <c:v>4807.7</c:v>
                </c:pt>
                <c:pt idx="173">
                  <c:v>4855.9399999999996</c:v>
                </c:pt>
                <c:pt idx="174">
                  <c:v>4821.7700000000004</c:v>
                </c:pt>
                <c:pt idx="175">
                  <c:v>4853.2</c:v>
                </c:pt>
                <c:pt idx="176">
                  <c:v>4849.43</c:v>
                </c:pt>
                <c:pt idx="177">
                  <c:v>4877.37</c:v>
                </c:pt>
                <c:pt idx="178">
                  <c:v>4883.83</c:v>
                </c:pt>
                <c:pt idx="179">
                  <c:v>4833.93</c:v>
                </c:pt>
                <c:pt idx="180">
                  <c:v>4866.38</c:v>
                </c:pt>
                <c:pt idx="181">
                  <c:v>4929.9399999999996</c:v>
                </c:pt>
                <c:pt idx="182">
                  <c:v>4936.1899999999996</c:v>
                </c:pt>
                <c:pt idx="183">
                  <c:v>4883.84</c:v>
                </c:pt>
                <c:pt idx="184">
                  <c:v>4940.1099999999997</c:v>
                </c:pt>
                <c:pt idx="185">
                  <c:v>4913.6099999999997</c:v>
                </c:pt>
                <c:pt idx="186">
                  <c:v>4932.1099999999997</c:v>
                </c:pt>
                <c:pt idx="187">
                  <c:v>4874.78</c:v>
                </c:pt>
                <c:pt idx="188">
                  <c:v>4922.72</c:v>
                </c:pt>
                <c:pt idx="189">
                  <c:v>4910.18</c:v>
                </c:pt>
                <c:pt idx="190">
                  <c:v>4928.0200000000004</c:v>
                </c:pt>
                <c:pt idx="191">
                  <c:v>4959.7299999999996</c:v>
                </c:pt>
                <c:pt idx="192">
                  <c:v>4979.5200000000004</c:v>
                </c:pt>
                <c:pt idx="193">
                  <c:v>4963.1000000000004</c:v>
                </c:pt>
                <c:pt idx="194">
                  <c:v>4898.16</c:v>
                </c:pt>
                <c:pt idx="195">
                  <c:v>4864.1400000000003</c:v>
                </c:pt>
                <c:pt idx="196">
                  <c:v>4908.7700000000004</c:v>
                </c:pt>
                <c:pt idx="197">
                  <c:v>4890.6899999999996</c:v>
                </c:pt>
                <c:pt idx="198">
                  <c:v>4839.8500000000004</c:v>
                </c:pt>
                <c:pt idx="199">
                  <c:v>4821.1099999999997</c:v>
                </c:pt>
                <c:pt idx="200">
                  <c:v>4868.74</c:v>
                </c:pt>
                <c:pt idx="201">
                  <c:v>4842.3500000000004</c:v>
                </c:pt>
                <c:pt idx="202">
                  <c:v>4848.18</c:v>
                </c:pt>
                <c:pt idx="203">
                  <c:v>4846.74</c:v>
                </c:pt>
                <c:pt idx="204">
                  <c:v>4821.1899999999996</c:v>
                </c:pt>
                <c:pt idx="205">
                  <c:v>4898.6499999999996</c:v>
                </c:pt>
                <c:pt idx="206">
                  <c:v>4888.38</c:v>
                </c:pt>
                <c:pt idx="207">
                  <c:v>4882.38</c:v>
                </c:pt>
                <c:pt idx="208">
                  <c:v>4883.32</c:v>
                </c:pt>
                <c:pt idx="209">
                  <c:v>4885.75</c:v>
                </c:pt>
                <c:pt idx="210">
                  <c:v>4837.62</c:v>
                </c:pt>
                <c:pt idx="211">
                  <c:v>4890.0600000000004</c:v>
                </c:pt>
                <c:pt idx="212">
                  <c:v>4912.3999999999996</c:v>
                </c:pt>
                <c:pt idx="213">
                  <c:v>4913.3500000000004</c:v>
                </c:pt>
                <c:pt idx="214">
                  <c:v>4916.66</c:v>
                </c:pt>
                <c:pt idx="215">
                  <c:v>4896.4399999999996</c:v>
                </c:pt>
                <c:pt idx="216">
                  <c:v>4860.13</c:v>
                </c:pt>
                <c:pt idx="217">
                  <c:v>4851.42</c:v>
                </c:pt>
                <c:pt idx="218">
                  <c:v>4832.03</c:v>
                </c:pt>
                <c:pt idx="219">
                  <c:v>4843.8500000000004</c:v>
                </c:pt>
                <c:pt idx="220">
                  <c:v>4856.16</c:v>
                </c:pt>
                <c:pt idx="221">
                  <c:v>4901.0200000000004</c:v>
                </c:pt>
                <c:pt idx="222">
                  <c:v>4892.62</c:v>
                </c:pt>
                <c:pt idx="223">
                  <c:v>4922.1000000000004</c:v>
                </c:pt>
                <c:pt idx="224">
                  <c:v>4995.93</c:v>
                </c:pt>
                <c:pt idx="225">
                  <c:v>5078.6899999999996</c:v>
                </c:pt>
                <c:pt idx="226">
                  <c:v>5055.12</c:v>
                </c:pt>
                <c:pt idx="227">
                  <c:v>5083.8</c:v>
                </c:pt>
                <c:pt idx="228">
                  <c:v>5049.7</c:v>
                </c:pt>
                <c:pt idx="229">
                  <c:v>5005.8999999999996</c:v>
                </c:pt>
                <c:pt idx="230">
                  <c:v>5034.7299999999996</c:v>
                </c:pt>
                <c:pt idx="231">
                  <c:v>4954.76</c:v>
                </c:pt>
                <c:pt idx="232">
                  <c:v>4880.42</c:v>
                </c:pt>
                <c:pt idx="233">
                  <c:v>4913.49</c:v>
                </c:pt>
                <c:pt idx="234">
                  <c:v>4914.45</c:v>
                </c:pt>
                <c:pt idx="235">
                  <c:v>4948.74</c:v>
                </c:pt>
                <c:pt idx="236">
                  <c:v>4921.34</c:v>
                </c:pt>
                <c:pt idx="237">
                  <c:v>4919.32</c:v>
                </c:pt>
                <c:pt idx="238">
                  <c:v>4955.96</c:v>
                </c:pt>
                <c:pt idx="239">
                  <c:v>4883.4799999999996</c:v>
                </c:pt>
                <c:pt idx="240">
                  <c:v>4921.51</c:v>
                </c:pt>
              </c:numCache>
            </c:numRef>
          </c:val>
          <c:smooth val="0"/>
          <c:extLst>
            <c:ext xmlns:c16="http://schemas.microsoft.com/office/drawing/2014/chart" uri="{C3380CC4-5D6E-409C-BE32-E72D297353CC}">
              <c16:uniqueId val="{00000001-3520-44DF-BD3D-B6A860065A47}"/>
            </c:ext>
          </c:extLst>
        </c:ser>
        <c:dLbls>
          <c:showLegendKey val="0"/>
          <c:showVal val="0"/>
          <c:showCatName val="0"/>
          <c:showSerName val="0"/>
          <c:showPercent val="0"/>
          <c:showBubbleSize val="0"/>
        </c:dLbls>
        <c:marker val="1"/>
        <c:smooth val="0"/>
        <c:axId val="668982912"/>
        <c:axId val="668986192"/>
      </c:lineChart>
      <c:lineChart>
        <c:grouping val="standard"/>
        <c:varyColors val="0"/>
        <c:ser>
          <c:idx val="2"/>
          <c:order val="2"/>
          <c:tx>
            <c:strRef>
              <c:f>Sheet1!$D$1</c:f>
              <c:strCache>
                <c:ptCount val="1"/>
                <c:pt idx="0">
                  <c:v>Доля позитивных</c:v>
                </c:pt>
              </c:strCache>
            </c:strRef>
          </c:tx>
          <c:spPr>
            <a:ln w="12700" cap="rnd">
              <a:solidFill>
                <a:schemeClr val="tx1"/>
              </a:solidFill>
              <a:round/>
            </a:ln>
            <a:effectLst/>
          </c:spPr>
          <c:marker>
            <c:symbol val="none"/>
          </c:marker>
          <c:cat>
            <c:numRef>
              <c:f>Sheet1!$A$2:$A$242</c:f>
              <c:numCache>
                <c:formatCode>m/d/yyyy</c:formatCode>
                <c:ptCount val="241"/>
                <c:pt idx="0">
                  <c:v>44201</c:v>
                </c:pt>
                <c:pt idx="1">
                  <c:v>44202</c:v>
                </c:pt>
                <c:pt idx="2">
                  <c:v>44203</c:v>
                </c:pt>
                <c:pt idx="3">
                  <c:v>44204</c:v>
                </c:pt>
                <c:pt idx="4">
                  <c:v>44207</c:v>
                </c:pt>
                <c:pt idx="5">
                  <c:v>44208</c:v>
                </c:pt>
                <c:pt idx="6">
                  <c:v>44209</c:v>
                </c:pt>
                <c:pt idx="7">
                  <c:v>44210</c:v>
                </c:pt>
                <c:pt idx="8">
                  <c:v>44211</c:v>
                </c:pt>
                <c:pt idx="9">
                  <c:v>44214</c:v>
                </c:pt>
                <c:pt idx="10">
                  <c:v>44215</c:v>
                </c:pt>
                <c:pt idx="11">
                  <c:v>44216</c:v>
                </c:pt>
                <c:pt idx="12">
                  <c:v>44217</c:v>
                </c:pt>
                <c:pt idx="13">
                  <c:v>44218</c:v>
                </c:pt>
                <c:pt idx="14">
                  <c:v>44221</c:v>
                </c:pt>
                <c:pt idx="15">
                  <c:v>44222</c:v>
                </c:pt>
                <c:pt idx="16">
                  <c:v>44223</c:v>
                </c:pt>
                <c:pt idx="17">
                  <c:v>44224</c:v>
                </c:pt>
                <c:pt idx="18">
                  <c:v>44225</c:v>
                </c:pt>
                <c:pt idx="19">
                  <c:v>44228</c:v>
                </c:pt>
                <c:pt idx="20">
                  <c:v>44229</c:v>
                </c:pt>
                <c:pt idx="21">
                  <c:v>44230</c:v>
                </c:pt>
                <c:pt idx="22">
                  <c:v>44231</c:v>
                </c:pt>
                <c:pt idx="23">
                  <c:v>44232</c:v>
                </c:pt>
                <c:pt idx="24">
                  <c:v>44235</c:v>
                </c:pt>
                <c:pt idx="25">
                  <c:v>44236</c:v>
                </c:pt>
                <c:pt idx="26">
                  <c:v>44237</c:v>
                </c:pt>
                <c:pt idx="27">
                  <c:v>44245</c:v>
                </c:pt>
                <c:pt idx="28">
                  <c:v>44246</c:v>
                </c:pt>
                <c:pt idx="29">
                  <c:v>44249</c:v>
                </c:pt>
                <c:pt idx="30">
                  <c:v>44250</c:v>
                </c:pt>
                <c:pt idx="31">
                  <c:v>44251</c:v>
                </c:pt>
                <c:pt idx="32">
                  <c:v>44252</c:v>
                </c:pt>
                <c:pt idx="33">
                  <c:v>44253</c:v>
                </c:pt>
                <c:pt idx="34">
                  <c:v>44256</c:v>
                </c:pt>
                <c:pt idx="35">
                  <c:v>44257</c:v>
                </c:pt>
                <c:pt idx="36">
                  <c:v>44258</c:v>
                </c:pt>
                <c:pt idx="37">
                  <c:v>44259</c:v>
                </c:pt>
                <c:pt idx="38">
                  <c:v>44260</c:v>
                </c:pt>
                <c:pt idx="39">
                  <c:v>44263</c:v>
                </c:pt>
                <c:pt idx="40">
                  <c:v>44264</c:v>
                </c:pt>
                <c:pt idx="41">
                  <c:v>44265</c:v>
                </c:pt>
                <c:pt idx="42">
                  <c:v>44266</c:v>
                </c:pt>
                <c:pt idx="43">
                  <c:v>44267</c:v>
                </c:pt>
                <c:pt idx="44">
                  <c:v>44270</c:v>
                </c:pt>
                <c:pt idx="45">
                  <c:v>44271</c:v>
                </c:pt>
                <c:pt idx="46">
                  <c:v>44272</c:v>
                </c:pt>
                <c:pt idx="47">
                  <c:v>44273</c:v>
                </c:pt>
                <c:pt idx="48">
                  <c:v>44274</c:v>
                </c:pt>
                <c:pt idx="49">
                  <c:v>44277</c:v>
                </c:pt>
                <c:pt idx="50">
                  <c:v>44278</c:v>
                </c:pt>
                <c:pt idx="51">
                  <c:v>44279</c:v>
                </c:pt>
                <c:pt idx="52">
                  <c:v>44280</c:v>
                </c:pt>
                <c:pt idx="53">
                  <c:v>44281</c:v>
                </c:pt>
                <c:pt idx="54">
                  <c:v>44284</c:v>
                </c:pt>
                <c:pt idx="55">
                  <c:v>44285</c:v>
                </c:pt>
                <c:pt idx="56">
                  <c:v>44286</c:v>
                </c:pt>
                <c:pt idx="57">
                  <c:v>44287</c:v>
                </c:pt>
                <c:pt idx="58">
                  <c:v>44288</c:v>
                </c:pt>
                <c:pt idx="59">
                  <c:v>44292</c:v>
                </c:pt>
                <c:pt idx="60">
                  <c:v>44293</c:v>
                </c:pt>
                <c:pt idx="61">
                  <c:v>44294</c:v>
                </c:pt>
                <c:pt idx="62">
                  <c:v>44295</c:v>
                </c:pt>
                <c:pt idx="63">
                  <c:v>44298</c:v>
                </c:pt>
                <c:pt idx="64">
                  <c:v>44299</c:v>
                </c:pt>
                <c:pt idx="65">
                  <c:v>44300</c:v>
                </c:pt>
                <c:pt idx="66">
                  <c:v>44301</c:v>
                </c:pt>
                <c:pt idx="67">
                  <c:v>44302</c:v>
                </c:pt>
                <c:pt idx="68">
                  <c:v>44305</c:v>
                </c:pt>
                <c:pt idx="69">
                  <c:v>44306</c:v>
                </c:pt>
                <c:pt idx="70">
                  <c:v>44307</c:v>
                </c:pt>
                <c:pt idx="71">
                  <c:v>44308</c:v>
                </c:pt>
                <c:pt idx="72">
                  <c:v>44309</c:v>
                </c:pt>
                <c:pt idx="73">
                  <c:v>44312</c:v>
                </c:pt>
                <c:pt idx="74">
                  <c:v>44313</c:v>
                </c:pt>
                <c:pt idx="75">
                  <c:v>44314</c:v>
                </c:pt>
                <c:pt idx="76">
                  <c:v>44315</c:v>
                </c:pt>
                <c:pt idx="77">
                  <c:v>44316</c:v>
                </c:pt>
                <c:pt idx="78">
                  <c:v>44322</c:v>
                </c:pt>
                <c:pt idx="79">
                  <c:v>44323</c:v>
                </c:pt>
                <c:pt idx="80">
                  <c:v>44326</c:v>
                </c:pt>
                <c:pt idx="81">
                  <c:v>44327</c:v>
                </c:pt>
                <c:pt idx="82">
                  <c:v>44328</c:v>
                </c:pt>
                <c:pt idx="83">
                  <c:v>44329</c:v>
                </c:pt>
                <c:pt idx="84">
                  <c:v>44330</c:v>
                </c:pt>
                <c:pt idx="85">
                  <c:v>44333</c:v>
                </c:pt>
                <c:pt idx="86">
                  <c:v>44334</c:v>
                </c:pt>
                <c:pt idx="87">
                  <c:v>44335</c:v>
                </c:pt>
                <c:pt idx="88">
                  <c:v>44336</c:v>
                </c:pt>
                <c:pt idx="89">
                  <c:v>44337</c:v>
                </c:pt>
                <c:pt idx="90">
                  <c:v>44340</c:v>
                </c:pt>
                <c:pt idx="91">
                  <c:v>44341</c:v>
                </c:pt>
                <c:pt idx="92">
                  <c:v>44342</c:v>
                </c:pt>
                <c:pt idx="93">
                  <c:v>44343</c:v>
                </c:pt>
                <c:pt idx="94">
                  <c:v>44344</c:v>
                </c:pt>
                <c:pt idx="95">
                  <c:v>44347</c:v>
                </c:pt>
                <c:pt idx="96">
                  <c:v>44348</c:v>
                </c:pt>
                <c:pt idx="97">
                  <c:v>44349</c:v>
                </c:pt>
                <c:pt idx="98">
                  <c:v>44350</c:v>
                </c:pt>
                <c:pt idx="99">
                  <c:v>44351</c:v>
                </c:pt>
                <c:pt idx="100">
                  <c:v>44354</c:v>
                </c:pt>
                <c:pt idx="101">
                  <c:v>44355</c:v>
                </c:pt>
                <c:pt idx="102">
                  <c:v>44356</c:v>
                </c:pt>
                <c:pt idx="103">
                  <c:v>44357</c:v>
                </c:pt>
                <c:pt idx="104">
                  <c:v>44358</c:v>
                </c:pt>
                <c:pt idx="105">
                  <c:v>44362</c:v>
                </c:pt>
                <c:pt idx="106">
                  <c:v>44363</c:v>
                </c:pt>
                <c:pt idx="107">
                  <c:v>44364</c:v>
                </c:pt>
                <c:pt idx="108">
                  <c:v>44365</c:v>
                </c:pt>
                <c:pt idx="109">
                  <c:v>44368</c:v>
                </c:pt>
                <c:pt idx="110">
                  <c:v>44369</c:v>
                </c:pt>
                <c:pt idx="111">
                  <c:v>44370</c:v>
                </c:pt>
                <c:pt idx="112">
                  <c:v>44371</c:v>
                </c:pt>
                <c:pt idx="113">
                  <c:v>44372</c:v>
                </c:pt>
                <c:pt idx="114">
                  <c:v>44375</c:v>
                </c:pt>
                <c:pt idx="115">
                  <c:v>44376</c:v>
                </c:pt>
                <c:pt idx="116">
                  <c:v>44377</c:v>
                </c:pt>
                <c:pt idx="117">
                  <c:v>44378</c:v>
                </c:pt>
                <c:pt idx="118">
                  <c:v>44379</c:v>
                </c:pt>
                <c:pt idx="119">
                  <c:v>44382</c:v>
                </c:pt>
                <c:pt idx="120">
                  <c:v>44383</c:v>
                </c:pt>
                <c:pt idx="121">
                  <c:v>44384</c:v>
                </c:pt>
                <c:pt idx="122">
                  <c:v>44385</c:v>
                </c:pt>
                <c:pt idx="123">
                  <c:v>44386</c:v>
                </c:pt>
                <c:pt idx="124">
                  <c:v>44389</c:v>
                </c:pt>
                <c:pt idx="125">
                  <c:v>44390</c:v>
                </c:pt>
                <c:pt idx="126">
                  <c:v>44391</c:v>
                </c:pt>
                <c:pt idx="127">
                  <c:v>44392</c:v>
                </c:pt>
                <c:pt idx="128">
                  <c:v>44393</c:v>
                </c:pt>
                <c:pt idx="129">
                  <c:v>44396</c:v>
                </c:pt>
                <c:pt idx="130">
                  <c:v>44397</c:v>
                </c:pt>
                <c:pt idx="131">
                  <c:v>44398</c:v>
                </c:pt>
                <c:pt idx="132">
                  <c:v>44399</c:v>
                </c:pt>
                <c:pt idx="133">
                  <c:v>44400</c:v>
                </c:pt>
                <c:pt idx="134">
                  <c:v>44403</c:v>
                </c:pt>
                <c:pt idx="135">
                  <c:v>44404</c:v>
                </c:pt>
                <c:pt idx="136">
                  <c:v>44405</c:v>
                </c:pt>
                <c:pt idx="137">
                  <c:v>44406</c:v>
                </c:pt>
                <c:pt idx="138">
                  <c:v>44407</c:v>
                </c:pt>
                <c:pt idx="139">
                  <c:v>44410</c:v>
                </c:pt>
                <c:pt idx="140">
                  <c:v>44411</c:v>
                </c:pt>
                <c:pt idx="141">
                  <c:v>44412</c:v>
                </c:pt>
                <c:pt idx="142">
                  <c:v>44413</c:v>
                </c:pt>
                <c:pt idx="143">
                  <c:v>44414</c:v>
                </c:pt>
                <c:pt idx="144">
                  <c:v>44417</c:v>
                </c:pt>
                <c:pt idx="145">
                  <c:v>44418</c:v>
                </c:pt>
                <c:pt idx="146">
                  <c:v>44419</c:v>
                </c:pt>
                <c:pt idx="147">
                  <c:v>44420</c:v>
                </c:pt>
                <c:pt idx="148">
                  <c:v>44421</c:v>
                </c:pt>
                <c:pt idx="149">
                  <c:v>44424</c:v>
                </c:pt>
                <c:pt idx="150">
                  <c:v>44425</c:v>
                </c:pt>
                <c:pt idx="151">
                  <c:v>44426</c:v>
                </c:pt>
                <c:pt idx="152">
                  <c:v>44427</c:v>
                </c:pt>
                <c:pt idx="153">
                  <c:v>44428</c:v>
                </c:pt>
                <c:pt idx="154">
                  <c:v>44431</c:v>
                </c:pt>
                <c:pt idx="155">
                  <c:v>44432</c:v>
                </c:pt>
                <c:pt idx="156">
                  <c:v>44433</c:v>
                </c:pt>
                <c:pt idx="157">
                  <c:v>44434</c:v>
                </c:pt>
                <c:pt idx="158">
                  <c:v>44435</c:v>
                </c:pt>
                <c:pt idx="159">
                  <c:v>44438</c:v>
                </c:pt>
                <c:pt idx="160">
                  <c:v>44439</c:v>
                </c:pt>
                <c:pt idx="161">
                  <c:v>44440</c:v>
                </c:pt>
                <c:pt idx="162">
                  <c:v>44441</c:v>
                </c:pt>
                <c:pt idx="163">
                  <c:v>44442</c:v>
                </c:pt>
                <c:pt idx="164">
                  <c:v>44445</c:v>
                </c:pt>
                <c:pt idx="165">
                  <c:v>44446</c:v>
                </c:pt>
                <c:pt idx="166">
                  <c:v>44447</c:v>
                </c:pt>
                <c:pt idx="167">
                  <c:v>44448</c:v>
                </c:pt>
                <c:pt idx="168">
                  <c:v>44449</c:v>
                </c:pt>
                <c:pt idx="169">
                  <c:v>44452</c:v>
                </c:pt>
                <c:pt idx="170">
                  <c:v>44453</c:v>
                </c:pt>
                <c:pt idx="171">
                  <c:v>44454</c:v>
                </c:pt>
                <c:pt idx="172">
                  <c:v>44455</c:v>
                </c:pt>
                <c:pt idx="173">
                  <c:v>44456</c:v>
                </c:pt>
                <c:pt idx="174">
                  <c:v>44461</c:v>
                </c:pt>
                <c:pt idx="175">
                  <c:v>44462</c:v>
                </c:pt>
                <c:pt idx="176">
                  <c:v>44463</c:v>
                </c:pt>
                <c:pt idx="177">
                  <c:v>44466</c:v>
                </c:pt>
                <c:pt idx="178">
                  <c:v>44467</c:v>
                </c:pt>
                <c:pt idx="179">
                  <c:v>44468</c:v>
                </c:pt>
                <c:pt idx="180">
                  <c:v>44469</c:v>
                </c:pt>
                <c:pt idx="181">
                  <c:v>44477</c:v>
                </c:pt>
                <c:pt idx="182">
                  <c:v>44480</c:v>
                </c:pt>
                <c:pt idx="183">
                  <c:v>44481</c:v>
                </c:pt>
                <c:pt idx="184">
                  <c:v>44482</c:v>
                </c:pt>
                <c:pt idx="185">
                  <c:v>44483</c:v>
                </c:pt>
                <c:pt idx="186">
                  <c:v>44484</c:v>
                </c:pt>
                <c:pt idx="187">
                  <c:v>44487</c:v>
                </c:pt>
                <c:pt idx="188">
                  <c:v>44488</c:v>
                </c:pt>
                <c:pt idx="189">
                  <c:v>44489</c:v>
                </c:pt>
                <c:pt idx="190">
                  <c:v>44490</c:v>
                </c:pt>
                <c:pt idx="191">
                  <c:v>44491</c:v>
                </c:pt>
                <c:pt idx="192">
                  <c:v>44494</c:v>
                </c:pt>
                <c:pt idx="193">
                  <c:v>44495</c:v>
                </c:pt>
                <c:pt idx="194">
                  <c:v>44496</c:v>
                </c:pt>
                <c:pt idx="195">
                  <c:v>44497</c:v>
                </c:pt>
                <c:pt idx="196">
                  <c:v>44498</c:v>
                </c:pt>
                <c:pt idx="197">
                  <c:v>44501</c:v>
                </c:pt>
                <c:pt idx="198">
                  <c:v>44502</c:v>
                </c:pt>
                <c:pt idx="199">
                  <c:v>44503</c:v>
                </c:pt>
                <c:pt idx="200">
                  <c:v>44504</c:v>
                </c:pt>
                <c:pt idx="201">
                  <c:v>44505</c:v>
                </c:pt>
                <c:pt idx="202">
                  <c:v>44508</c:v>
                </c:pt>
                <c:pt idx="203">
                  <c:v>44509</c:v>
                </c:pt>
                <c:pt idx="204">
                  <c:v>44510</c:v>
                </c:pt>
                <c:pt idx="205">
                  <c:v>44511</c:v>
                </c:pt>
                <c:pt idx="206">
                  <c:v>44512</c:v>
                </c:pt>
                <c:pt idx="207">
                  <c:v>44515</c:v>
                </c:pt>
                <c:pt idx="208">
                  <c:v>44516</c:v>
                </c:pt>
                <c:pt idx="209">
                  <c:v>44517</c:v>
                </c:pt>
                <c:pt idx="210">
                  <c:v>44518</c:v>
                </c:pt>
                <c:pt idx="211">
                  <c:v>44519</c:v>
                </c:pt>
                <c:pt idx="212">
                  <c:v>44522</c:v>
                </c:pt>
                <c:pt idx="213">
                  <c:v>44523</c:v>
                </c:pt>
                <c:pt idx="214">
                  <c:v>44524</c:v>
                </c:pt>
                <c:pt idx="215">
                  <c:v>44525</c:v>
                </c:pt>
                <c:pt idx="216">
                  <c:v>44526</c:v>
                </c:pt>
                <c:pt idx="217">
                  <c:v>44529</c:v>
                </c:pt>
                <c:pt idx="218">
                  <c:v>44530</c:v>
                </c:pt>
                <c:pt idx="219">
                  <c:v>44531</c:v>
                </c:pt>
                <c:pt idx="220">
                  <c:v>44532</c:v>
                </c:pt>
                <c:pt idx="221">
                  <c:v>44533</c:v>
                </c:pt>
                <c:pt idx="222">
                  <c:v>44536</c:v>
                </c:pt>
                <c:pt idx="223">
                  <c:v>44537</c:v>
                </c:pt>
                <c:pt idx="224">
                  <c:v>44538</c:v>
                </c:pt>
                <c:pt idx="225">
                  <c:v>44539</c:v>
                </c:pt>
                <c:pt idx="226">
                  <c:v>44540</c:v>
                </c:pt>
                <c:pt idx="227">
                  <c:v>44543</c:v>
                </c:pt>
                <c:pt idx="228">
                  <c:v>44544</c:v>
                </c:pt>
                <c:pt idx="229">
                  <c:v>44545</c:v>
                </c:pt>
                <c:pt idx="230">
                  <c:v>44546</c:v>
                </c:pt>
                <c:pt idx="231">
                  <c:v>44547</c:v>
                </c:pt>
                <c:pt idx="232">
                  <c:v>44550</c:v>
                </c:pt>
                <c:pt idx="233">
                  <c:v>44551</c:v>
                </c:pt>
                <c:pt idx="234">
                  <c:v>44552</c:v>
                </c:pt>
                <c:pt idx="235">
                  <c:v>44553</c:v>
                </c:pt>
                <c:pt idx="236">
                  <c:v>44554</c:v>
                </c:pt>
                <c:pt idx="237">
                  <c:v>44557</c:v>
                </c:pt>
                <c:pt idx="238">
                  <c:v>44558</c:v>
                </c:pt>
                <c:pt idx="239">
                  <c:v>44559</c:v>
                </c:pt>
                <c:pt idx="240">
                  <c:v>44560</c:v>
                </c:pt>
              </c:numCache>
            </c:numRef>
          </c:cat>
          <c:val>
            <c:numRef>
              <c:f>Sheet1!$D$2:$D$242</c:f>
              <c:numCache>
                <c:formatCode>General</c:formatCode>
                <c:ptCount val="241"/>
                <c:pt idx="0">
                  <c:v>0.20124862284245318</c:v>
                </c:pt>
                <c:pt idx="1">
                  <c:v>0.18622141997593261</c:v>
                </c:pt>
                <c:pt idx="2">
                  <c:v>0.17616675890057185</c:v>
                </c:pt>
                <c:pt idx="3">
                  <c:v>0.20140664961636828</c:v>
                </c:pt>
                <c:pt idx="4">
                  <c:v>0.18056968463886064</c:v>
                </c:pt>
                <c:pt idx="5">
                  <c:v>0.18856985091109885</c:v>
                </c:pt>
                <c:pt idx="6">
                  <c:v>0.20125223613595708</c:v>
                </c:pt>
                <c:pt idx="7">
                  <c:v>0.20627503337783712</c:v>
                </c:pt>
                <c:pt idx="8">
                  <c:v>0.2007845934379458</c:v>
                </c:pt>
                <c:pt idx="9">
                  <c:v>0.23597455176402546</c:v>
                </c:pt>
                <c:pt idx="10">
                  <c:v>0.18554608201380429</c:v>
                </c:pt>
                <c:pt idx="11">
                  <c:v>0.19611158072696533</c:v>
                </c:pt>
                <c:pt idx="12">
                  <c:v>0.22515723270440252</c:v>
                </c:pt>
                <c:pt idx="13">
                  <c:v>0.20460048426150121</c:v>
                </c:pt>
                <c:pt idx="14">
                  <c:v>0.1765793528505393</c:v>
                </c:pt>
                <c:pt idx="15">
                  <c:v>0.19636576787807739</c:v>
                </c:pt>
                <c:pt idx="16">
                  <c:v>0.20305862361937127</c:v>
                </c:pt>
                <c:pt idx="17">
                  <c:v>0.17885117493472585</c:v>
                </c:pt>
                <c:pt idx="18">
                  <c:v>0.16807205825986968</c:v>
                </c:pt>
                <c:pt idx="19">
                  <c:v>0.195162635529608</c:v>
                </c:pt>
                <c:pt idx="20">
                  <c:v>0.20358998582900331</c:v>
                </c:pt>
                <c:pt idx="21">
                  <c:v>0.19577606436473349</c:v>
                </c:pt>
                <c:pt idx="22">
                  <c:v>0.17889500799431515</c:v>
                </c:pt>
                <c:pt idx="23">
                  <c:v>0.18424919188950925</c:v>
                </c:pt>
                <c:pt idx="24">
                  <c:v>0.1880192391779624</c:v>
                </c:pt>
                <c:pt idx="25">
                  <c:v>0.22580645161290322</c:v>
                </c:pt>
                <c:pt idx="26">
                  <c:v>0.22514133688061191</c:v>
                </c:pt>
                <c:pt idx="27">
                  <c:v>0.19796255506607929</c:v>
                </c:pt>
                <c:pt idx="28">
                  <c:v>0.23017573939134162</c:v>
                </c:pt>
                <c:pt idx="29">
                  <c:v>0.21473614337869235</c:v>
                </c:pt>
                <c:pt idx="30">
                  <c:v>0.18771686328938236</c:v>
                </c:pt>
                <c:pt idx="31">
                  <c:v>0.18364197530864199</c:v>
                </c:pt>
                <c:pt idx="32">
                  <c:v>0.19582926034538939</c:v>
                </c:pt>
                <c:pt idx="33">
                  <c:v>0.19320288362512875</c:v>
                </c:pt>
                <c:pt idx="34">
                  <c:v>0.21075166508087537</c:v>
                </c:pt>
                <c:pt idx="35">
                  <c:v>0.18311318311318311</c:v>
                </c:pt>
                <c:pt idx="36">
                  <c:v>0.20817369093231161</c:v>
                </c:pt>
                <c:pt idx="37">
                  <c:v>0.1872829861111111</c:v>
                </c:pt>
                <c:pt idx="38">
                  <c:v>0.20094883090477805</c:v>
                </c:pt>
                <c:pt idx="39">
                  <c:v>0.205561797752809</c:v>
                </c:pt>
                <c:pt idx="40">
                  <c:v>0.17275650394621456</c:v>
                </c:pt>
                <c:pt idx="41">
                  <c:v>0.17071802543006731</c:v>
                </c:pt>
                <c:pt idx="42">
                  <c:v>0.19274580335731414</c:v>
                </c:pt>
                <c:pt idx="43">
                  <c:v>0.22377902321857485</c:v>
                </c:pt>
                <c:pt idx="44">
                  <c:v>0.18140104007341695</c:v>
                </c:pt>
                <c:pt idx="45">
                  <c:v>0.21197102554327107</c:v>
                </c:pt>
                <c:pt idx="46">
                  <c:v>0.22868561278863234</c:v>
                </c:pt>
                <c:pt idx="47">
                  <c:v>0.20863309352517986</c:v>
                </c:pt>
                <c:pt idx="48">
                  <c:v>0.20366915422885573</c:v>
                </c:pt>
                <c:pt idx="49">
                  <c:v>0.21753097751262046</c:v>
                </c:pt>
                <c:pt idx="50">
                  <c:v>0.18941326530612246</c:v>
                </c:pt>
                <c:pt idx="51">
                  <c:v>0.18394886363636365</c:v>
                </c:pt>
                <c:pt idx="52">
                  <c:v>0.19438575309387263</c:v>
                </c:pt>
                <c:pt idx="53">
                  <c:v>0.20853658536585365</c:v>
                </c:pt>
                <c:pt idx="54">
                  <c:v>0.21514312096029548</c:v>
                </c:pt>
                <c:pt idx="55">
                  <c:v>0.20700086430423509</c:v>
                </c:pt>
                <c:pt idx="56">
                  <c:v>0.23006416131989002</c:v>
                </c:pt>
                <c:pt idx="57">
                  <c:v>0.23376007586533903</c:v>
                </c:pt>
                <c:pt idx="58">
                  <c:v>0.21882581271227561</c:v>
                </c:pt>
                <c:pt idx="59">
                  <c:v>0.23291272344900105</c:v>
                </c:pt>
                <c:pt idx="60">
                  <c:v>0.2385589094449854</c:v>
                </c:pt>
                <c:pt idx="61">
                  <c:v>0.20270924044508951</c:v>
                </c:pt>
                <c:pt idx="62">
                  <c:v>0.20681731137495213</c:v>
                </c:pt>
                <c:pt idx="63">
                  <c:v>0.18835412953060013</c:v>
                </c:pt>
                <c:pt idx="64">
                  <c:v>0.18785263856621306</c:v>
                </c:pt>
                <c:pt idx="65">
                  <c:v>0.20648312611012434</c:v>
                </c:pt>
                <c:pt idx="66">
                  <c:v>0.18304668304668303</c:v>
                </c:pt>
                <c:pt idx="67">
                  <c:v>0.22473532242540906</c:v>
                </c:pt>
                <c:pt idx="68">
                  <c:v>0.22437411431270665</c:v>
                </c:pt>
                <c:pt idx="69">
                  <c:v>0.21680672268907564</c:v>
                </c:pt>
                <c:pt idx="70">
                  <c:v>0.21620391442876649</c:v>
                </c:pt>
                <c:pt idx="71">
                  <c:v>0.21837421837421839</c:v>
                </c:pt>
                <c:pt idx="72">
                  <c:v>0.20292504570383912</c:v>
                </c:pt>
                <c:pt idx="73">
                  <c:v>0.18779501011463251</c:v>
                </c:pt>
                <c:pt idx="74">
                  <c:v>0.20598947794415218</c:v>
                </c:pt>
                <c:pt idx="75">
                  <c:v>0.2326934264107039</c:v>
                </c:pt>
                <c:pt idx="76">
                  <c:v>0.23536036036036037</c:v>
                </c:pt>
                <c:pt idx="77">
                  <c:v>0.2018496180136711</c:v>
                </c:pt>
                <c:pt idx="78">
                  <c:v>0.2255297679112008</c:v>
                </c:pt>
                <c:pt idx="79">
                  <c:v>0.20258620689655171</c:v>
                </c:pt>
                <c:pt idx="80">
                  <c:v>0.22197993894461404</c:v>
                </c:pt>
                <c:pt idx="81">
                  <c:v>0.19738455251328157</c:v>
                </c:pt>
                <c:pt idx="82">
                  <c:v>0.25259875259875259</c:v>
                </c:pt>
                <c:pt idx="83">
                  <c:v>0.19699499165275458</c:v>
                </c:pt>
                <c:pt idx="84">
                  <c:v>0.21294718909710392</c:v>
                </c:pt>
                <c:pt idx="85">
                  <c:v>0.20598469032707029</c:v>
                </c:pt>
                <c:pt idx="86">
                  <c:v>0.23018867924528302</c:v>
                </c:pt>
                <c:pt idx="87">
                  <c:v>0.23146747352496219</c:v>
                </c:pt>
                <c:pt idx="88">
                  <c:v>0.21819914244878513</c:v>
                </c:pt>
                <c:pt idx="89">
                  <c:v>0.22254335260115607</c:v>
                </c:pt>
                <c:pt idx="90">
                  <c:v>0.22488839285714285</c:v>
                </c:pt>
                <c:pt idx="91">
                  <c:v>0.20319303338171263</c:v>
                </c:pt>
                <c:pt idx="92">
                  <c:v>0.21583411875589067</c:v>
                </c:pt>
                <c:pt idx="93">
                  <c:v>0.23311092577147624</c:v>
                </c:pt>
                <c:pt idx="94">
                  <c:v>0.20926916221033867</c:v>
                </c:pt>
                <c:pt idx="95">
                  <c:v>0.25096312603192072</c:v>
                </c:pt>
                <c:pt idx="96">
                  <c:v>0.2449470644850818</c:v>
                </c:pt>
                <c:pt idx="97">
                  <c:v>0.20838095238095239</c:v>
                </c:pt>
                <c:pt idx="98">
                  <c:v>0.20860927152317882</c:v>
                </c:pt>
                <c:pt idx="99">
                  <c:v>0.18836960399571887</c:v>
                </c:pt>
                <c:pt idx="100">
                  <c:v>0.21968854282536152</c:v>
                </c:pt>
                <c:pt idx="101">
                  <c:v>0.20405156537753222</c:v>
                </c:pt>
                <c:pt idx="102">
                  <c:v>0.21928460342146189</c:v>
                </c:pt>
                <c:pt idx="103">
                  <c:v>0.2119140625</c:v>
                </c:pt>
                <c:pt idx="104">
                  <c:v>0.21877979027645378</c:v>
                </c:pt>
                <c:pt idx="105">
                  <c:v>0.20504854368932038</c:v>
                </c:pt>
                <c:pt idx="106">
                  <c:v>0.18442849254555493</c:v>
                </c:pt>
                <c:pt idx="107">
                  <c:v>0.20173985086992544</c:v>
                </c:pt>
                <c:pt idx="108">
                  <c:v>0.20193236714975846</c:v>
                </c:pt>
                <c:pt idx="109">
                  <c:v>0.22764227642276422</c:v>
                </c:pt>
                <c:pt idx="110">
                  <c:v>0.22696512233211869</c:v>
                </c:pt>
                <c:pt idx="111">
                  <c:v>0.23386705482775352</c:v>
                </c:pt>
                <c:pt idx="112">
                  <c:v>0.20916030534351146</c:v>
                </c:pt>
                <c:pt idx="113">
                  <c:v>0.22238442822384427</c:v>
                </c:pt>
                <c:pt idx="114">
                  <c:v>0.21292307692307691</c:v>
                </c:pt>
                <c:pt idx="115">
                  <c:v>0.20615671641791045</c:v>
                </c:pt>
                <c:pt idx="116">
                  <c:v>0.22034851039910061</c:v>
                </c:pt>
                <c:pt idx="117">
                  <c:v>0.22933333333333333</c:v>
                </c:pt>
                <c:pt idx="118">
                  <c:v>0.18951491413076227</c:v>
                </c:pt>
                <c:pt idx="119">
                  <c:v>0.22073039742212675</c:v>
                </c:pt>
                <c:pt idx="120">
                  <c:v>0.19204851752021562</c:v>
                </c:pt>
                <c:pt idx="121">
                  <c:v>0.22124352331606217</c:v>
                </c:pt>
                <c:pt idx="122">
                  <c:v>0.20442441622285948</c:v>
                </c:pt>
                <c:pt idx="123">
                  <c:v>0.20937624155740961</c:v>
                </c:pt>
                <c:pt idx="124">
                  <c:v>0.21425540941875265</c:v>
                </c:pt>
                <c:pt idx="125">
                  <c:v>0.23483947681331749</c:v>
                </c:pt>
                <c:pt idx="126">
                  <c:v>0.19373776908023482</c:v>
                </c:pt>
                <c:pt idx="127">
                  <c:v>0.1871552403467297</c:v>
                </c:pt>
                <c:pt idx="128">
                  <c:v>0.22477064220183487</c:v>
                </c:pt>
                <c:pt idx="129">
                  <c:v>0.19990570485619991</c:v>
                </c:pt>
                <c:pt idx="130">
                  <c:v>0.2272317403065825</c:v>
                </c:pt>
                <c:pt idx="131">
                  <c:v>0.22458506224066391</c:v>
                </c:pt>
                <c:pt idx="132">
                  <c:v>0.24343369634849454</c:v>
                </c:pt>
                <c:pt idx="133">
                  <c:v>0.21633237822349571</c:v>
                </c:pt>
                <c:pt idx="134">
                  <c:v>0.23820101829153301</c:v>
                </c:pt>
                <c:pt idx="135">
                  <c:v>0.17076896961466645</c:v>
                </c:pt>
                <c:pt idx="136">
                  <c:v>0.17104801962846128</c:v>
                </c:pt>
                <c:pt idx="137">
                  <c:v>0.18683049779458097</c:v>
                </c:pt>
                <c:pt idx="138">
                  <c:v>0.20025673940949937</c:v>
                </c:pt>
                <c:pt idx="139">
                  <c:v>0.21865238732708611</c:v>
                </c:pt>
                <c:pt idx="140">
                  <c:v>0.20413870246085011</c:v>
                </c:pt>
                <c:pt idx="141">
                  <c:v>0.22694300518134716</c:v>
                </c:pt>
                <c:pt idx="142">
                  <c:v>0.19438976377952755</c:v>
                </c:pt>
                <c:pt idx="143">
                  <c:v>0.19837863614687648</c:v>
                </c:pt>
                <c:pt idx="144">
                  <c:v>0.21868008948545861</c:v>
                </c:pt>
                <c:pt idx="145">
                  <c:v>0.22410032715376227</c:v>
                </c:pt>
                <c:pt idx="146">
                  <c:v>0.24560439560439559</c:v>
                </c:pt>
                <c:pt idx="147">
                  <c:v>0.22460186710598573</c:v>
                </c:pt>
                <c:pt idx="148">
                  <c:v>0.22696011004126548</c:v>
                </c:pt>
                <c:pt idx="149">
                  <c:v>0.21828021647624773</c:v>
                </c:pt>
                <c:pt idx="150">
                  <c:v>0.17773575986764359</c:v>
                </c:pt>
                <c:pt idx="151">
                  <c:v>0.21127348643006263</c:v>
                </c:pt>
                <c:pt idx="152">
                  <c:v>0.18628281117696868</c:v>
                </c:pt>
                <c:pt idx="153">
                  <c:v>0.18798814974414221</c:v>
                </c:pt>
                <c:pt idx="154">
                  <c:v>0.22407834101382487</c:v>
                </c:pt>
                <c:pt idx="155">
                  <c:v>0.23606557377049181</c:v>
                </c:pt>
                <c:pt idx="156">
                  <c:v>0.24669836238774431</c:v>
                </c:pt>
                <c:pt idx="157">
                  <c:v>0.21958213846784105</c:v>
                </c:pt>
                <c:pt idx="158">
                  <c:v>0.21859967931587387</c:v>
                </c:pt>
                <c:pt idx="159">
                  <c:v>0.20129270544783009</c:v>
                </c:pt>
                <c:pt idx="160">
                  <c:v>0.2119518486672399</c:v>
                </c:pt>
                <c:pt idx="161">
                  <c:v>0.2090879157062891</c:v>
                </c:pt>
                <c:pt idx="162">
                  <c:v>0.23426258992805754</c:v>
                </c:pt>
                <c:pt idx="163">
                  <c:v>0.22493887530562348</c:v>
                </c:pt>
                <c:pt idx="164">
                  <c:v>0.2235665439242504</c:v>
                </c:pt>
                <c:pt idx="165">
                  <c:v>0.2350732256853173</c:v>
                </c:pt>
                <c:pt idx="166">
                  <c:v>0.22434853420195439</c:v>
                </c:pt>
                <c:pt idx="167">
                  <c:v>0.22423742786479803</c:v>
                </c:pt>
                <c:pt idx="168">
                  <c:v>0.21628340584213798</c:v>
                </c:pt>
                <c:pt idx="169">
                  <c:v>0.22100954979536153</c:v>
                </c:pt>
                <c:pt idx="170">
                  <c:v>0.20133800573431029</c:v>
                </c:pt>
                <c:pt idx="171">
                  <c:v>0.21932327761924175</c:v>
                </c:pt>
                <c:pt idx="172">
                  <c:v>0.19820828667413215</c:v>
                </c:pt>
                <c:pt idx="173">
                  <c:v>0.18968279397628965</c:v>
                </c:pt>
                <c:pt idx="174">
                  <c:v>0.20931349015842535</c:v>
                </c:pt>
                <c:pt idx="175">
                  <c:v>0.22306855277475518</c:v>
                </c:pt>
                <c:pt idx="176">
                  <c:v>0.20503756076005303</c:v>
                </c:pt>
                <c:pt idx="177">
                  <c:v>0.18389330597589126</c:v>
                </c:pt>
                <c:pt idx="178">
                  <c:v>0.21611322808927599</c:v>
                </c:pt>
                <c:pt idx="179">
                  <c:v>0.18287087611972908</c:v>
                </c:pt>
                <c:pt idx="180">
                  <c:v>0.23231309583542398</c:v>
                </c:pt>
                <c:pt idx="181">
                  <c:v>0.2031425364758698</c:v>
                </c:pt>
                <c:pt idx="182">
                  <c:v>0.20633934120571784</c:v>
                </c:pt>
                <c:pt idx="183">
                  <c:v>0.17651843817787419</c:v>
                </c:pt>
                <c:pt idx="184">
                  <c:v>0.18170926517571884</c:v>
                </c:pt>
                <c:pt idx="185">
                  <c:v>0.21247792819305475</c:v>
                </c:pt>
                <c:pt idx="186">
                  <c:v>0.20055865921787711</c:v>
                </c:pt>
                <c:pt idx="187">
                  <c:v>0.21038961038961038</c:v>
                </c:pt>
                <c:pt idx="188">
                  <c:v>0.24249422632794457</c:v>
                </c:pt>
                <c:pt idx="189">
                  <c:v>0.22781456953642384</c:v>
                </c:pt>
                <c:pt idx="190">
                  <c:v>0.20518867924528303</c:v>
                </c:pt>
                <c:pt idx="191">
                  <c:v>0.20329962746141564</c:v>
                </c:pt>
                <c:pt idx="192">
                  <c:v>0.23198198198198197</c:v>
                </c:pt>
                <c:pt idx="193">
                  <c:v>0.21022400919012063</c:v>
                </c:pt>
                <c:pt idx="194">
                  <c:v>0.18662952646239556</c:v>
                </c:pt>
                <c:pt idx="195">
                  <c:v>0.16284871853027896</c:v>
                </c:pt>
                <c:pt idx="196">
                  <c:v>0.1975745325922183</c:v>
                </c:pt>
                <c:pt idx="197">
                  <c:v>0.21667805878332194</c:v>
                </c:pt>
                <c:pt idx="198">
                  <c:v>0.18028088277443394</c:v>
                </c:pt>
                <c:pt idx="199">
                  <c:v>0.17838444278234855</c:v>
                </c:pt>
                <c:pt idx="200">
                  <c:v>0.21168687982359427</c:v>
                </c:pt>
                <c:pt idx="201">
                  <c:v>0.17386530014641288</c:v>
                </c:pt>
                <c:pt idx="202">
                  <c:v>0.21199273167777105</c:v>
                </c:pt>
                <c:pt idx="203">
                  <c:v>0.21080446271285966</c:v>
                </c:pt>
                <c:pt idx="204">
                  <c:v>0.19500402900886382</c:v>
                </c:pt>
                <c:pt idx="205">
                  <c:v>0.22709818979703786</c:v>
                </c:pt>
                <c:pt idx="206">
                  <c:v>0.26715686274509803</c:v>
                </c:pt>
                <c:pt idx="207">
                  <c:v>0.23285899094437257</c:v>
                </c:pt>
                <c:pt idx="208">
                  <c:v>0.20555258942872398</c:v>
                </c:pt>
                <c:pt idx="209">
                  <c:v>0.2264030612244898</c:v>
                </c:pt>
                <c:pt idx="210">
                  <c:v>0.21142048135913166</c:v>
                </c:pt>
                <c:pt idx="211">
                  <c:v>0.20870950610727562</c:v>
                </c:pt>
                <c:pt idx="212">
                  <c:v>0.2467451952882827</c:v>
                </c:pt>
                <c:pt idx="213">
                  <c:v>0.22879804758999389</c:v>
                </c:pt>
                <c:pt idx="214">
                  <c:v>0.2119047619047619</c:v>
                </c:pt>
                <c:pt idx="215">
                  <c:v>0.21146953405017921</c:v>
                </c:pt>
                <c:pt idx="216">
                  <c:v>0.21153846153846154</c:v>
                </c:pt>
                <c:pt idx="217">
                  <c:v>0.21623860811930407</c:v>
                </c:pt>
                <c:pt idx="218">
                  <c:v>0.2278048780487805</c:v>
                </c:pt>
                <c:pt idx="219">
                  <c:v>0.2341962673088501</c:v>
                </c:pt>
                <c:pt idx="220">
                  <c:v>0.20433905146316853</c:v>
                </c:pt>
                <c:pt idx="221">
                  <c:v>0.24097098875074008</c:v>
                </c:pt>
                <c:pt idx="222">
                  <c:v>0.19072164948453607</c:v>
                </c:pt>
                <c:pt idx="223">
                  <c:v>0.20643939393939395</c:v>
                </c:pt>
                <c:pt idx="224">
                  <c:v>0.21219822109275729</c:v>
                </c:pt>
                <c:pt idx="225">
                  <c:v>0.20150591609896021</c:v>
                </c:pt>
                <c:pt idx="226">
                  <c:v>0.22704225352112675</c:v>
                </c:pt>
                <c:pt idx="227">
                  <c:v>0.22466422466422467</c:v>
                </c:pt>
                <c:pt idx="228">
                  <c:v>0.24175306314797362</c:v>
                </c:pt>
                <c:pt idx="229">
                  <c:v>0.22175732217573221</c:v>
                </c:pt>
                <c:pt idx="230">
                  <c:v>0.22198505869797225</c:v>
                </c:pt>
                <c:pt idx="231">
                  <c:v>0.18187329493785995</c:v>
                </c:pt>
                <c:pt idx="232">
                  <c:v>0.17215056593840483</c:v>
                </c:pt>
                <c:pt idx="233">
                  <c:v>0.2262902514336127</c:v>
                </c:pt>
                <c:pt idx="234">
                  <c:v>0.22390572390572391</c:v>
                </c:pt>
                <c:pt idx="235">
                  <c:v>0.22146238821672803</c:v>
                </c:pt>
                <c:pt idx="236">
                  <c:v>0.18768424500491321</c:v>
                </c:pt>
                <c:pt idx="237">
                  <c:v>0.19759825327510916</c:v>
                </c:pt>
                <c:pt idx="238">
                  <c:v>0.2159487776484284</c:v>
                </c:pt>
                <c:pt idx="239">
                  <c:v>0.18630630630630632</c:v>
                </c:pt>
                <c:pt idx="240">
                  <c:v>0.23758675920982381</c:v>
                </c:pt>
              </c:numCache>
            </c:numRef>
          </c:val>
          <c:smooth val="0"/>
          <c:extLst>
            <c:ext xmlns:c16="http://schemas.microsoft.com/office/drawing/2014/chart" uri="{C3380CC4-5D6E-409C-BE32-E72D297353CC}">
              <c16:uniqueId val="{00000002-3520-44DF-BD3D-B6A860065A47}"/>
            </c:ext>
          </c:extLst>
        </c:ser>
        <c:dLbls>
          <c:showLegendKey val="0"/>
          <c:showVal val="0"/>
          <c:showCatName val="0"/>
          <c:showSerName val="0"/>
          <c:showPercent val="0"/>
          <c:showBubbleSize val="0"/>
        </c:dLbls>
        <c:marker val="1"/>
        <c:smooth val="0"/>
        <c:axId val="676090552"/>
        <c:axId val="676092848"/>
      </c:lineChart>
      <c:dateAx>
        <c:axId val="668982912"/>
        <c:scaling>
          <c:orientation val="minMax"/>
        </c:scaling>
        <c:delete val="0"/>
        <c:axPos val="b"/>
        <c:numFmt formatCode="m/d/yyyy" sourceLinked="1"/>
        <c:majorTickMark val="in"/>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668986192"/>
        <c:crosses val="autoZero"/>
        <c:auto val="1"/>
        <c:lblOffset val="100"/>
        <c:baseTimeUnit val="days"/>
      </c:dateAx>
      <c:valAx>
        <c:axId val="668986192"/>
        <c:scaling>
          <c:orientation val="minMax"/>
          <c:max val="6000"/>
          <c:min val="42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ltLang="zh-CN"/>
                  <a:t>Величина </a:t>
                </a:r>
                <a:r>
                  <a:rPr lang="ru-RU" altLang="zh-CN" baseline="0"/>
                  <a:t>и</a:t>
                </a:r>
                <a:r>
                  <a:rPr lang="ru-RU" altLang="zh-CN"/>
                  <a:t>ндекса</a:t>
                </a:r>
                <a:endParaRPr lang="zh-CN" altLang="en-US"/>
              </a:p>
            </c:rich>
          </c:tx>
          <c:layout>
            <c:manualLayout>
              <c:xMode val="edge"/>
              <c:yMode val="edge"/>
              <c:x val="2.0990764063811923E-2"/>
              <c:y val="0.314572117438808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a:solidFill>
              <a:schemeClr val="bg2">
                <a:lumMod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8982912"/>
        <c:crosses val="autoZero"/>
        <c:crossBetween val="between"/>
      </c:valAx>
      <c:valAx>
        <c:axId val="6760928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ltLang="zh-CN" sz="1000" b="0" i="0" u="none" strike="noStrike" baseline="0">
                    <a:effectLst/>
                  </a:rPr>
                  <a:t>Доля позитивных инвесторов</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6090552"/>
        <c:crosses val="max"/>
        <c:crossBetween val="between"/>
      </c:valAx>
      <c:dateAx>
        <c:axId val="676090552"/>
        <c:scaling>
          <c:orientation val="minMax"/>
        </c:scaling>
        <c:delete val="1"/>
        <c:axPos val="b"/>
        <c:numFmt formatCode="m/d/yyyy" sourceLinked="1"/>
        <c:majorTickMark val="out"/>
        <c:minorTickMark val="none"/>
        <c:tickLblPos val="nextTo"/>
        <c:crossAx val="676092848"/>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59B84-9445-409B-8AF6-61BD0B06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30</Pages>
  <Words>8004</Words>
  <Characters>45625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毕业论文</vt:lpstr>
    </vt:vector>
  </TitlesOfParts>
  <Company/>
  <LinksUpToDate>false</LinksUpToDate>
  <CharactersWithSpaces>53522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«市场噪音对股价波动的影响»</dc:subject>
  <dc:creator>胖虎 宇智波</dc:creator>
  <cp:keywords/>
  <dc:description/>
  <cp:lastModifiedBy>胖虎 宇智波</cp:lastModifiedBy>
  <cp:revision>18</cp:revision>
  <dcterms:created xsi:type="dcterms:W3CDTF">2022-04-12T07:57:00Z</dcterms:created>
  <dcterms:modified xsi:type="dcterms:W3CDTF">2022-04-21T19:41:00Z</dcterms:modified>
</cp:coreProperties>
</file>